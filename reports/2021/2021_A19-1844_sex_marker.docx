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2995CE" w14:textId="77777777" w:rsidR="00D33F06" w:rsidRPr="00D96AC9" w:rsidRDefault="00D33F06" w:rsidP="002F7980">
      <w:pPr>
        <w:ind w:right="270"/>
        <w:jc w:val="both"/>
        <w:rPr>
          <w:rFonts w:ascii="Times New Roman" w:eastAsia="Times New Roman" w:hAnsi="Times New Roman" w:cs="Times New Roman"/>
          <w:b/>
          <w:sz w:val="28"/>
          <w:szCs w:val="28"/>
        </w:rPr>
      </w:pPr>
      <w:r w:rsidRPr="00D96AC9">
        <w:rPr>
          <w:rFonts w:ascii="Times New Roman" w:eastAsia="Times New Roman" w:hAnsi="Times New Roman" w:cs="Times New Roman"/>
          <w:b/>
          <w:sz w:val="28"/>
          <w:szCs w:val="28"/>
        </w:rPr>
        <w:t>Task 4: Sex Marker</w:t>
      </w:r>
    </w:p>
    <w:p w14:paraId="2D64E391" w14:textId="77777777" w:rsidR="00D33F06" w:rsidRPr="00D417D1" w:rsidRDefault="00D33F06" w:rsidP="002F7980">
      <w:pPr>
        <w:ind w:right="270"/>
        <w:jc w:val="both"/>
        <w:rPr>
          <w:rFonts w:ascii="Times New Roman" w:eastAsia="Times New Roman" w:hAnsi="Times New Roman" w:cs="Times New Roman"/>
          <w:b/>
          <w:sz w:val="24"/>
          <w:szCs w:val="24"/>
        </w:rPr>
      </w:pPr>
    </w:p>
    <w:p w14:paraId="3E586003" w14:textId="74C4CA3E" w:rsidR="00AD4FB8" w:rsidRDefault="00AD4FB8" w:rsidP="002F7980">
      <w:pPr>
        <w:ind w:right="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Background</w:t>
      </w:r>
    </w:p>
    <w:p w14:paraId="23212952" w14:textId="399DA976" w:rsidR="00AD4FB8" w:rsidRP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Sex determination in fish is a highly variable trait</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uris":["http://www.mendeley.com/documents/?uuid=56b7b82a-2bfd-4eaa-ae1f-6d641aa6b290"]}],"mendeley":{"formattedCitation":"&lt;sup&gt;62&lt;/sup&gt;","plainTextFormattedCitation":"62","previouslyFormattedCitation":"&lt;sup&gt;62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and understanding its mechanisms is crucial for not only for understanding the biology of the individual species of fish but for gaining insight into the evolution of sex chromosomes and genetic mechanisms underlying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uris":["http://www.mendeley.com/documents/?uuid=bf62f766-0bdc-4713-80eb-0c79ca8ca548"]}],"mendeley":{"formattedCitation":"&lt;sup&gt;63&lt;/sup&gt;","plainTextFormattedCitation":"63","previouslyFormattedCitation":"&lt;sup&gt;63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63</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Fish represent the most diverse group of vertebrates with over 30,000 described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uris":["http://www.mendeley.com/documents/?uuid=15be4d65-07bf-4803-90e6-835556babe79"]}],"mendeley":{"formattedCitation":"&lt;sup&gt;64&lt;/sup&gt;","plainTextFormattedCitation":"64","previouslyFormattedCitation":"&lt;sup&gt;64&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64</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With this diversity and constant exposure to variable environments comes a vast array of morphological, physiological, behavioral, developmental and sexual mechanisms.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fish","type":"article-journal","volume":"31"},"uris":["http://www.mendeley.com/documents/?uuid=195dc493-418d-4e6d-89aa-e5ebfed03d1f"]},{"id":"ITEM-2","itemData":{"DOI":"10.1007/978-3-0348-7781-7_9","abstract":"This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uris":["http://www.mendeley.com/documents/?uuid=aa8e43cc-6d00-4ef8-a00c-76b26ae61859"]},{"id":"ITEM-3","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fishes.pdf","type":"article-journal"},"uris":["http://www.mendeley.com/documents/?uuid=4a7795b5-6b5d-4ddb-8dad-f2a9fa9183f1"]},{"id":"ITEM-4","itemData":{"DOI":"10.1002/dvdy.23927","ISSN":"10588388","abstract":"Although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uris":["http://www.mendeley.com/documents/?uuid=31f7b719-a731-4e93-8b61-431457911517"]}],"mendeley":{"formattedCitation":"&lt;sup&gt;65–68&lt;/sup&gt;","plainTextFormattedCitation":"65–68","previouslyFormattedCitation":"&lt;sup&gt;65–68&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65–68</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In teleost fishes, sex determination can be genetic or environmental and varies between closely related species.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Fish","type":"article-journal","volume":"213"},"uris":["http://www.mendeley.com/documents/?uuid=8b73779d-f525-48e0-ba64-b1dbd7428d63"]},{"id":"ITEM-2","itemData":{"DOI":"10.1016/S0044-8486(02)00057-1","ISBN":"0044-8486","ISSN":"00448486","abstract":"A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influences","type":"article-journal","volume":"208"},"uris":["http://www.mendeley.com/documents/?uuid=a30ee487-33a4-4c79-8bfa-367738cec317"]},{"id":"ITEM-3","itemData":{"DOI":"10.1159/000223071","ISSN":"16615425","abstract":"Sex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fishes","type":"article-journal","volume":"3"},"uris":["http://www.mendeley.com/documents/?uuid=ca7bd1e9-8e27-4fa2-9b33-fd6639fafc12"]},{"id":"ITEM-4","itemData":{"DOI":"10.1038/sj.hdy.6800635","ISSN":"0018067X","abstract":"Teleost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uris":["http://www.mendeley.com/documents/?uuid=56b7b82a-2bfd-4eaa-ae1f-6d641aa6b290"]}],"mendeley":{"formattedCitation":"&lt;sup&gt;62,69–71&lt;/sup&gt;","plainTextFormattedCitation":"62,69–71","previouslyFormattedCitation":"&lt;sup&gt;62,69–71&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62,69–71</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Delta smelt are a unisexual species that do not appear to have environmental regulation of sex determination which suggests sex may be determined genetically. Endogenous genetic sex determination mechanisms can occur at the chromosomal level where heterogametic males (XY) </w:t>
      </w:r>
      <w:r>
        <w:rPr>
          <w:rFonts w:ascii="Times New Roman" w:eastAsia="Times New Roman" w:hAnsi="Times New Roman" w:cs="Times New Roman"/>
          <w:bCs/>
          <w:iCs/>
          <w:sz w:val="24"/>
          <w:szCs w:val="24"/>
        </w:rPr>
        <w:t>or</w:t>
      </w:r>
      <w:r w:rsidRPr="00AD4FB8">
        <w:rPr>
          <w:rFonts w:ascii="Times New Roman" w:eastAsia="Times New Roman" w:hAnsi="Times New Roman" w:cs="Times New Roman"/>
          <w:bCs/>
          <w:iCs/>
          <w:sz w:val="24"/>
          <w:szCs w:val="24"/>
        </w:rPr>
        <w:t xml:space="preserve"> females (ZW) have been observed, or they can be at the genic level where single or multiple genes influence the sex determination.</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uris":["http://www.mendeley.com/documents/?uuid=a30ee487-33a4-4c79-8bfa-367738cec317"]}],"mendeley":{"formattedCitation":"&lt;sup&gt;70&lt;/sup&gt;","plainTextFormattedCitation":"70","previouslyFormattedCitation":"&lt;sup&gt;70&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70</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Thus, identifying sex-associated markers is of use for increasing biological knowledge and practical management.</w:t>
      </w:r>
    </w:p>
    <w:p w14:paraId="4A3AFB97" w14:textId="77777777" w:rsidR="00AD4FB8" w:rsidRPr="00AD4FB8" w:rsidRDefault="00AD4FB8" w:rsidP="002F7980">
      <w:pPr>
        <w:ind w:right="270"/>
        <w:jc w:val="both"/>
        <w:rPr>
          <w:rFonts w:ascii="Times New Roman" w:eastAsia="Times New Roman" w:hAnsi="Times New Roman" w:cs="Times New Roman"/>
          <w:bCs/>
          <w:iCs/>
          <w:sz w:val="24"/>
          <w:szCs w:val="24"/>
        </w:rPr>
      </w:pPr>
    </w:p>
    <w:p w14:paraId="53D2B0A9" w14:textId="30675F27" w:rsidR="00AD4FB8" w:rsidRDefault="00AD4FB8" w:rsidP="002F7980">
      <w:pPr>
        <w:ind w:right="270"/>
        <w:jc w:val="both"/>
        <w:rPr>
          <w:rFonts w:ascii="Times New Roman" w:eastAsia="Times New Roman" w:hAnsi="Times New Roman" w:cs="Times New Roman"/>
          <w:bCs/>
          <w:iCs/>
          <w:sz w:val="24"/>
          <w:szCs w:val="24"/>
        </w:rPr>
      </w:pPr>
      <w:r w:rsidRPr="00AD4FB8">
        <w:rPr>
          <w:rFonts w:ascii="Times New Roman" w:eastAsia="Times New Roman" w:hAnsi="Times New Roman" w:cs="Times New Roman"/>
          <w:bCs/>
          <w:iCs/>
          <w:sz w:val="24"/>
          <w:szCs w:val="24"/>
        </w:rPr>
        <w:t>The ability to</w:t>
      </w:r>
      <w:r>
        <w:rPr>
          <w:rFonts w:ascii="Times New Roman" w:eastAsia="Times New Roman" w:hAnsi="Times New Roman" w:cs="Times New Roman"/>
          <w:bCs/>
          <w:iCs/>
          <w:sz w:val="24"/>
          <w:szCs w:val="24"/>
        </w:rPr>
        <w:t xml:space="preserve"> non-invasively</w:t>
      </w:r>
      <w:r w:rsidRPr="00AD4FB8">
        <w:rPr>
          <w:rFonts w:ascii="Times New Roman" w:eastAsia="Times New Roman" w:hAnsi="Times New Roman" w:cs="Times New Roman"/>
          <w:bCs/>
          <w:iCs/>
          <w:sz w:val="24"/>
          <w:szCs w:val="24"/>
        </w:rPr>
        <w:t xml:space="preserve"> identify sex in delta smelt will assist in management of the captive colony and develop</w:t>
      </w:r>
      <w:r>
        <w:rPr>
          <w:rFonts w:ascii="Times New Roman" w:eastAsia="Times New Roman" w:hAnsi="Times New Roman" w:cs="Times New Roman"/>
          <w:bCs/>
          <w:iCs/>
          <w:sz w:val="24"/>
          <w:szCs w:val="24"/>
        </w:rPr>
        <w:t xml:space="preserve"> </w:t>
      </w:r>
      <w:r w:rsidRPr="00AD4FB8">
        <w:rPr>
          <w:rFonts w:ascii="Times New Roman" w:eastAsia="Times New Roman" w:hAnsi="Times New Roman" w:cs="Times New Roman"/>
          <w:bCs/>
          <w:iCs/>
          <w:sz w:val="24"/>
          <w:szCs w:val="24"/>
        </w:rPr>
        <w:t>knowledge of the biology of wild delta smelt. Currently, wild fish can only be sexed using the expression of gametes in ripe adult fish</w:t>
      </w:r>
      <w:r>
        <w:rPr>
          <w:rFonts w:ascii="Times New Roman" w:eastAsia="Times New Roman" w:hAnsi="Times New Roman" w:cs="Times New Roman"/>
          <w:bCs/>
          <w:iCs/>
          <w:sz w:val="24"/>
          <w:szCs w:val="24"/>
        </w:rPr>
        <w:t xml:space="preserve"> or through dissection, both sacrifice the </w:t>
      </w:r>
      <w:proofErr w:type="spellStart"/>
      <w:r>
        <w:rPr>
          <w:rFonts w:ascii="Times New Roman" w:eastAsia="Times New Roman" w:hAnsi="Times New Roman" w:cs="Times New Roman"/>
          <w:bCs/>
          <w:iCs/>
          <w:sz w:val="24"/>
          <w:szCs w:val="24"/>
        </w:rPr>
        <w:t>lifeof</w:t>
      </w:r>
      <w:proofErr w:type="spellEnd"/>
      <w:r>
        <w:rPr>
          <w:rFonts w:ascii="Times New Roman" w:eastAsia="Times New Roman" w:hAnsi="Times New Roman" w:cs="Times New Roman"/>
          <w:bCs/>
          <w:iCs/>
          <w:sz w:val="24"/>
          <w:szCs w:val="24"/>
        </w:rPr>
        <w:t xml:space="preserve"> the fish or </w:t>
      </w:r>
      <w:proofErr w:type="spellStart"/>
      <w:r>
        <w:rPr>
          <w:rFonts w:ascii="Times New Roman" w:eastAsia="Times New Roman" w:hAnsi="Times New Roman" w:cs="Times New Roman"/>
          <w:bCs/>
          <w:iCs/>
          <w:sz w:val="24"/>
          <w:szCs w:val="24"/>
        </w:rPr>
        <w:t>gamates</w:t>
      </w:r>
      <w:proofErr w:type="spellEnd"/>
      <w:r w:rsidRPr="00AD4FB8">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When s</w:t>
      </w:r>
      <w:r w:rsidRPr="00AD4FB8">
        <w:rPr>
          <w:rFonts w:ascii="Times New Roman" w:eastAsia="Times New Roman" w:hAnsi="Times New Roman" w:cs="Times New Roman"/>
          <w:bCs/>
          <w:iCs/>
          <w:sz w:val="24"/>
          <w:szCs w:val="24"/>
        </w:rPr>
        <w:t xml:space="preserve">ex is identified by </w:t>
      </w:r>
      <w:r>
        <w:rPr>
          <w:rFonts w:ascii="Times New Roman" w:eastAsia="Times New Roman" w:hAnsi="Times New Roman" w:cs="Times New Roman"/>
          <w:bCs/>
          <w:iCs/>
          <w:sz w:val="24"/>
          <w:szCs w:val="24"/>
        </w:rPr>
        <w:t xml:space="preserve">expression pressure is put on the </w:t>
      </w:r>
      <w:proofErr w:type="spellStart"/>
      <w:r w:rsidRPr="00AD4FB8">
        <w:rPr>
          <w:rFonts w:ascii="Times New Roman" w:eastAsia="Times New Roman" w:hAnsi="Times New Roman" w:cs="Times New Roman"/>
          <w:bCs/>
          <w:iCs/>
          <w:sz w:val="24"/>
          <w:szCs w:val="24"/>
        </w:rPr>
        <w:t>the</w:t>
      </w:r>
      <w:proofErr w:type="spellEnd"/>
      <w:r w:rsidRPr="00AD4FB8">
        <w:rPr>
          <w:rFonts w:ascii="Times New Roman" w:eastAsia="Times New Roman" w:hAnsi="Times New Roman" w:cs="Times New Roman"/>
          <w:bCs/>
          <w:iCs/>
          <w:sz w:val="24"/>
          <w:szCs w:val="24"/>
        </w:rPr>
        <w:t xml:space="preserve"> abdomen of </w:t>
      </w:r>
      <w:r>
        <w:rPr>
          <w:rFonts w:ascii="Times New Roman" w:eastAsia="Times New Roman" w:hAnsi="Times New Roman" w:cs="Times New Roman"/>
          <w:bCs/>
          <w:iCs/>
          <w:sz w:val="24"/>
          <w:szCs w:val="24"/>
        </w:rPr>
        <w:t xml:space="preserve">fish until eggs are excreted </w:t>
      </w:r>
      <w:r w:rsidRPr="00AD4FB8">
        <w:rPr>
          <w:rFonts w:ascii="Times New Roman" w:eastAsia="Times New Roman" w:hAnsi="Times New Roman" w:cs="Times New Roman"/>
          <w:bCs/>
          <w:iCs/>
          <w:sz w:val="24"/>
          <w:szCs w:val="24"/>
        </w:rPr>
        <w:t>females or running milt in males.</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uris":["http://www.mendeley.com/documents/?uuid=e74e19e3-22ac-4d49-8301-3bbaf171abf9"]}],"mendeley":{"formattedCitation":"&lt;sup&gt;72&lt;/sup&gt;","plainTextFormattedCitation":"72","previouslyFormattedCitation":"&lt;sup&gt;72&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72</w:t>
      </w:r>
      <w:r w:rsidRPr="00AD4FB8">
        <w:rPr>
          <w:rFonts w:ascii="Times New Roman" w:eastAsia="Times New Roman" w:hAnsi="Times New Roman" w:cs="Times New Roman"/>
          <w:bCs/>
          <w:iCs/>
          <w:sz w:val="24"/>
          <w:szCs w:val="24"/>
        </w:rPr>
        <w:fldChar w:fldCharType="end"/>
      </w:r>
      <w:r w:rsidRPr="00AD4FB8">
        <w:rPr>
          <w:rFonts w:ascii="Times New Roman" w:eastAsia="Times New Roman" w:hAnsi="Times New Roman" w:cs="Times New Roman"/>
          <w:bCs/>
          <w:iCs/>
          <w:sz w:val="24"/>
          <w:szCs w:val="24"/>
        </w:rPr>
        <w:t xml:space="preserve"> Because </w:t>
      </w:r>
      <w:r w:rsidR="002F7980">
        <w:rPr>
          <w:rFonts w:ascii="Times New Roman" w:eastAsia="Times New Roman" w:hAnsi="Times New Roman" w:cs="Times New Roman"/>
          <w:bCs/>
          <w:iCs/>
          <w:sz w:val="24"/>
          <w:szCs w:val="24"/>
        </w:rPr>
        <w:t xml:space="preserve">sexual </w:t>
      </w:r>
      <w:r w:rsidRPr="00AD4FB8">
        <w:rPr>
          <w:rFonts w:ascii="Times New Roman" w:eastAsia="Times New Roman" w:hAnsi="Times New Roman" w:cs="Times New Roman"/>
          <w:bCs/>
          <w:iCs/>
          <w:sz w:val="24"/>
          <w:szCs w:val="24"/>
        </w:rPr>
        <w:t xml:space="preserve">identification </w:t>
      </w:r>
      <w:r w:rsidR="002F7980">
        <w:rPr>
          <w:rFonts w:ascii="Times New Roman" w:eastAsia="Times New Roman" w:hAnsi="Times New Roman" w:cs="Times New Roman"/>
          <w:bCs/>
          <w:iCs/>
          <w:sz w:val="24"/>
          <w:szCs w:val="24"/>
        </w:rPr>
        <w:t xml:space="preserve">of wild fish primarily </w:t>
      </w:r>
      <w:r w:rsidRPr="00AD4FB8">
        <w:rPr>
          <w:rFonts w:ascii="Times New Roman" w:eastAsia="Times New Roman" w:hAnsi="Times New Roman" w:cs="Times New Roman"/>
          <w:bCs/>
          <w:iCs/>
          <w:sz w:val="24"/>
          <w:szCs w:val="24"/>
        </w:rPr>
        <w:t>relies on the physiological status of an individual fish, only about two-thirds of wild adult delta smelt sampled can be sexed (Hammock pers. comm.). Knowledge of the genetic underpinnings of sex determination in fishes</w:t>
      </w:r>
      <w:r w:rsidR="002F7980">
        <w:rPr>
          <w:rFonts w:ascii="Times New Roman" w:eastAsia="Times New Roman" w:hAnsi="Times New Roman" w:cs="Times New Roman"/>
          <w:bCs/>
          <w:iCs/>
          <w:sz w:val="24"/>
          <w:szCs w:val="24"/>
        </w:rPr>
        <w:t xml:space="preserve"> is a vital asset to the better </w:t>
      </w:r>
      <w:r w:rsidRPr="00AD4FB8">
        <w:rPr>
          <w:rFonts w:ascii="Times New Roman" w:eastAsia="Times New Roman" w:hAnsi="Times New Roman" w:cs="Times New Roman"/>
          <w:bCs/>
          <w:iCs/>
          <w:sz w:val="24"/>
          <w:szCs w:val="24"/>
        </w:rPr>
        <w:t>management of captive populations, basic knowledge of life history characteristics of the species, ecological surveys and management regarding population metrics, species modeling, demographic inference, and sex-based survival.</w:t>
      </w:r>
      <w:r w:rsidRPr="00AD4FB8">
        <w:rPr>
          <w:rFonts w:ascii="Times New Roman" w:eastAsia="Times New Roman" w:hAnsi="Times New Roman" w:cs="Times New Roman"/>
          <w:bCs/>
          <w:iCs/>
          <w:sz w:val="24"/>
          <w:szCs w:val="24"/>
        </w:rPr>
        <w:fldChar w:fldCharType="begin" w:fldLock="1"/>
      </w:r>
      <w:r w:rsidRPr="00AD4FB8">
        <w:rPr>
          <w:rFonts w:ascii="Times New Roman" w:eastAsia="Times New Roman" w:hAnsi="Times New Roman" w:cs="Times New Roman"/>
          <w:bCs/>
          <w:iCs/>
          <w:sz w:val="24"/>
          <w:szCs w:val="24"/>
        </w:rPr>
        <w:instrText>ADDIN CSL_CITATION {"citationItems":[{"id":"ITEM-1","itemData":{"DOI":"10.3389/fgene.2014.00340","ISSN":"16648021","abstract":"Controlling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uris":["http://www.mendeley.com/documents/?uuid=3af4d83b-2c36-4da1-8342-03a91ca7e55d"]}],"mendeley":{"formattedCitation":"&lt;sup&gt;73&lt;/sup&gt;","plainTextFormattedCitation":"73","previouslyFormattedCitation":"&lt;sup&gt;73&lt;/sup&gt;"},"properties":{"noteIndex":0},"schema":"https://github.com/citation-style-language/schema/raw/master/csl-citation.json"}</w:instrText>
      </w:r>
      <w:r w:rsidRPr="00AD4FB8">
        <w:rPr>
          <w:rFonts w:ascii="Times New Roman" w:eastAsia="Times New Roman" w:hAnsi="Times New Roman" w:cs="Times New Roman"/>
          <w:bCs/>
          <w:iCs/>
          <w:sz w:val="24"/>
          <w:szCs w:val="24"/>
        </w:rPr>
        <w:fldChar w:fldCharType="separate"/>
      </w:r>
      <w:r w:rsidRPr="00AD4FB8">
        <w:rPr>
          <w:rFonts w:ascii="Times New Roman" w:eastAsia="Times New Roman" w:hAnsi="Times New Roman" w:cs="Times New Roman"/>
          <w:bCs/>
          <w:iCs/>
          <w:sz w:val="24"/>
          <w:szCs w:val="24"/>
          <w:vertAlign w:val="superscript"/>
        </w:rPr>
        <w:t>73</w:t>
      </w:r>
      <w:r w:rsidRPr="00AD4FB8">
        <w:rPr>
          <w:rFonts w:ascii="Times New Roman" w:eastAsia="Times New Roman" w:hAnsi="Times New Roman" w:cs="Times New Roman"/>
          <w:bCs/>
          <w:iCs/>
          <w:sz w:val="24"/>
          <w:szCs w:val="24"/>
        </w:rPr>
        <w:fldChar w:fldCharType="end"/>
      </w:r>
    </w:p>
    <w:p w14:paraId="08BA1C49" w14:textId="66DBCA13" w:rsidR="002F7980" w:rsidRDefault="002F7980" w:rsidP="002F7980">
      <w:pPr>
        <w:ind w:right="270"/>
        <w:jc w:val="both"/>
        <w:rPr>
          <w:rFonts w:ascii="Times New Roman" w:eastAsia="Times New Roman" w:hAnsi="Times New Roman" w:cs="Times New Roman"/>
          <w:bCs/>
          <w:iCs/>
          <w:sz w:val="24"/>
          <w:szCs w:val="24"/>
        </w:rPr>
      </w:pPr>
    </w:p>
    <w:p w14:paraId="18E42587" w14:textId="105332A2" w:rsidR="002F7980" w:rsidRPr="00AD4FB8" w:rsidRDefault="002F7980" w:rsidP="002F7980">
      <w:pPr>
        <w:ind w:right="270"/>
        <w:jc w:val="both"/>
        <w:rPr>
          <w:rFonts w:ascii="Times New Roman" w:eastAsia="Times New Roman" w:hAnsi="Times New Roman" w:cs="Times New Roman"/>
          <w:bCs/>
          <w:iCs/>
          <w:sz w:val="24"/>
          <w:szCs w:val="24"/>
        </w:rPr>
      </w:pPr>
      <w:r>
        <w:rPr>
          <w:rFonts w:ascii="Times New Roman" w:eastAsia="Times New Roman" w:hAnsi="Times New Roman" w:cs="Times New Roman"/>
          <w:sz w:val="24"/>
          <w:szCs w:val="24"/>
        </w:rPr>
        <w:t>In order to non-invasively identify the sex of wild and captive delta smelt, we sought to identify potential candidate allele(s) which could be used as genetic diagnostics for classifications of sex.</w:t>
      </w:r>
    </w:p>
    <w:p w14:paraId="3831F36C" w14:textId="77777777" w:rsidR="00AD4FB8" w:rsidRDefault="00AD4FB8" w:rsidP="002F7980">
      <w:pPr>
        <w:ind w:right="270"/>
        <w:jc w:val="both"/>
        <w:rPr>
          <w:rFonts w:ascii="Times New Roman" w:eastAsia="Times New Roman" w:hAnsi="Times New Roman" w:cs="Times New Roman"/>
          <w:b/>
          <w:i/>
          <w:sz w:val="24"/>
          <w:szCs w:val="24"/>
        </w:rPr>
      </w:pPr>
    </w:p>
    <w:p w14:paraId="127B0274" w14:textId="5F681D1E" w:rsidR="00D33F06" w:rsidRPr="00836372" w:rsidRDefault="00D33F06" w:rsidP="002F7980">
      <w:pPr>
        <w:ind w:right="270"/>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DNA sampling &amp; sequencing</w:t>
      </w:r>
    </w:p>
    <w:p w14:paraId="1419C847" w14:textId="77777777" w:rsidR="00D33F06" w:rsidRDefault="00D33F06" w:rsidP="002F7980">
      <w:pPr>
        <w:ind w:right="27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Methods</w:t>
      </w:r>
    </w:p>
    <w:p w14:paraId="772C3EE7" w14:textId="725C645A"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identify a sex specific marker</w:t>
      </w:r>
      <w:r w:rsidR="00F01A65">
        <w:rPr>
          <w:rFonts w:ascii="Times New Roman" w:eastAsia="Times New Roman" w:hAnsi="Times New Roman" w:cs="Times New Roman"/>
          <w:sz w:val="24"/>
          <w:szCs w:val="24"/>
        </w:rPr>
        <w:t xml:space="preserve"> or markers</w:t>
      </w:r>
      <w:r>
        <w:rPr>
          <w:rFonts w:ascii="Times New Roman" w:eastAsia="Times New Roman" w:hAnsi="Times New Roman" w:cs="Times New Roman"/>
          <w:sz w:val="24"/>
          <w:szCs w:val="24"/>
        </w:rPr>
        <w:t xml:space="preserve"> for delta smelt, we</w:t>
      </w:r>
      <w:r w:rsidRPr="00D417D1">
        <w:rPr>
          <w:rFonts w:ascii="Times New Roman" w:eastAsia="Times New Roman" w:hAnsi="Times New Roman" w:cs="Times New Roman"/>
          <w:sz w:val="24"/>
          <w:szCs w:val="24"/>
        </w:rPr>
        <w:t xml:space="preserve"> sampled adipose fin clips from 24 female and 24 male </w:t>
      </w:r>
      <w:r w:rsidR="002F7980">
        <w:rPr>
          <w:rFonts w:ascii="Times New Roman" w:eastAsia="Times New Roman" w:hAnsi="Times New Roman" w:cs="Times New Roman"/>
          <w:sz w:val="24"/>
          <w:szCs w:val="24"/>
        </w:rPr>
        <w:t xml:space="preserve">captive bred </w:t>
      </w:r>
      <w:r w:rsidRPr="00D417D1">
        <w:rPr>
          <w:rFonts w:ascii="Times New Roman" w:eastAsia="Times New Roman" w:hAnsi="Times New Roman" w:cs="Times New Roman"/>
          <w:sz w:val="24"/>
          <w:szCs w:val="24"/>
        </w:rPr>
        <w:t>individuals</w:t>
      </w:r>
      <w:r w:rsidR="002F7980">
        <w:rPr>
          <w:rFonts w:ascii="Times New Roman" w:eastAsia="Times New Roman" w:hAnsi="Times New Roman" w:cs="Times New Roman"/>
          <w:sz w:val="24"/>
          <w:szCs w:val="24"/>
        </w:rPr>
        <w:t xml:space="preserve"> taken from the FCCL and</w:t>
      </w:r>
      <w:r w:rsidRPr="00D417D1">
        <w:rPr>
          <w:rFonts w:ascii="Times New Roman" w:eastAsia="Times New Roman" w:hAnsi="Times New Roman" w:cs="Times New Roman"/>
          <w:sz w:val="24"/>
          <w:szCs w:val="24"/>
        </w:rPr>
        <w:t xml:space="preserve"> sexually identified through either dissection or gametic </w:t>
      </w:r>
      <w:r w:rsidR="002F7980">
        <w:rPr>
          <w:rFonts w:ascii="Times New Roman" w:eastAsia="Times New Roman" w:hAnsi="Times New Roman" w:cs="Times New Roman"/>
          <w:sz w:val="24"/>
          <w:szCs w:val="24"/>
        </w:rPr>
        <w:t>expression</w:t>
      </w:r>
      <w:r w:rsidRPr="00D417D1">
        <w:rPr>
          <w:rFonts w:ascii="Times New Roman" w:eastAsia="Times New Roman" w:hAnsi="Times New Roman" w:cs="Times New Roman"/>
          <w:sz w:val="24"/>
          <w:szCs w:val="24"/>
        </w:rPr>
        <w:t xml:space="preserve">. DNA was extracted </w:t>
      </w:r>
      <w:r>
        <w:rPr>
          <w:rFonts w:ascii="Times New Roman" w:eastAsia="Times New Roman" w:hAnsi="Times New Roman" w:cs="Times New Roman"/>
          <w:sz w:val="24"/>
          <w:szCs w:val="24"/>
        </w:rPr>
        <w:t>using</w:t>
      </w:r>
      <w:r w:rsidRPr="00D417D1">
        <w:rPr>
          <w:rFonts w:ascii="Times New Roman" w:eastAsia="Times New Roman" w:hAnsi="Times New Roman" w:cs="Times New Roman"/>
          <w:sz w:val="24"/>
          <w:szCs w:val="24"/>
        </w:rPr>
        <w:t xml:space="preserve"> the Qiagen </w:t>
      </w:r>
      <w:proofErr w:type="spellStart"/>
      <w:r w:rsidRPr="00D417D1">
        <w:rPr>
          <w:rFonts w:ascii="Times New Roman" w:eastAsia="Times New Roman" w:hAnsi="Times New Roman" w:cs="Times New Roman"/>
          <w:sz w:val="24"/>
          <w:szCs w:val="24"/>
        </w:rPr>
        <w:t>DNEasy</w:t>
      </w:r>
      <w:proofErr w:type="spellEnd"/>
      <w:r w:rsidRPr="00D417D1">
        <w:rPr>
          <w:rFonts w:ascii="Times New Roman" w:eastAsia="Times New Roman" w:hAnsi="Times New Roman" w:cs="Times New Roman"/>
          <w:sz w:val="24"/>
          <w:szCs w:val="24"/>
        </w:rPr>
        <w:t xml:space="preserve"> 96 Blood </w:t>
      </w:r>
      <w:r w:rsidRPr="00D417D1">
        <w:rPr>
          <w:rFonts w:ascii="Times New Roman" w:eastAsia="Times New Roman" w:hAnsi="Times New Roman" w:cs="Times New Roman"/>
          <w:sz w:val="24"/>
          <w:szCs w:val="24"/>
        </w:rPr>
        <w:lastRenderedPageBreak/>
        <w:t>&amp; Tissue Kit with a modification of elution in100uL of H</w:t>
      </w:r>
      <w:r w:rsidRPr="00D417D1">
        <w:rPr>
          <w:rFonts w:ascii="Times New Roman" w:eastAsia="Times New Roman" w:hAnsi="Times New Roman" w:cs="Times New Roman"/>
          <w:sz w:val="24"/>
          <w:szCs w:val="24"/>
          <w:vertAlign w:val="subscript"/>
        </w:rPr>
        <w:t>2</w:t>
      </w:r>
      <w:r w:rsidRPr="00D417D1">
        <w:rPr>
          <w:rFonts w:ascii="Times New Roman" w:eastAsia="Times New Roman" w:hAnsi="Times New Roman" w:cs="Times New Roman"/>
          <w:sz w:val="24"/>
          <w:szCs w:val="24"/>
        </w:rPr>
        <w:t xml:space="preserve">O rather than the AE Buffer included with the kit. </w:t>
      </w:r>
    </w:p>
    <w:p w14:paraId="07242FBE" w14:textId="77777777" w:rsidR="00D33F06" w:rsidRDefault="00D33F06" w:rsidP="002F7980">
      <w:pPr>
        <w:jc w:val="both"/>
        <w:rPr>
          <w:rFonts w:ascii="Times New Roman" w:eastAsia="Times New Roman" w:hAnsi="Times New Roman" w:cs="Times New Roman"/>
          <w:sz w:val="24"/>
          <w:szCs w:val="24"/>
        </w:rPr>
      </w:pPr>
    </w:p>
    <w:p w14:paraId="3C24FEBF" w14:textId="4C6D69B5" w:rsidR="00D33F06" w:rsidRDefault="00D33F06"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 analyses that attempted to determine sex markers in delta smelt used the </w:t>
      </w:r>
      <w:r w:rsidRPr="007D1EBF">
        <w:rPr>
          <w:rFonts w:ascii="Times New Roman" w:eastAsia="Times New Roman" w:hAnsi="Times New Roman" w:cs="Times New Roman"/>
          <w:i/>
          <w:sz w:val="24"/>
          <w:szCs w:val="24"/>
        </w:rPr>
        <w:t xml:space="preserve">Sbf1 </w:t>
      </w:r>
      <w:r>
        <w:rPr>
          <w:rFonts w:ascii="Times New Roman" w:eastAsia="Times New Roman" w:hAnsi="Times New Roman" w:cs="Times New Roman"/>
          <w:sz w:val="24"/>
          <w:szCs w:val="24"/>
        </w:rPr>
        <w:t xml:space="preserve">restriction enzyme, which cuts </w:t>
      </w:r>
      <w:r w:rsidR="002F7980">
        <w:rPr>
          <w:rFonts w:ascii="Times New Roman" w:eastAsia="Times New Roman" w:hAnsi="Times New Roman" w:cs="Times New Roman"/>
          <w:sz w:val="24"/>
          <w:szCs w:val="24"/>
        </w:rPr>
        <w:t xml:space="preserve">DNA </w:t>
      </w:r>
      <w:r>
        <w:rPr>
          <w:rFonts w:ascii="Times New Roman" w:eastAsia="Times New Roman" w:hAnsi="Times New Roman" w:cs="Times New Roman"/>
          <w:sz w:val="24"/>
          <w:szCs w:val="24"/>
        </w:rPr>
        <w:t xml:space="preserve">approximately every 65,000 base pairs, but no sex markers were identified. For this library preparation we sought to </w:t>
      </w:r>
      <w:r w:rsidRPr="00D417D1">
        <w:rPr>
          <w:rFonts w:ascii="Times New Roman" w:eastAsia="Times New Roman" w:hAnsi="Times New Roman" w:cs="Times New Roman"/>
          <w:sz w:val="24"/>
          <w:szCs w:val="24"/>
        </w:rPr>
        <w:t>maximize the number of restriction enzyme cut sites and acquire reads from more locations throughout the genome</w:t>
      </w:r>
      <w:r>
        <w:rPr>
          <w:rFonts w:ascii="Times New Roman" w:eastAsia="Times New Roman" w:hAnsi="Times New Roman" w:cs="Times New Roman"/>
          <w:sz w:val="24"/>
          <w:szCs w:val="24"/>
        </w:rPr>
        <w:t xml:space="preserve">. To do this </w:t>
      </w:r>
      <w:r w:rsidRPr="00D417D1">
        <w:rPr>
          <w:rFonts w:ascii="Times New Roman" w:eastAsia="Times New Roman" w:hAnsi="Times New Roman" w:cs="Times New Roman"/>
          <w:sz w:val="24"/>
          <w:szCs w:val="24"/>
        </w:rPr>
        <w:t xml:space="preserve">we digested extracted DNA using the </w:t>
      </w:r>
      <w:r w:rsidRPr="00D417D1">
        <w:rPr>
          <w:rFonts w:ascii="Times New Roman" w:eastAsia="Times New Roman" w:hAnsi="Times New Roman" w:cs="Times New Roman"/>
          <w:i/>
          <w:sz w:val="24"/>
          <w:szCs w:val="24"/>
        </w:rPr>
        <w:t xml:space="preserve">Pst1 </w:t>
      </w:r>
      <w:r w:rsidRPr="00D417D1">
        <w:rPr>
          <w:rFonts w:ascii="Times New Roman" w:eastAsia="Times New Roman" w:hAnsi="Times New Roman" w:cs="Times New Roman"/>
          <w:sz w:val="24"/>
          <w:szCs w:val="24"/>
        </w:rPr>
        <w:t>restriction enzyme, which shears DNA sixteen times as often</w:t>
      </w:r>
      <w:r w:rsidR="002F7980">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 xml:space="preserve">as the </w:t>
      </w:r>
      <w:r w:rsidRPr="00D417D1">
        <w:rPr>
          <w:rFonts w:ascii="Times New Roman" w:eastAsia="Times New Roman" w:hAnsi="Times New Roman" w:cs="Times New Roman"/>
          <w:i/>
          <w:sz w:val="24"/>
          <w:szCs w:val="24"/>
        </w:rPr>
        <w:t>Sbf1</w:t>
      </w:r>
      <w:r w:rsidRPr="00D417D1">
        <w:rPr>
          <w:rFonts w:ascii="Times New Roman" w:eastAsia="Times New Roman" w:hAnsi="Times New Roman" w:cs="Times New Roman"/>
          <w:sz w:val="24"/>
          <w:szCs w:val="24"/>
        </w:rPr>
        <w:t xml:space="preserve"> restriction enzyme</w:t>
      </w:r>
      <w:r w:rsidR="002F7980">
        <w:rPr>
          <w:rFonts w:ascii="Times New Roman" w:eastAsia="Times New Roman" w:hAnsi="Times New Roman" w:cs="Times New Roman"/>
          <w:sz w:val="24"/>
          <w:szCs w:val="24"/>
        </w:rPr>
        <w:t>, or roughly once every 4,100 base pairs</w:t>
      </w:r>
      <w:r w:rsidRPr="00D417D1">
        <w:rPr>
          <w:rFonts w:ascii="Times New Roman" w:eastAsia="Times New Roman" w:hAnsi="Times New Roman" w:cs="Times New Roman"/>
          <w:sz w:val="24"/>
          <w:szCs w:val="24"/>
        </w:rPr>
        <w:t>. RAD sequencing libraries were prepared at the GVL according to Ali et al (</w:t>
      </w:r>
      <w:proofErr w:type="gramStart"/>
      <w:r w:rsidRPr="00D417D1">
        <w:rPr>
          <w:rFonts w:ascii="Times New Roman" w:eastAsia="Times New Roman" w:hAnsi="Times New Roman" w:cs="Times New Roman"/>
          <w:sz w:val="24"/>
          <w:szCs w:val="24"/>
        </w:rPr>
        <w:t>2016)</w:t>
      </w:r>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CITE&gt;</w:t>
      </w:r>
      <w:r w:rsidRPr="00D417D1">
        <w:rPr>
          <w:rFonts w:ascii="Times New Roman" w:eastAsia="Times New Roman" w:hAnsi="Times New Roman" w:cs="Times New Roman"/>
          <w:sz w:val="24"/>
          <w:szCs w:val="24"/>
        </w:rPr>
        <w:t xml:space="preserve">, and sequenced at the UC Davis Sequencing Center with 150 bp paired-end reads on an Illumina </w:t>
      </w:r>
      <w:proofErr w:type="spellStart"/>
      <w:r w:rsidRPr="00D417D1">
        <w:rPr>
          <w:rFonts w:ascii="Times New Roman" w:eastAsia="Times New Roman" w:hAnsi="Times New Roman" w:cs="Times New Roman"/>
          <w:sz w:val="24"/>
          <w:szCs w:val="24"/>
        </w:rPr>
        <w:t>HiSeq</w:t>
      </w:r>
      <w:proofErr w:type="spellEnd"/>
      <w:r w:rsidRPr="00D417D1">
        <w:rPr>
          <w:rFonts w:ascii="Times New Roman" w:eastAsia="Times New Roman" w:hAnsi="Times New Roman" w:cs="Times New Roman"/>
          <w:sz w:val="24"/>
          <w:szCs w:val="24"/>
        </w:rPr>
        <w:t xml:space="preserve">. </w:t>
      </w:r>
    </w:p>
    <w:p w14:paraId="3E164E9E" w14:textId="77777777" w:rsidR="00D33F06" w:rsidRPr="00D417D1" w:rsidRDefault="00D33F06" w:rsidP="002F7980">
      <w:pPr>
        <w:jc w:val="both"/>
        <w:rPr>
          <w:rFonts w:ascii="Times New Roman" w:eastAsia="Times New Roman" w:hAnsi="Times New Roman" w:cs="Times New Roman"/>
          <w:sz w:val="24"/>
          <w:szCs w:val="24"/>
        </w:rPr>
      </w:pPr>
    </w:p>
    <w:p w14:paraId="1EB9F379" w14:textId="77777777" w:rsidR="00D33F06" w:rsidRPr="00D417D1" w:rsidRDefault="00D33F06" w:rsidP="002F7980">
      <w:pPr>
        <w:jc w:val="both"/>
        <w:rPr>
          <w:rFonts w:ascii="Times New Roman" w:eastAsia="Times New Roman" w:hAnsi="Times New Roman" w:cs="Times New Roman"/>
          <w:i/>
          <w:sz w:val="24"/>
          <w:szCs w:val="24"/>
        </w:rPr>
      </w:pPr>
    </w:p>
    <w:p w14:paraId="5EBE251F" w14:textId="77777777" w:rsidR="00D33F06" w:rsidRPr="00836372" w:rsidRDefault="00D33F06" w:rsidP="002F7980">
      <w:pPr>
        <w:jc w:val="both"/>
        <w:rPr>
          <w:rFonts w:ascii="Times New Roman" w:eastAsia="Times New Roman" w:hAnsi="Times New Roman" w:cs="Times New Roman"/>
          <w:b/>
          <w:i/>
          <w:sz w:val="24"/>
          <w:szCs w:val="24"/>
        </w:rPr>
      </w:pPr>
      <w:r w:rsidRPr="00836372">
        <w:rPr>
          <w:rFonts w:ascii="Times New Roman" w:eastAsia="Times New Roman" w:hAnsi="Times New Roman" w:cs="Times New Roman"/>
          <w:b/>
          <w:i/>
          <w:sz w:val="24"/>
          <w:szCs w:val="24"/>
        </w:rPr>
        <w:t>Genome wide association study</w:t>
      </w:r>
    </w:p>
    <w:p w14:paraId="3FA310FF" w14:textId="77777777" w:rsidR="00D33F06" w:rsidRDefault="00D33F06" w:rsidP="002F7980">
      <w:pPr>
        <w:jc w:val="both"/>
        <w:rPr>
          <w:rFonts w:ascii="Times New Roman" w:eastAsia="Times New Roman" w:hAnsi="Times New Roman" w:cs="Times New Roman"/>
          <w:i/>
          <w:sz w:val="24"/>
          <w:szCs w:val="24"/>
        </w:rPr>
      </w:pPr>
      <w:r w:rsidRPr="00836372">
        <w:rPr>
          <w:rFonts w:ascii="Times New Roman" w:eastAsia="Times New Roman" w:hAnsi="Times New Roman" w:cs="Times New Roman"/>
          <w:i/>
          <w:sz w:val="24"/>
          <w:szCs w:val="24"/>
        </w:rPr>
        <w:t>Methods</w:t>
      </w:r>
    </w:p>
    <w:p w14:paraId="0E2917D1" w14:textId="2167698A" w:rsidR="004F4DE1" w:rsidRPr="0058255B" w:rsidRDefault="004F4DE1" w:rsidP="002F7980">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We performed</w:t>
      </w:r>
      <w:r w:rsidR="00D33F06">
        <w:rPr>
          <w:rFonts w:ascii="Times New Roman" w:eastAsia="Times New Roman" w:hAnsi="Times New Roman" w:cs="Times New Roman"/>
          <w:sz w:val="24"/>
          <w:szCs w:val="24"/>
        </w:rPr>
        <w:t xml:space="preserve"> two </w:t>
      </w:r>
      <w:r>
        <w:rPr>
          <w:rFonts w:ascii="Times New Roman" w:eastAsia="Times New Roman" w:hAnsi="Times New Roman" w:cs="Times New Roman"/>
          <w:sz w:val="24"/>
          <w:szCs w:val="24"/>
        </w:rPr>
        <w:t xml:space="preserve">rounds of a </w:t>
      </w:r>
      <w:r w:rsidR="00D33F06">
        <w:rPr>
          <w:rFonts w:ascii="Times New Roman" w:eastAsia="Times New Roman" w:hAnsi="Times New Roman" w:cs="Times New Roman"/>
          <w:sz w:val="24"/>
          <w:szCs w:val="24"/>
        </w:rPr>
        <w:t>genome wide association stud</w:t>
      </w:r>
      <w:r>
        <w:rPr>
          <w:rFonts w:ascii="Times New Roman" w:eastAsia="Times New Roman" w:hAnsi="Times New Roman" w:cs="Times New Roman"/>
          <w:sz w:val="24"/>
          <w:szCs w:val="24"/>
        </w:rPr>
        <w:t>y</w:t>
      </w:r>
      <w:r w:rsidR="0058255B">
        <w:rPr>
          <w:rFonts w:ascii="Times New Roman" w:eastAsia="Times New Roman" w:hAnsi="Times New Roman" w:cs="Times New Roman"/>
          <w:sz w:val="24"/>
          <w:szCs w:val="24"/>
        </w:rPr>
        <w:t xml:space="preserve"> (GWAS)</w:t>
      </w:r>
      <w:r w:rsidR="00D33F06">
        <w:rPr>
          <w:rFonts w:ascii="Times New Roman" w:eastAsia="Times New Roman" w:hAnsi="Times New Roman" w:cs="Times New Roman"/>
          <w:sz w:val="24"/>
          <w:szCs w:val="24"/>
        </w:rPr>
        <w:t xml:space="preserve"> using the </w:t>
      </w:r>
      <w:r w:rsidR="00F01A65">
        <w:rPr>
          <w:rFonts w:ascii="Times New Roman" w:eastAsia="Times New Roman" w:hAnsi="Times New Roman" w:cs="Times New Roman"/>
          <w:sz w:val="24"/>
          <w:szCs w:val="24"/>
        </w:rPr>
        <w:t xml:space="preserve">new </w:t>
      </w:r>
      <w:r w:rsidR="00D33F06">
        <w:rPr>
          <w:rFonts w:ascii="Times New Roman" w:eastAsia="Times New Roman" w:hAnsi="Times New Roman" w:cs="Times New Roman"/>
          <w:sz w:val="24"/>
          <w:szCs w:val="24"/>
        </w:rPr>
        <w:t xml:space="preserve">male and female </w:t>
      </w:r>
      <w:r w:rsidR="0058255B">
        <w:rPr>
          <w:rFonts w:ascii="Times New Roman" w:eastAsia="Times New Roman" w:hAnsi="Times New Roman" w:cs="Times New Roman"/>
          <w:sz w:val="24"/>
          <w:szCs w:val="24"/>
        </w:rPr>
        <w:t xml:space="preserve">reference </w:t>
      </w:r>
      <w:r w:rsidR="00D33F06">
        <w:rPr>
          <w:rFonts w:ascii="Times New Roman" w:eastAsia="Times New Roman" w:hAnsi="Times New Roman" w:cs="Times New Roman"/>
          <w:sz w:val="24"/>
          <w:szCs w:val="24"/>
        </w:rPr>
        <w:t xml:space="preserve">genomes. For each </w:t>
      </w:r>
      <w:r w:rsidR="0058255B">
        <w:rPr>
          <w:rFonts w:ascii="Times New Roman" w:eastAsia="Times New Roman" w:hAnsi="Times New Roman" w:cs="Times New Roman"/>
          <w:sz w:val="24"/>
          <w:szCs w:val="24"/>
        </w:rPr>
        <w:t>GWAS</w:t>
      </w:r>
      <w:r>
        <w:rPr>
          <w:rFonts w:ascii="Times New Roman" w:eastAsia="Times New Roman" w:hAnsi="Times New Roman" w:cs="Times New Roman"/>
          <w:sz w:val="24"/>
          <w:szCs w:val="24"/>
        </w:rPr>
        <w:t>,</w:t>
      </w:r>
      <w:r w:rsidR="0058255B">
        <w:rPr>
          <w:rFonts w:ascii="Times New Roman" w:eastAsia="Times New Roman" w:hAnsi="Times New Roman" w:cs="Times New Roman"/>
          <w:sz w:val="24"/>
          <w:szCs w:val="24"/>
        </w:rPr>
        <w:t xml:space="preserve"> we first aligned raw RAD sequencing data</w:t>
      </w:r>
      <w:r>
        <w:rPr>
          <w:rFonts w:ascii="Times New Roman" w:eastAsia="Times New Roman" w:hAnsi="Times New Roman" w:cs="Times New Roman"/>
          <w:sz w:val="24"/>
          <w:szCs w:val="24"/>
        </w:rPr>
        <w:t xml:space="preserve"> from 24 male and 24 female sexed fish</w:t>
      </w:r>
      <w:r w:rsidR="0058255B">
        <w:rPr>
          <w:rFonts w:ascii="Times New Roman" w:eastAsia="Times New Roman" w:hAnsi="Times New Roman" w:cs="Times New Roman"/>
          <w:sz w:val="24"/>
          <w:szCs w:val="24"/>
        </w:rPr>
        <w:t xml:space="preserve"> to </w:t>
      </w:r>
      <w:r w:rsidR="00F01A65">
        <w:rPr>
          <w:rFonts w:ascii="Times New Roman" w:eastAsia="Times New Roman" w:hAnsi="Times New Roman" w:cs="Times New Roman"/>
          <w:sz w:val="24"/>
          <w:szCs w:val="24"/>
        </w:rPr>
        <w:t>the reference genome</w:t>
      </w:r>
      <w:r w:rsidR="0058255B">
        <w:rPr>
          <w:rFonts w:ascii="Times New Roman" w:eastAsia="Times New Roman" w:hAnsi="Times New Roman" w:cs="Times New Roman"/>
          <w:sz w:val="24"/>
          <w:szCs w:val="24"/>
        </w:rPr>
        <w:t>. Next,</w:t>
      </w:r>
      <w:r>
        <w:rPr>
          <w:rFonts w:ascii="Times New Roman" w:eastAsia="Times New Roman" w:hAnsi="Times New Roman" w:cs="Times New Roman"/>
          <w:sz w:val="24"/>
          <w:szCs w:val="24"/>
        </w:rPr>
        <w:t xml:space="preserve"> </w:t>
      </w:r>
      <w:r w:rsidR="00F01A65">
        <w:rPr>
          <w:rFonts w:ascii="Times New Roman" w:eastAsia="Times New Roman" w:hAnsi="Times New Roman" w:cs="Times New Roman"/>
          <w:sz w:val="24"/>
          <w:szCs w:val="24"/>
          <w:lang w:val="en-US"/>
        </w:rPr>
        <w:t>we looked for the association of an allele at any location in the genome with sex classification by</w:t>
      </w:r>
      <w:r w:rsidR="0058255B">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carrying out</w:t>
      </w:r>
      <w:r w:rsidR="0058255B">
        <w:rPr>
          <w:rFonts w:ascii="Times New Roman" w:eastAsia="Times New Roman" w:hAnsi="Times New Roman" w:cs="Times New Roman"/>
          <w:sz w:val="24"/>
          <w:szCs w:val="24"/>
          <w:lang w:val="en-US"/>
        </w:rPr>
        <w:t xml:space="preserve"> </w:t>
      </w:r>
      <w:r w:rsidR="00D33F06" w:rsidRPr="00D417D1">
        <w:rPr>
          <w:rFonts w:ascii="Times New Roman" w:eastAsia="Times New Roman" w:hAnsi="Times New Roman" w:cs="Times New Roman"/>
          <w:sz w:val="24"/>
          <w:szCs w:val="24"/>
          <w:lang w:val="en-US"/>
        </w:rPr>
        <w:t xml:space="preserve">a dominant model case-control GWAS </w:t>
      </w:r>
      <w:r w:rsidR="0058255B">
        <w:rPr>
          <w:rFonts w:ascii="Times New Roman" w:eastAsia="Times New Roman" w:hAnsi="Times New Roman" w:cs="Times New Roman"/>
          <w:sz w:val="24"/>
          <w:szCs w:val="24"/>
          <w:lang w:val="en-US"/>
        </w:rPr>
        <w:t>using</w:t>
      </w:r>
      <w:r w:rsidR="00D33F06" w:rsidRPr="00D417D1">
        <w:rPr>
          <w:rFonts w:ascii="Times New Roman" w:eastAsia="Times New Roman" w:hAnsi="Times New Roman" w:cs="Times New Roman"/>
          <w:sz w:val="24"/>
          <w:szCs w:val="24"/>
          <w:lang w:val="en-US"/>
        </w:rPr>
        <w:t xml:space="preserve"> male</w:t>
      </w:r>
      <w:r w:rsidR="0058255B">
        <w:rPr>
          <w:rFonts w:ascii="Times New Roman" w:eastAsia="Times New Roman" w:hAnsi="Times New Roman" w:cs="Times New Roman"/>
          <w:sz w:val="24"/>
          <w:szCs w:val="24"/>
          <w:lang w:val="en-US"/>
        </w:rPr>
        <w:t>s as controls (0)</w:t>
      </w:r>
      <w:r w:rsidR="00D33F06" w:rsidRPr="00D417D1">
        <w:rPr>
          <w:rFonts w:ascii="Times New Roman" w:eastAsia="Times New Roman" w:hAnsi="Times New Roman" w:cs="Times New Roman"/>
          <w:sz w:val="24"/>
          <w:szCs w:val="24"/>
          <w:lang w:val="en-US"/>
        </w:rPr>
        <w:t xml:space="preserve"> and female</w:t>
      </w:r>
      <w:r w:rsidR="0058255B">
        <w:rPr>
          <w:rFonts w:ascii="Times New Roman" w:eastAsia="Times New Roman" w:hAnsi="Times New Roman" w:cs="Times New Roman"/>
          <w:sz w:val="24"/>
          <w:szCs w:val="24"/>
          <w:lang w:val="en-US"/>
        </w:rPr>
        <w:t xml:space="preserve"> as cases (1)</w:t>
      </w:r>
      <w:r w:rsidR="002F7980">
        <w:rPr>
          <w:rFonts w:ascii="Times New Roman" w:eastAsia="Times New Roman" w:hAnsi="Times New Roman" w:cs="Times New Roman"/>
          <w:sz w:val="24"/>
          <w:szCs w:val="24"/>
          <w:lang w:val="en-US"/>
        </w:rPr>
        <w:t xml:space="preserve"> </w:t>
      </w:r>
      <w:r w:rsidR="00F01A65">
        <w:rPr>
          <w:rFonts w:ascii="Times New Roman" w:eastAsia="Times New Roman" w:hAnsi="Times New Roman" w:cs="Times New Roman"/>
          <w:sz w:val="24"/>
          <w:szCs w:val="24"/>
          <w:lang w:val="en-US"/>
        </w:rPr>
        <w:t>in</w:t>
      </w:r>
      <w:r w:rsidR="00D33F06" w:rsidRPr="00D417D1">
        <w:rPr>
          <w:rFonts w:ascii="Times New Roman" w:eastAsia="Times New Roman" w:hAnsi="Times New Roman" w:cs="Times New Roman"/>
          <w:sz w:val="24"/>
          <w:szCs w:val="24"/>
          <w:lang w:val="en-US"/>
        </w:rPr>
        <w:t xml:space="preserve"> the program ANGSD</w:t>
      </w:r>
      <w:r w:rsidR="00D33F06" w:rsidRPr="00D417D1">
        <w:rPr>
          <w:rFonts w:ascii="Times New Roman" w:eastAsia="Times New Roman" w:hAnsi="Times New Roman" w:cs="Times New Roman"/>
          <w:sz w:val="24"/>
          <w:szCs w:val="24"/>
          <w:lang w:val="en-US"/>
        </w:rPr>
        <w:fldChar w:fldCharType="begin" w:fldLock="1"/>
      </w:r>
      <w:r w:rsidR="00D33F06">
        <w:rPr>
          <w:rFonts w:ascii="Times New Roman" w:eastAsia="Times New Roman" w:hAnsi="Times New Roman" w:cs="Times New Roman"/>
          <w:sz w:val="24"/>
          <w:szCs w:val="24"/>
          <w:lang w:val="en-US"/>
        </w:rPr>
        <w:instrText>ADDIN CSL_CITATION {"citationItems":[{"id":"ITEM-1","itemData":{"DOI":"10.1186/s12859-014-0356-4","ISBN":"9783319072111","ISSN":"14712105","PMID":"25420514","abstract":"BACKGROUND: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uris":["http://www.mendeley.com/documents/?uuid=46f586f0-ecac-4bdd-8896-3541f7bbbfd8"]}],"mendeley":{"formattedCitation":"&lt;sup&gt;12&lt;/sup&gt;","plainTextFormattedCitation":"12","previouslyFormattedCitation":"&lt;sup&gt;12&lt;/sup&gt;"},"properties":{"noteIndex":0},"schema":"https://github.com/citation-style-language/schema/raw/master/csl-citation.json"}</w:instrText>
      </w:r>
      <w:r w:rsidR="00D33F06" w:rsidRPr="00D417D1">
        <w:rPr>
          <w:rFonts w:ascii="Times New Roman" w:eastAsia="Times New Roman" w:hAnsi="Times New Roman" w:cs="Times New Roman"/>
          <w:sz w:val="24"/>
          <w:szCs w:val="24"/>
          <w:lang w:val="en-US"/>
        </w:rPr>
        <w:fldChar w:fldCharType="separate"/>
      </w:r>
      <w:r w:rsidR="00D33F06" w:rsidRPr="008434CB">
        <w:rPr>
          <w:rFonts w:ascii="Times New Roman" w:eastAsia="Times New Roman" w:hAnsi="Times New Roman" w:cs="Times New Roman"/>
          <w:noProof/>
          <w:sz w:val="24"/>
          <w:szCs w:val="24"/>
          <w:vertAlign w:val="superscript"/>
          <w:lang w:val="en-US"/>
        </w:rPr>
        <w:t>12</w:t>
      </w:r>
      <w:r w:rsidR="00D33F06" w:rsidRPr="00D417D1">
        <w:rPr>
          <w:rFonts w:ascii="Times New Roman" w:eastAsia="Times New Roman" w:hAnsi="Times New Roman" w:cs="Times New Roman"/>
          <w:sz w:val="24"/>
          <w:szCs w:val="24"/>
          <w:lang w:val="en-US"/>
        </w:rPr>
        <w:fldChar w:fldCharType="end"/>
      </w:r>
      <w:r w:rsidR="00F01A65">
        <w:rPr>
          <w:rFonts w:ascii="Times New Roman" w:eastAsia="Times New Roman" w:hAnsi="Times New Roman" w:cs="Times New Roman"/>
          <w:sz w:val="24"/>
          <w:szCs w:val="24"/>
          <w:lang w:val="en-US"/>
        </w:rPr>
        <w:t xml:space="preserve">. If we found alleles that associate with a particular sex that locus could be used as a diagnostic for genetically identifying sex. </w:t>
      </w:r>
      <w:r w:rsidRPr="00D417D1">
        <w:rPr>
          <w:rFonts w:ascii="Times New Roman" w:eastAsia="Times New Roman" w:hAnsi="Times New Roman" w:cs="Times New Roman"/>
          <w:sz w:val="24"/>
          <w:szCs w:val="24"/>
          <w:lang w:val="en-US"/>
        </w:rPr>
        <w:t xml:space="preserve">The association of a particular allele with sex category was reported as likelihood ratio test (LRT) statistic and is chi square distributed with one degree of freedom. </w:t>
      </w:r>
      <w:r w:rsidR="00403975">
        <w:rPr>
          <w:rFonts w:ascii="Times New Roman" w:eastAsia="Times New Roman" w:hAnsi="Times New Roman" w:cs="Times New Roman"/>
          <w:sz w:val="24"/>
          <w:szCs w:val="24"/>
          <w:lang w:val="en-US"/>
        </w:rPr>
        <w:t>We applied a conservative s</w:t>
      </w:r>
      <w:r w:rsidRPr="00D417D1">
        <w:rPr>
          <w:rFonts w:ascii="Times New Roman" w:eastAsia="Times New Roman" w:hAnsi="Times New Roman" w:cs="Times New Roman"/>
          <w:sz w:val="24"/>
          <w:szCs w:val="24"/>
          <w:lang w:val="en-US"/>
        </w:rPr>
        <w:t>ignificance</w:t>
      </w:r>
      <w:r w:rsidR="00403975">
        <w:rPr>
          <w:rFonts w:ascii="Times New Roman" w:eastAsia="Times New Roman" w:hAnsi="Times New Roman" w:cs="Times New Roman"/>
          <w:sz w:val="24"/>
          <w:szCs w:val="24"/>
          <w:lang w:val="en-US"/>
        </w:rPr>
        <w:t xml:space="preserve"> cutoff with</w:t>
      </w:r>
      <w:r w:rsidRPr="00D417D1">
        <w:rPr>
          <w:rFonts w:ascii="Times New Roman" w:eastAsia="Times New Roman" w:hAnsi="Times New Roman" w:cs="Times New Roman"/>
          <w:sz w:val="24"/>
          <w:szCs w:val="24"/>
          <w:lang w:val="en-US"/>
        </w:rPr>
        <w:t xml:space="preserve"> a Bonferroni corrected p</w:t>
      </w:r>
      <w:r w:rsidR="00403975">
        <w:rPr>
          <w:rFonts w:ascii="Times New Roman" w:eastAsia="Times New Roman" w:hAnsi="Times New Roman" w:cs="Times New Roman"/>
          <w:sz w:val="24"/>
          <w:szCs w:val="24"/>
          <w:lang w:val="en-US"/>
        </w:rPr>
        <w:t>-</w:t>
      </w:r>
      <w:r w:rsidRPr="00D417D1">
        <w:rPr>
          <w:rFonts w:ascii="Times New Roman" w:eastAsia="Times New Roman" w:hAnsi="Times New Roman" w:cs="Times New Roman"/>
          <w:sz w:val="24"/>
          <w:szCs w:val="24"/>
          <w:lang w:val="en-US"/>
        </w:rPr>
        <w:t xml:space="preserve">value of 0.05 using the formula </w:t>
      </w:r>
      <m:oMath>
        <m:r>
          <w:rPr>
            <w:rFonts w:ascii="Cambria Math" w:eastAsia="Times New Roman" w:hAnsi="Cambria Math" w:cs="Times New Roman"/>
            <w:sz w:val="24"/>
            <w:szCs w:val="24"/>
            <w:lang w:val="en-US"/>
          </w:rPr>
          <m:t>p=</m:t>
        </m:r>
        <m:f>
          <m:fPr>
            <m:ctrlPr>
              <w:rPr>
                <w:rFonts w:ascii="Cambria Math" w:eastAsia="Times New Roman" w:hAnsi="Cambria Math" w:cs="Times New Roman"/>
                <w:i/>
                <w:sz w:val="24"/>
                <w:szCs w:val="24"/>
                <w:lang w:val="en-US"/>
              </w:rPr>
            </m:ctrlPr>
          </m:fPr>
          <m:num>
            <m:r>
              <w:rPr>
                <w:rFonts w:ascii="Cambria Math" w:eastAsia="Times New Roman" w:hAnsi="Cambria Math" w:cs="Times New Roman"/>
                <w:sz w:val="24"/>
                <w:szCs w:val="24"/>
                <w:lang w:val="en-US"/>
              </w:rPr>
              <m:t>α</m:t>
            </m:r>
          </m:num>
          <m:den>
            <m:r>
              <w:rPr>
                <w:rFonts w:ascii="Cambria Math" w:eastAsia="Times New Roman" w:hAnsi="Cambria Math" w:cs="Times New Roman"/>
                <w:sz w:val="24"/>
                <w:szCs w:val="24"/>
                <w:lang w:val="en-US"/>
              </w:rPr>
              <m:t>n</m:t>
            </m:r>
          </m:den>
        </m:f>
      </m:oMath>
      <w:r w:rsidRPr="00D417D1">
        <w:rPr>
          <w:rFonts w:ascii="Times New Roman" w:eastAsia="Times New Roman" w:hAnsi="Times New Roman" w:cs="Times New Roman"/>
          <w:sz w:val="24"/>
          <w:szCs w:val="24"/>
          <w:lang w:val="en-US"/>
        </w:rPr>
        <w:t xml:space="preserve"> where </w:t>
      </w:r>
      <m:oMath>
        <m:r>
          <w:rPr>
            <w:rFonts w:ascii="Cambria Math" w:eastAsia="Times New Roman" w:hAnsi="Cambria Math" w:cs="Times New Roman"/>
            <w:sz w:val="24"/>
            <w:szCs w:val="24"/>
            <w:lang w:val="en-US"/>
          </w:rPr>
          <m:t>n</m:t>
        </m:r>
      </m:oMath>
      <w:r w:rsidRPr="00D417D1">
        <w:rPr>
          <w:rFonts w:ascii="Times New Roman" w:eastAsia="Times New Roman" w:hAnsi="Times New Roman" w:cs="Times New Roman"/>
          <w:sz w:val="24"/>
          <w:szCs w:val="24"/>
          <w:lang w:val="en-US"/>
        </w:rPr>
        <w:t xml:space="preserve"> is the number of loci analyzed</w:t>
      </w:r>
      <w:r w:rsidR="0080450F">
        <w:rPr>
          <w:rFonts w:ascii="Times New Roman" w:eastAsia="Times New Roman" w:hAnsi="Times New Roman" w:cs="Times New Roman"/>
          <w:sz w:val="24"/>
          <w:szCs w:val="24"/>
          <w:lang w:val="en-US"/>
        </w:rPr>
        <w:t>,</w:t>
      </w:r>
      <w:r w:rsidR="0080450F" w:rsidRPr="0080450F">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α</m:t>
        </m:r>
      </m:oMath>
      <w:r w:rsidR="002F7980">
        <w:rPr>
          <w:rFonts w:ascii="Times New Roman" w:eastAsia="Times New Roman" w:hAnsi="Times New Roman" w:cs="Times New Roman"/>
          <w:sz w:val="24"/>
          <w:szCs w:val="24"/>
          <w:lang w:val="en-US"/>
        </w:rPr>
        <w:t xml:space="preserve"> is the </w:t>
      </w:r>
      <w:r w:rsidR="0080450F">
        <w:rPr>
          <w:rFonts w:ascii="Times New Roman" w:eastAsia="Times New Roman" w:hAnsi="Times New Roman" w:cs="Times New Roman"/>
          <w:sz w:val="24"/>
          <w:szCs w:val="24"/>
          <w:lang w:val="en-US"/>
        </w:rPr>
        <w:t>desired p-value</w:t>
      </w:r>
      <w:r w:rsidR="00F01A65">
        <w:rPr>
          <w:rFonts w:ascii="Times New Roman" w:eastAsia="Times New Roman" w:hAnsi="Times New Roman" w:cs="Times New Roman"/>
          <w:sz w:val="24"/>
          <w:szCs w:val="24"/>
          <w:lang w:val="en-US"/>
        </w:rPr>
        <w:t xml:space="preserve"> or significance threshold (0.05)</w:t>
      </w:r>
      <w:r w:rsidR="0080450F">
        <w:rPr>
          <w:rFonts w:ascii="Times New Roman" w:eastAsia="Times New Roman" w:hAnsi="Times New Roman" w:cs="Times New Roman"/>
          <w:sz w:val="24"/>
          <w:szCs w:val="24"/>
          <w:lang w:val="en-US"/>
        </w:rPr>
        <w:t xml:space="preserve">, and </w:t>
      </w:r>
      <m:oMath>
        <m:r>
          <w:rPr>
            <w:rFonts w:ascii="Cambria Math" w:eastAsia="Times New Roman" w:hAnsi="Cambria Math" w:cs="Times New Roman"/>
            <w:sz w:val="24"/>
            <w:szCs w:val="24"/>
            <w:lang w:val="en-US"/>
          </w:rPr>
          <m:t>p</m:t>
        </m:r>
      </m:oMath>
      <w:r w:rsidR="0080450F">
        <w:rPr>
          <w:rFonts w:ascii="Times New Roman" w:eastAsia="Times New Roman" w:hAnsi="Times New Roman" w:cs="Times New Roman"/>
          <w:sz w:val="24"/>
          <w:szCs w:val="24"/>
          <w:lang w:val="en-US"/>
        </w:rPr>
        <w:t xml:space="preserve"> is the adjusted p-value given the number of loci used in the analysis</w:t>
      </w:r>
      <w:r w:rsidRPr="00D417D1">
        <w:rPr>
          <w:rFonts w:ascii="Times New Roman" w:eastAsia="Times New Roman" w:hAnsi="Times New Roman" w:cs="Times New Roman"/>
          <w:sz w:val="24"/>
          <w:szCs w:val="24"/>
          <w:lang w:val="en-US"/>
        </w:rPr>
        <w:t>.</w:t>
      </w:r>
    </w:p>
    <w:p w14:paraId="1A96A89F" w14:textId="77777777" w:rsidR="004F4DE1" w:rsidRDefault="004F4DE1" w:rsidP="002F7980">
      <w:pPr>
        <w:jc w:val="both"/>
        <w:rPr>
          <w:rFonts w:ascii="Times New Roman" w:eastAsia="Times New Roman" w:hAnsi="Times New Roman" w:cs="Times New Roman"/>
          <w:sz w:val="24"/>
          <w:szCs w:val="24"/>
          <w:lang w:val="en-US"/>
        </w:rPr>
      </w:pPr>
    </w:p>
    <w:p w14:paraId="1F00BED9" w14:textId="28644050" w:rsidR="00D33F06" w:rsidRDefault="00D33F06" w:rsidP="002F7980">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Results</w:t>
      </w:r>
    </w:p>
    <w:p w14:paraId="74749BFA" w14:textId="4ECB9F27" w:rsidR="004F4DE1" w:rsidRPr="00F01A65" w:rsidRDefault="004F4DE1" w:rsidP="002F7980">
      <w:pPr>
        <w:jc w:val="both"/>
        <w:rPr>
          <w:rFonts w:ascii="Times New Roman" w:eastAsia="Times New Roman" w:hAnsi="Times New Roman" w:cs="Times New Roman"/>
          <w:sz w:val="24"/>
          <w:szCs w:val="24"/>
          <w:lang w:val="en-US"/>
        </w:rPr>
      </w:pPr>
      <w:r w:rsidRPr="00D417D1">
        <w:rPr>
          <w:rFonts w:ascii="Times New Roman" w:eastAsia="Times New Roman" w:hAnsi="Times New Roman" w:cs="Times New Roman"/>
          <w:sz w:val="24"/>
          <w:szCs w:val="24"/>
        </w:rPr>
        <w:t xml:space="preserve">We analyzed </w:t>
      </w:r>
      <w:r w:rsidRPr="004F4DE1">
        <w:rPr>
          <w:rFonts w:ascii="Times New Roman" w:eastAsia="Times New Roman" w:hAnsi="Times New Roman" w:cs="Times New Roman"/>
          <w:sz w:val="24"/>
          <w:szCs w:val="24"/>
          <w:lang w:val="en-US"/>
        </w:rPr>
        <w:t>848</w:t>
      </w:r>
      <w:r>
        <w:rPr>
          <w:rFonts w:ascii="Times New Roman" w:eastAsia="Times New Roman" w:hAnsi="Times New Roman" w:cs="Times New Roman"/>
          <w:sz w:val="24"/>
          <w:szCs w:val="24"/>
          <w:lang w:val="en-US"/>
        </w:rPr>
        <w:t>,</w:t>
      </w:r>
      <w:r w:rsidRPr="004F4DE1">
        <w:rPr>
          <w:rFonts w:ascii="Times New Roman" w:eastAsia="Times New Roman" w:hAnsi="Times New Roman" w:cs="Times New Roman"/>
          <w:sz w:val="24"/>
          <w:szCs w:val="24"/>
          <w:lang w:val="en-US"/>
        </w:rPr>
        <w:t>444</w:t>
      </w:r>
      <w:r>
        <w:rPr>
          <w:rFonts w:ascii="Times New Roman" w:eastAsia="Times New Roman" w:hAnsi="Times New Roman" w:cs="Times New Roman"/>
          <w:sz w:val="24"/>
          <w:szCs w:val="24"/>
          <w:lang w:val="en-US"/>
        </w:rPr>
        <w:t xml:space="preserve"> and </w:t>
      </w:r>
      <w:r w:rsidR="00403975" w:rsidRPr="00403975">
        <w:rPr>
          <w:rFonts w:ascii="Times New Roman" w:eastAsia="Times New Roman" w:hAnsi="Times New Roman" w:cs="Times New Roman"/>
          <w:sz w:val="24"/>
          <w:szCs w:val="24"/>
          <w:lang w:val="en-US"/>
        </w:rPr>
        <w:t>922</w:t>
      </w:r>
      <w:r w:rsidR="00403975">
        <w:rPr>
          <w:rFonts w:ascii="Times New Roman" w:eastAsia="Times New Roman" w:hAnsi="Times New Roman" w:cs="Times New Roman"/>
          <w:sz w:val="24"/>
          <w:szCs w:val="24"/>
          <w:lang w:val="en-US"/>
        </w:rPr>
        <w:t>,</w:t>
      </w:r>
      <w:r w:rsidR="00403975" w:rsidRPr="00403975">
        <w:rPr>
          <w:rFonts w:ascii="Times New Roman" w:eastAsia="Times New Roman" w:hAnsi="Times New Roman" w:cs="Times New Roman"/>
          <w:sz w:val="24"/>
          <w:szCs w:val="24"/>
          <w:lang w:val="en-US"/>
        </w:rPr>
        <w:t>975</w:t>
      </w:r>
      <w:r w:rsidR="00403975">
        <w:rPr>
          <w:rFonts w:ascii="Times New Roman" w:eastAsia="Times New Roman" w:hAnsi="Times New Roman" w:cs="Times New Roman"/>
          <w:sz w:val="24"/>
          <w:szCs w:val="24"/>
          <w:lang w:val="en-US"/>
        </w:rPr>
        <w:t xml:space="preserve"> </w:t>
      </w:r>
      <w:r w:rsidRPr="00D417D1">
        <w:rPr>
          <w:rFonts w:ascii="Times New Roman" w:eastAsia="Times New Roman" w:hAnsi="Times New Roman" w:cs="Times New Roman"/>
          <w:sz w:val="24"/>
          <w:szCs w:val="24"/>
        </w:rPr>
        <w:t xml:space="preserve">loci </w:t>
      </w:r>
      <w:r>
        <w:rPr>
          <w:rFonts w:ascii="Times New Roman" w:eastAsia="Times New Roman" w:hAnsi="Times New Roman" w:cs="Times New Roman"/>
          <w:sz w:val="24"/>
          <w:szCs w:val="24"/>
        </w:rPr>
        <w:t xml:space="preserve">spread across the male and female genome assemblies, respectively. </w:t>
      </w:r>
      <w:r w:rsidR="00403975">
        <w:rPr>
          <w:rFonts w:ascii="Times New Roman" w:eastAsia="Times New Roman" w:hAnsi="Times New Roman" w:cs="Times New Roman"/>
          <w:sz w:val="24"/>
          <w:szCs w:val="24"/>
        </w:rPr>
        <w:t>These loci</w:t>
      </w:r>
      <w:r>
        <w:rPr>
          <w:rFonts w:ascii="Times New Roman" w:eastAsia="Times New Roman" w:hAnsi="Times New Roman" w:cs="Times New Roman"/>
          <w:sz w:val="24"/>
          <w:szCs w:val="24"/>
        </w:rPr>
        <w:t xml:space="preserve"> correspond to a Bonferroni corrected p-value of </w:t>
      </w:r>
      <w:r w:rsidRPr="004F4DE1">
        <w:rPr>
          <w:rFonts w:ascii="Times New Roman" w:eastAsia="Times New Roman" w:hAnsi="Times New Roman" w:cs="Times New Roman"/>
          <w:sz w:val="24"/>
          <w:szCs w:val="24"/>
        </w:rPr>
        <w:t>5.893141e-08</w:t>
      </w:r>
      <w:r w:rsidR="00403975">
        <w:rPr>
          <w:rFonts w:ascii="Times New Roman" w:eastAsia="Times New Roman" w:hAnsi="Times New Roman" w:cs="Times New Roman"/>
          <w:sz w:val="24"/>
          <w:szCs w:val="24"/>
        </w:rPr>
        <w:t xml:space="preserve"> in loci found within the male reference genome and </w:t>
      </w:r>
      <w:r w:rsidR="00403975" w:rsidRPr="00403975">
        <w:rPr>
          <w:rFonts w:ascii="Times New Roman" w:eastAsia="Times New Roman" w:hAnsi="Times New Roman" w:cs="Times New Roman"/>
          <w:sz w:val="24"/>
          <w:szCs w:val="24"/>
        </w:rPr>
        <w:t>5.417265e-08</w:t>
      </w:r>
      <w:r w:rsidR="00403975">
        <w:rPr>
          <w:rFonts w:ascii="Times New Roman" w:eastAsia="Times New Roman" w:hAnsi="Times New Roman" w:cs="Times New Roman"/>
          <w:sz w:val="24"/>
          <w:szCs w:val="24"/>
        </w:rPr>
        <w:t xml:space="preserve"> in loci analyzed within the female reference genome</w:t>
      </w:r>
      <w:r>
        <w:rPr>
          <w:rFonts w:ascii="Times New Roman" w:eastAsia="Times New Roman" w:hAnsi="Times New Roman" w:cs="Times New Roman"/>
          <w:sz w:val="24"/>
          <w:szCs w:val="24"/>
        </w:rPr>
        <w:t xml:space="preserve">. </w:t>
      </w:r>
      <w:r w:rsidR="00403975">
        <w:rPr>
          <w:rFonts w:ascii="Times New Roman" w:eastAsia="Times New Roman" w:hAnsi="Times New Roman" w:cs="Times New Roman"/>
          <w:sz w:val="24"/>
          <w:szCs w:val="24"/>
        </w:rPr>
        <w:t xml:space="preserve">No significant association in sex was found using the female reference genome. </w:t>
      </w:r>
      <w:r>
        <w:rPr>
          <w:rFonts w:ascii="Times New Roman" w:eastAsia="Times New Roman" w:hAnsi="Times New Roman" w:cs="Times New Roman"/>
          <w:sz w:val="24"/>
          <w:szCs w:val="24"/>
        </w:rPr>
        <w:t xml:space="preserve">Two loci located </w:t>
      </w:r>
      <w:r w:rsidR="00403975">
        <w:rPr>
          <w:rFonts w:ascii="Times New Roman" w:eastAsia="Times New Roman" w:hAnsi="Times New Roman" w:cs="Times New Roman"/>
          <w:sz w:val="24"/>
          <w:szCs w:val="24"/>
        </w:rPr>
        <w:t xml:space="preserve">in the male reference genome on </w:t>
      </w:r>
      <w:r>
        <w:rPr>
          <w:rFonts w:ascii="Times New Roman" w:eastAsia="Times New Roman" w:hAnsi="Times New Roman" w:cs="Times New Roman"/>
          <w:sz w:val="24"/>
          <w:szCs w:val="24"/>
        </w:rPr>
        <w:t xml:space="preserve">Chromosome 5 were significantly associated with sex in delta smelt (Figure 7). </w:t>
      </w:r>
      <w:r w:rsidRPr="00D417D1">
        <w:rPr>
          <w:rFonts w:ascii="Times New Roman" w:eastAsia="Times New Roman" w:hAnsi="Times New Roman" w:cs="Times New Roman"/>
          <w:sz w:val="24"/>
          <w:szCs w:val="24"/>
        </w:rPr>
        <w:t xml:space="preserve">The </w:t>
      </w:r>
      <w:r w:rsidR="00F01A65">
        <w:rPr>
          <w:rFonts w:ascii="Times New Roman" w:eastAsia="Times New Roman" w:hAnsi="Times New Roman" w:cs="Times New Roman"/>
          <w:sz w:val="24"/>
          <w:szCs w:val="24"/>
        </w:rPr>
        <w:t xml:space="preserve">two </w:t>
      </w:r>
      <w:r>
        <w:rPr>
          <w:rFonts w:ascii="Times New Roman" w:eastAsia="Times New Roman" w:hAnsi="Times New Roman" w:cs="Times New Roman"/>
          <w:sz w:val="24"/>
          <w:szCs w:val="24"/>
        </w:rPr>
        <w:t>SNP</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most associated with sex in delta smelt had an </w:t>
      </w:r>
      <w:r w:rsidRPr="00D417D1">
        <w:rPr>
          <w:rFonts w:ascii="Times New Roman" w:eastAsia="Times New Roman" w:hAnsi="Times New Roman" w:cs="Times New Roman"/>
          <w:sz w:val="24"/>
          <w:szCs w:val="24"/>
        </w:rPr>
        <w:t>LRT score</w:t>
      </w:r>
      <w:r w:rsidR="00F01A6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37.854854</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rPr>
        <w:t>35.802804</w:t>
      </w:r>
      <w:r w:rsidR="00F01A65">
        <w:rPr>
          <w:rFonts w:ascii="Times New Roman" w:eastAsia="Times New Roman" w:hAnsi="Times New Roman" w:cs="Times New Roman"/>
          <w:sz w:val="24"/>
          <w:szCs w:val="24"/>
        </w:rPr>
        <w:t xml:space="preserve"> </w:t>
      </w:r>
      <w:r w:rsidRPr="00D417D1">
        <w:rPr>
          <w:rFonts w:ascii="Times New Roman" w:eastAsia="Times New Roman" w:hAnsi="Times New Roman" w:cs="Times New Roman"/>
          <w:sz w:val="24"/>
          <w:szCs w:val="24"/>
        </w:rPr>
        <w:t>which correspond to p</w:t>
      </w:r>
      <w:r>
        <w:rPr>
          <w:rFonts w:ascii="Times New Roman" w:eastAsia="Times New Roman" w:hAnsi="Times New Roman" w:cs="Times New Roman"/>
          <w:sz w:val="24"/>
          <w:szCs w:val="24"/>
        </w:rPr>
        <w:t>-</w:t>
      </w:r>
      <w:r w:rsidRPr="00D417D1">
        <w:rPr>
          <w:rFonts w:ascii="Times New Roman" w:eastAsia="Times New Roman" w:hAnsi="Times New Roman" w:cs="Times New Roman"/>
          <w:sz w:val="24"/>
          <w:szCs w:val="24"/>
        </w:rPr>
        <w:t>value</w:t>
      </w:r>
      <w:r w:rsidR="00F01A65">
        <w:rPr>
          <w:rFonts w:ascii="Times New Roman" w:eastAsia="Times New Roman" w:hAnsi="Times New Roman" w:cs="Times New Roman"/>
          <w:sz w:val="24"/>
          <w:szCs w:val="24"/>
        </w:rPr>
        <w:t>s</w:t>
      </w:r>
      <w:r w:rsidRPr="00D417D1">
        <w:rPr>
          <w:rFonts w:ascii="Times New Roman" w:eastAsia="Times New Roman" w:hAnsi="Times New Roman" w:cs="Times New Roman"/>
          <w:sz w:val="24"/>
          <w:szCs w:val="24"/>
        </w:rPr>
        <w:t xml:space="preserve"> of </w:t>
      </w:r>
      <w:r w:rsidR="00F01A65" w:rsidRPr="00F01A65">
        <w:rPr>
          <w:rFonts w:ascii="Times New Roman" w:eastAsia="Times New Roman" w:hAnsi="Times New Roman" w:cs="Times New Roman"/>
          <w:sz w:val="24"/>
          <w:szCs w:val="24"/>
        </w:rPr>
        <w:t>7.621e-10</w:t>
      </w:r>
      <w:r w:rsidR="00F01A65">
        <w:rPr>
          <w:rFonts w:ascii="Times New Roman" w:eastAsia="Times New Roman" w:hAnsi="Times New Roman" w:cs="Times New Roman"/>
          <w:sz w:val="24"/>
          <w:szCs w:val="24"/>
        </w:rPr>
        <w:t xml:space="preserve"> and </w:t>
      </w:r>
      <w:r w:rsidR="00F01A65" w:rsidRPr="00F01A65">
        <w:rPr>
          <w:rFonts w:ascii="Times New Roman" w:eastAsia="Times New Roman" w:hAnsi="Times New Roman" w:cs="Times New Roman"/>
          <w:sz w:val="24"/>
          <w:szCs w:val="24"/>
          <w:lang w:val="en-US"/>
        </w:rPr>
        <w:t>2.183e-9</w:t>
      </w:r>
      <w:r w:rsidRPr="00D417D1">
        <w:rPr>
          <w:rFonts w:ascii="Times New Roman" w:eastAsia="Times New Roman" w:hAnsi="Times New Roman" w:cs="Times New Roman"/>
          <w:sz w:val="24"/>
          <w:szCs w:val="24"/>
        </w:rPr>
        <w:t xml:space="preserve">. </w:t>
      </w:r>
    </w:p>
    <w:p w14:paraId="7DE71485" w14:textId="77777777" w:rsidR="004F4DE1" w:rsidRDefault="004F4DE1" w:rsidP="002F7980">
      <w:pPr>
        <w:jc w:val="both"/>
        <w:rPr>
          <w:rFonts w:ascii="Times New Roman" w:eastAsia="Times New Roman" w:hAnsi="Times New Roman" w:cs="Times New Roman"/>
          <w:sz w:val="24"/>
          <w:szCs w:val="24"/>
        </w:rPr>
      </w:pPr>
    </w:p>
    <w:p w14:paraId="597A0E4C" w14:textId="77777777" w:rsidR="00D33F06" w:rsidRPr="00D417D1" w:rsidRDefault="00D33F06" w:rsidP="002F7980">
      <w:pPr>
        <w:jc w:val="both"/>
        <w:rPr>
          <w:rFonts w:ascii="Times New Roman" w:eastAsia="Times New Roman" w:hAnsi="Times New Roman" w:cs="Times New Roman"/>
          <w:sz w:val="24"/>
          <w:szCs w:val="24"/>
          <w:lang w:val="en-US"/>
        </w:rPr>
      </w:pPr>
    </w:p>
    <w:p w14:paraId="3A8360F0" w14:textId="77777777" w:rsidR="00D33F06" w:rsidRDefault="00D33F06" w:rsidP="002F7980">
      <w:pPr>
        <w:jc w:val="both"/>
        <w:rPr>
          <w:rFonts w:ascii="Times New Roman" w:eastAsia="Times New Roman" w:hAnsi="Times New Roman" w:cs="Times New Roman"/>
          <w:b/>
          <w:i/>
          <w:sz w:val="24"/>
          <w:szCs w:val="24"/>
          <w:lang w:val="en-US"/>
        </w:rPr>
      </w:pPr>
      <w:r w:rsidRPr="00836372">
        <w:rPr>
          <w:rFonts w:ascii="Times New Roman" w:eastAsia="Times New Roman" w:hAnsi="Times New Roman" w:cs="Times New Roman"/>
          <w:b/>
          <w:i/>
          <w:sz w:val="24"/>
          <w:szCs w:val="24"/>
          <w:lang w:val="en-US"/>
        </w:rPr>
        <w:t>Depth analysis</w:t>
      </w:r>
    </w:p>
    <w:p w14:paraId="5D2A9D2B" w14:textId="77777777"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47789852" w14:textId="42691C0F" w:rsidR="00746E0C" w:rsidRDefault="00746E0C" w:rsidP="002F798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w:t>
      </w:r>
      <w:r w:rsidR="00D33F06">
        <w:rPr>
          <w:rFonts w:ascii="Times New Roman" w:eastAsia="Times New Roman" w:hAnsi="Times New Roman" w:cs="Times New Roman"/>
          <w:sz w:val="24"/>
          <w:szCs w:val="24"/>
        </w:rPr>
        <w:t xml:space="preserve"> looked for male and female differences in the presence </w:t>
      </w:r>
      <w:r>
        <w:rPr>
          <w:rFonts w:ascii="Times New Roman" w:eastAsia="Times New Roman" w:hAnsi="Times New Roman" w:cs="Times New Roman"/>
          <w:sz w:val="24"/>
          <w:szCs w:val="24"/>
        </w:rPr>
        <w:t xml:space="preserve">and depth </w:t>
      </w:r>
      <w:r w:rsidR="00D33F0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RAD tags spread throughout the genome</w:t>
      </w:r>
      <w:r w:rsidR="00D33F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do this we performed two experiments, one using the male genome as a reference and another using the female genome as a reference. Each experiment used the 24 male and 24 female alignment files from the previous GWAS. First, we acquired the depth of aligned reads at each location in the reference genome using </w:t>
      </w:r>
      <w:proofErr w:type="spellStart"/>
      <w:r w:rsidR="00D33F06">
        <w:rPr>
          <w:rFonts w:ascii="Courier" w:eastAsia="Times New Roman" w:hAnsi="Courier" w:cs="Times New Roman"/>
          <w:sz w:val="24"/>
          <w:szCs w:val="24"/>
        </w:rPr>
        <w:t>samtools</w:t>
      </w:r>
      <w:proofErr w:type="spellEnd"/>
      <w:r w:rsidR="00D33F06">
        <w:rPr>
          <w:rFonts w:ascii="Courier" w:eastAsia="Times New Roman" w:hAnsi="Courier" w:cs="Times New Roman"/>
          <w:sz w:val="24"/>
          <w:szCs w:val="24"/>
        </w:rPr>
        <w:t xml:space="preserve"> depth</w:t>
      </w:r>
      <w:r>
        <w:rPr>
          <w:rFonts w:ascii="Times New Roman" w:eastAsia="Times New Roman" w:hAnsi="Times New Roman" w:cs="Times New Roman"/>
          <w:sz w:val="24"/>
          <w:szCs w:val="24"/>
        </w:rPr>
        <w:t xml:space="preserve">. Next, </w:t>
      </w:r>
      <w:r w:rsidR="00383ED6">
        <w:rPr>
          <w:rFonts w:ascii="Times New Roman" w:eastAsia="Times New Roman" w:hAnsi="Times New Roman" w:cs="Times New Roman"/>
          <w:sz w:val="24"/>
          <w:szCs w:val="24"/>
        </w:rPr>
        <w:t xml:space="preserve">using custom bash and </w:t>
      </w:r>
      <w:proofErr w:type="spellStart"/>
      <w:r w:rsidR="00383ED6">
        <w:rPr>
          <w:rFonts w:ascii="Times New Roman" w:eastAsia="Times New Roman" w:hAnsi="Times New Roman" w:cs="Times New Roman"/>
          <w:sz w:val="24"/>
          <w:szCs w:val="24"/>
        </w:rPr>
        <w:t>perl</w:t>
      </w:r>
      <w:proofErr w:type="spellEnd"/>
      <w:r w:rsidR="00383ED6">
        <w:rPr>
          <w:rFonts w:ascii="Times New Roman" w:eastAsia="Times New Roman" w:hAnsi="Times New Roman" w:cs="Times New Roman"/>
          <w:sz w:val="24"/>
          <w:szCs w:val="24"/>
        </w:rPr>
        <w:t xml:space="preserve"> scripts </w:t>
      </w:r>
      <w:r>
        <w:rPr>
          <w:rFonts w:ascii="Times New Roman" w:eastAsia="Times New Roman" w:hAnsi="Times New Roman" w:cs="Times New Roman"/>
          <w:sz w:val="24"/>
          <w:szCs w:val="24"/>
        </w:rPr>
        <w:t>we threw out all locations where no male or female RAD data aligned</w:t>
      </w:r>
      <w:r w:rsidR="00383ED6">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we totaled the number of male alignments and gathered the total coverage for each sex</w:t>
      </w:r>
      <w:r w:rsidR="00383ED6">
        <w:rPr>
          <w:rFonts w:ascii="Times New Roman" w:eastAsia="Times New Roman" w:hAnsi="Times New Roman" w:cs="Times New Roman"/>
          <w:sz w:val="24"/>
          <w:szCs w:val="24"/>
        </w:rPr>
        <w:t xml:space="preserve"> </w:t>
      </w:r>
      <w:r w:rsidR="00383ED6" w:rsidRPr="00D417D1">
        <w:rPr>
          <w:rFonts w:ascii="Times New Roman" w:eastAsia="Times New Roman" w:hAnsi="Times New Roman" w:cs="Times New Roman"/>
          <w:sz w:val="24"/>
          <w:szCs w:val="24"/>
        </w:rPr>
        <w:t>(</w:t>
      </w:r>
      <w:hyperlink r:id="rId4" w:history="1">
        <w:r w:rsidR="00383ED6" w:rsidRPr="00D417D1">
          <w:rPr>
            <w:rStyle w:val="Hyperlink"/>
            <w:rFonts w:ascii="Times New Roman" w:eastAsia="Times New Roman" w:hAnsi="Times New Roman" w:cs="Times New Roman"/>
            <w:sz w:val="24"/>
            <w:szCs w:val="24"/>
            <w:lang w:val="en-US"/>
          </w:rPr>
          <w:t>https://github.com/shannonekj/DS_sex-marker/blob/master/analysis/</w:t>
        </w:r>
      </w:hyperlink>
      <w:r w:rsidR="00383ED6" w:rsidRPr="00D417D1">
        <w:rPr>
          <w:rFonts w:ascii="Times New Roman" w:eastAsia="Times New Roman" w:hAnsi="Times New Roman" w:cs="Times New Roman"/>
          <w:sz w:val="24"/>
          <w:szCs w:val="24"/>
          <w:lang w:val="en-US"/>
        </w:rPr>
        <w:t>, see 04.analyze_B_compareDepths.*Ref_1_*.</w:t>
      </w:r>
      <w:proofErr w:type="spellStart"/>
      <w:r w:rsidR="00383ED6" w:rsidRPr="00D417D1">
        <w:rPr>
          <w:rFonts w:ascii="Times New Roman" w:eastAsia="Times New Roman" w:hAnsi="Times New Roman" w:cs="Times New Roman"/>
          <w:sz w:val="24"/>
          <w:szCs w:val="24"/>
          <w:lang w:val="en-US"/>
        </w:rPr>
        <w:t>slurm</w:t>
      </w:r>
      <w:proofErr w:type="spellEnd"/>
      <w:r w:rsidR="00383ED6" w:rsidRPr="00D417D1">
        <w:rPr>
          <w:rFonts w:ascii="Times New Roman" w:eastAsia="Times New Roman" w:hAnsi="Times New Roman" w:cs="Times New Roman"/>
          <w:sz w:val="24"/>
          <w:szCs w:val="24"/>
          <w:lang w:val="en-US"/>
        </w:rPr>
        <w:t xml:space="preserve"> where * can take the place of any text)</w:t>
      </w:r>
      <w:r>
        <w:rPr>
          <w:rFonts w:ascii="Times New Roman" w:eastAsia="Times New Roman" w:hAnsi="Times New Roman" w:cs="Times New Roman"/>
          <w:sz w:val="24"/>
          <w:szCs w:val="24"/>
        </w:rPr>
        <w:t>. Finally</w:t>
      </w:r>
      <w:r w:rsidR="00383E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w:t>
      </w:r>
      <w:r w:rsidR="00383ED6">
        <w:rPr>
          <w:rFonts w:ascii="Times New Roman" w:eastAsia="Times New Roman" w:hAnsi="Times New Roman" w:cs="Times New Roman"/>
          <w:sz w:val="24"/>
          <w:szCs w:val="24"/>
        </w:rPr>
        <w:t xml:space="preserve"> sorted the coverage difference files and</w:t>
      </w:r>
      <w:r>
        <w:rPr>
          <w:rFonts w:ascii="Times New Roman" w:eastAsia="Times New Roman" w:hAnsi="Times New Roman" w:cs="Times New Roman"/>
          <w:sz w:val="24"/>
          <w:szCs w:val="24"/>
        </w:rPr>
        <w:t xml:space="preserve"> looked for locations in the genome where one sex had</w:t>
      </w:r>
      <w:r w:rsidR="00383ED6">
        <w:rPr>
          <w:rFonts w:ascii="Times New Roman" w:eastAsia="Times New Roman" w:hAnsi="Times New Roman" w:cs="Times New Roman"/>
          <w:sz w:val="24"/>
          <w:szCs w:val="24"/>
        </w:rPr>
        <w:t xml:space="preserve"> high and consistent coverage and the other sex had </w:t>
      </w:r>
      <w:r w:rsidR="00383ED6" w:rsidRPr="00383ED6">
        <w:rPr>
          <w:rFonts w:ascii="Times New Roman" w:eastAsia="Times New Roman" w:hAnsi="Times New Roman" w:cs="Times New Roman"/>
          <w:sz w:val="24"/>
          <w:szCs w:val="24"/>
        </w:rPr>
        <w:t>shallow or no coverage</w:t>
      </w:r>
      <w:r w:rsidR="00383ED6">
        <w:rPr>
          <w:rFonts w:ascii="Times New Roman" w:eastAsia="Times New Roman" w:hAnsi="Times New Roman" w:cs="Times New Roman"/>
          <w:sz w:val="24"/>
          <w:szCs w:val="24"/>
        </w:rPr>
        <w:t>.</w:t>
      </w:r>
    </w:p>
    <w:p w14:paraId="11611959" w14:textId="77777777" w:rsidR="00D33F06" w:rsidRDefault="00D33F06" w:rsidP="002F7980">
      <w:pPr>
        <w:jc w:val="both"/>
        <w:rPr>
          <w:rFonts w:ascii="Times New Roman" w:eastAsia="Times New Roman" w:hAnsi="Times New Roman" w:cs="Times New Roman"/>
          <w:i/>
          <w:sz w:val="24"/>
          <w:szCs w:val="24"/>
          <w:lang w:val="en-US"/>
        </w:rPr>
      </w:pPr>
    </w:p>
    <w:p w14:paraId="55162301" w14:textId="556632C8" w:rsidR="00D33F06" w:rsidRDefault="00D33F0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4D49B5A1" w14:textId="3DB16386" w:rsidR="00D33F06" w:rsidRPr="00C30DD1" w:rsidRDefault="00383ED6" w:rsidP="002F7980">
      <w:pPr>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We </w:t>
      </w:r>
      <w:r w:rsidRPr="00383ED6">
        <w:rPr>
          <w:rFonts w:ascii="Times New Roman" w:eastAsia="Times New Roman" w:hAnsi="Times New Roman" w:cs="Times New Roman"/>
          <w:sz w:val="24"/>
          <w:szCs w:val="24"/>
        </w:rPr>
        <w:t>found no large areas that corresponded to an inflation of any one particular sex having higher depth of coverage</w:t>
      </w:r>
      <w:r>
        <w:rPr>
          <w:rFonts w:ascii="Times New Roman" w:eastAsia="Times New Roman" w:hAnsi="Times New Roman" w:cs="Times New Roman"/>
          <w:sz w:val="24"/>
          <w:szCs w:val="24"/>
        </w:rPr>
        <w:t xml:space="preserve"> compared to the sex and could not identify any</w:t>
      </w:r>
      <w:r w:rsidR="00D33F06">
        <w:rPr>
          <w:rFonts w:ascii="Times New Roman" w:eastAsia="Times New Roman" w:hAnsi="Times New Roman" w:cs="Times New Roman"/>
          <w:sz w:val="24"/>
          <w:szCs w:val="24"/>
        </w:rPr>
        <w:t xml:space="preserve"> sex specific loci</w:t>
      </w:r>
      <w:r>
        <w:rPr>
          <w:rFonts w:ascii="Times New Roman" w:eastAsia="Times New Roman" w:hAnsi="Times New Roman" w:cs="Times New Roman"/>
          <w:sz w:val="24"/>
          <w:szCs w:val="24"/>
        </w:rPr>
        <w:t xml:space="preserve"> in this analysis</w:t>
      </w:r>
      <w:r w:rsidR="00D33F06">
        <w:rPr>
          <w:rFonts w:ascii="Times New Roman" w:eastAsia="Times New Roman" w:hAnsi="Times New Roman" w:cs="Times New Roman"/>
          <w:sz w:val="24"/>
          <w:szCs w:val="24"/>
        </w:rPr>
        <w:t xml:space="preserve">. </w:t>
      </w:r>
    </w:p>
    <w:p w14:paraId="0E3CA409" w14:textId="7B798CAC" w:rsidR="00207D3B" w:rsidRDefault="00207D3B" w:rsidP="002F7980">
      <w:pPr>
        <w:jc w:val="both"/>
      </w:pPr>
    </w:p>
    <w:p w14:paraId="011690C8" w14:textId="59BD0A84" w:rsidR="00877D94" w:rsidRDefault="00877D94" w:rsidP="002F7980">
      <w:pPr>
        <w:jc w:val="both"/>
      </w:pPr>
    </w:p>
    <w:p w14:paraId="4D89140A" w14:textId="078A201A" w:rsidR="00877D94" w:rsidRDefault="00877D94" w:rsidP="00877D94">
      <w:pPr>
        <w:jc w:val="both"/>
        <w:rPr>
          <w:rFonts w:ascii="Times New Roman" w:eastAsia="Times New Roman" w:hAnsi="Times New Roman" w:cs="Times New Roman"/>
          <w:b/>
          <w:i/>
          <w:sz w:val="24"/>
          <w:szCs w:val="24"/>
          <w:lang w:val="en-US"/>
        </w:rPr>
      </w:pPr>
      <w:r>
        <w:rPr>
          <w:rFonts w:ascii="Times New Roman" w:eastAsia="Times New Roman" w:hAnsi="Times New Roman" w:cs="Times New Roman"/>
          <w:b/>
          <w:i/>
          <w:sz w:val="24"/>
          <w:szCs w:val="24"/>
          <w:lang w:val="en-US"/>
        </w:rPr>
        <w:t>K-</w:t>
      </w:r>
      <w:proofErr w:type="spellStart"/>
      <w:r>
        <w:rPr>
          <w:rFonts w:ascii="Times New Roman" w:eastAsia="Times New Roman" w:hAnsi="Times New Roman" w:cs="Times New Roman"/>
          <w:b/>
          <w:i/>
          <w:sz w:val="24"/>
          <w:szCs w:val="24"/>
          <w:lang w:val="en-US"/>
        </w:rPr>
        <w:t>mer</w:t>
      </w:r>
      <w:proofErr w:type="spellEnd"/>
      <w:r w:rsidRPr="00836372">
        <w:rPr>
          <w:rFonts w:ascii="Times New Roman" w:eastAsia="Times New Roman" w:hAnsi="Times New Roman" w:cs="Times New Roman"/>
          <w:b/>
          <w:i/>
          <w:sz w:val="24"/>
          <w:szCs w:val="24"/>
          <w:lang w:val="en-US"/>
        </w:rPr>
        <w:t xml:space="preserve"> analysis</w:t>
      </w:r>
    </w:p>
    <w:p w14:paraId="1ED2AB69"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Methods</w:t>
      </w:r>
    </w:p>
    <w:p w14:paraId="4B6D2C51" w14:textId="01C131FF" w:rsidR="004B2C70" w:rsidRDefault="00562D8C"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k-</w:t>
      </w:r>
      <w:proofErr w:type="spellStart"/>
      <w:r>
        <w:rPr>
          <w:rFonts w:ascii="Times New Roman" w:eastAsia="Times New Roman" w:hAnsi="Times New Roman" w:cs="Times New Roman"/>
          <w:sz w:val="24"/>
          <w:szCs w:val="24"/>
        </w:rPr>
        <w:t>mer</w:t>
      </w:r>
      <w:proofErr w:type="spellEnd"/>
      <w:r>
        <w:rPr>
          <w:rFonts w:ascii="Times New Roman" w:eastAsia="Times New Roman" w:hAnsi="Times New Roman" w:cs="Times New Roman"/>
          <w:sz w:val="24"/>
          <w:szCs w:val="24"/>
        </w:rPr>
        <w:t xml:space="preserve"> analysis we sought to identify unique difference of sequence content in males versus females. To do this, we used 10X Genomics linked-read data from one male and one female. First, we created a signature of all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belonging to each sex with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compute</w:t>
      </w:r>
      <w:r w:rsidR="001A6A18">
        <w:rPr>
          <w:rFonts w:ascii="Courier" w:eastAsia="Times New Roman" w:hAnsi="Courier" w:cs="Times New Roman"/>
          <w:sz w:val="24"/>
          <w:szCs w:val="24"/>
        </w:rPr>
        <w:t xml:space="preserve"> -scaled 1000</w:t>
      </w:r>
      <w:r>
        <w:rPr>
          <w:rFonts w:ascii="Times New Roman" w:eastAsia="Times New Roman" w:hAnsi="Times New Roman" w:cs="Times New Roman"/>
          <w:sz w:val="24"/>
          <w:szCs w:val="24"/>
        </w:rPr>
        <w:t xml:space="preserve"> followed by </w:t>
      </w:r>
      <w:proofErr w:type="spellStart"/>
      <w:r w:rsidRPr="00562D8C">
        <w:rPr>
          <w:rFonts w:ascii="Courier" w:eastAsia="Times New Roman" w:hAnsi="Courier" w:cs="Times New Roman"/>
          <w:sz w:val="24"/>
          <w:szCs w:val="24"/>
        </w:rPr>
        <w:t>sourmash</w:t>
      </w:r>
      <w:proofErr w:type="spellEnd"/>
      <w:r w:rsidRPr="00562D8C">
        <w:rPr>
          <w:rFonts w:ascii="Courier" w:eastAsia="Times New Roman" w:hAnsi="Courier" w:cs="Times New Roman"/>
          <w:sz w:val="24"/>
          <w:szCs w:val="24"/>
        </w:rPr>
        <w:t xml:space="preserve"> sig</w:t>
      </w:r>
      <w:r>
        <w:rPr>
          <w:rFonts w:ascii="Courier" w:eastAsia="Times New Roman" w:hAnsi="Courier" w:cs="Times New Roman"/>
          <w:sz w:val="24"/>
          <w:szCs w:val="24"/>
        </w:rPr>
        <w:t>nature</w:t>
      </w:r>
      <w:r w:rsidRPr="00562D8C">
        <w:rPr>
          <w:rFonts w:ascii="Courier" w:eastAsia="Times New Roman" w:hAnsi="Courier" w:cs="Times New Roman"/>
          <w:sz w:val="24"/>
          <w:szCs w:val="24"/>
        </w:rPr>
        <w:t xml:space="preserve"> merge</w:t>
      </w:r>
      <w:r>
        <w:rPr>
          <w:rFonts w:ascii="Times New Roman" w:eastAsia="Times New Roman" w:hAnsi="Times New Roman" w:cs="Times New Roman"/>
          <w:sz w:val="24"/>
          <w:szCs w:val="24"/>
        </w:rPr>
        <w:t xml:space="preserve"> to incorporate all data from the R1 and R2 files for each sex. We purge</w:t>
      </w:r>
      <w:r w:rsidR="00881C8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low abundance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(abundance &lt; 5) </w:t>
      </w:r>
      <w:r w:rsidR="00EB208B">
        <w:rPr>
          <w:rFonts w:ascii="Times New Roman" w:eastAsia="Times New Roman" w:hAnsi="Times New Roman" w:cs="Times New Roman"/>
          <w:sz w:val="24"/>
          <w:szCs w:val="24"/>
        </w:rPr>
        <w:t>and k-</w:t>
      </w:r>
      <w:proofErr w:type="spellStart"/>
      <w:r w:rsidR="00EB208B">
        <w:rPr>
          <w:rFonts w:ascii="Times New Roman" w:eastAsia="Times New Roman" w:hAnsi="Times New Roman" w:cs="Times New Roman"/>
          <w:sz w:val="24"/>
          <w:szCs w:val="24"/>
        </w:rPr>
        <w:t>mers</w:t>
      </w:r>
      <w:proofErr w:type="spellEnd"/>
      <w:r w:rsidR="00EB208B">
        <w:rPr>
          <w:rFonts w:ascii="Times New Roman" w:eastAsia="Times New Roman" w:hAnsi="Times New Roman" w:cs="Times New Roman"/>
          <w:sz w:val="24"/>
          <w:szCs w:val="24"/>
        </w:rPr>
        <w:t xml:space="preserve"> that were shared between male and females </w:t>
      </w:r>
      <w:r>
        <w:rPr>
          <w:rFonts w:ascii="Times New Roman" w:eastAsia="Times New Roman" w:hAnsi="Times New Roman" w:cs="Times New Roman"/>
          <w:sz w:val="24"/>
          <w:szCs w:val="24"/>
        </w:rPr>
        <w:t>from the signature files</w:t>
      </w:r>
      <w:r w:rsidR="00EB208B">
        <w:rPr>
          <w:rFonts w:ascii="Times New Roman" w:eastAsia="Times New Roman" w:hAnsi="Times New Roman" w:cs="Times New Roman"/>
          <w:sz w:val="24"/>
          <w:szCs w:val="24"/>
        </w:rPr>
        <w:t>. T</w:t>
      </w:r>
      <w:r>
        <w:rPr>
          <w:rFonts w:ascii="Times New Roman" w:eastAsia="Times New Roman" w:hAnsi="Times New Roman" w:cs="Times New Roman"/>
          <w:sz w:val="24"/>
          <w:szCs w:val="24"/>
        </w:rPr>
        <w:t>he resulting high abundance</w:t>
      </w:r>
      <w:r w:rsidR="00EB208B">
        <w:rPr>
          <w:rFonts w:ascii="Times New Roman" w:eastAsia="Times New Roman" w:hAnsi="Times New Roman" w:cs="Times New Roman"/>
          <w:sz w:val="24"/>
          <w:szCs w:val="24"/>
        </w:rPr>
        <w:t>, single sex only</w:t>
      </w:r>
      <w:r>
        <w:rPr>
          <w:rFonts w:ascii="Times New Roman" w:eastAsia="Times New Roman" w:hAnsi="Times New Roman" w:cs="Times New Roman"/>
          <w:sz w:val="24"/>
          <w:szCs w:val="24"/>
        </w:rPr>
        <w:t xml:space="preserve">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w:t>
      </w:r>
      <w:r w:rsidR="00EB208B">
        <w:rPr>
          <w:rFonts w:ascii="Times New Roman" w:eastAsia="Times New Roman" w:hAnsi="Times New Roman" w:cs="Times New Roman"/>
          <w:sz w:val="24"/>
          <w:szCs w:val="24"/>
        </w:rPr>
        <w:t xml:space="preserve">were used </w:t>
      </w:r>
      <w:r>
        <w:rPr>
          <w:rFonts w:ascii="Times New Roman" w:eastAsia="Times New Roman" w:hAnsi="Times New Roman" w:cs="Times New Roman"/>
          <w:sz w:val="24"/>
          <w:szCs w:val="24"/>
        </w:rPr>
        <w:t xml:space="preserve">for our analysis. </w:t>
      </w:r>
      <w:r w:rsidR="00EB208B">
        <w:rPr>
          <w:rFonts w:ascii="Times New Roman" w:eastAsia="Times New Roman" w:hAnsi="Times New Roman" w:cs="Times New Roman"/>
          <w:sz w:val="24"/>
          <w:szCs w:val="24"/>
        </w:rPr>
        <w:t>First, we plotted and compared k-</w:t>
      </w:r>
      <w:proofErr w:type="spellStart"/>
      <w:r w:rsidR="00EB208B">
        <w:rPr>
          <w:rFonts w:ascii="Times New Roman" w:eastAsia="Times New Roman" w:hAnsi="Times New Roman" w:cs="Times New Roman"/>
          <w:sz w:val="24"/>
          <w:szCs w:val="24"/>
        </w:rPr>
        <w:t>mer</w:t>
      </w:r>
      <w:proofErr w:type="spellEnd"/>
      <w:r w:rsidR="00EB208B">
        <w:rPr>
          <w:rFonts w:ascii="Times New Roman" w:eastAsia="Times New Roman" w:hAnsi="Times New Roman" w:cs="Times New Roman"/>
          <w:sz w:val="24"/>
          <w:szCs w:val="24"/>
        </w:rPr>
        <w:t xml:space="preserve"> abundance for each sex to determine if there were observable differences. A difference in k-</w:t>
      </w:r>
      <w:proofErr w:type="spellStart"/>
      <w:r w:rsidR="00EB208B">
        <w:rPr>
          <w:rFonts w:ascii="Times New Roman" w:eastAsia="Times New Roman" w:hAnsi="Times New Roman" w:cs="Times New Roman"/>
          <w:sz w:val="24"/>
          <w:szCs w:val="24"/>
        </w:rPr>
        <w:t>mer</w:t>
      </w:r>
      <w:proofErr w:type="spellEnd"/>
      <w:r w:rsidR="00EB208B">
        <w:rPr>
          <w:rFonts w:ascii="Times New Roman" w:eastAsia="Times New Roman" w:hAnsi="Times New Roman" w:cs="Times New Roman"/>
          <w:sz w:val="24"/>
          <w:szCs w:val="24"/>
        </w:rPr>
        <w:t xml:space="preserve"> abundance could correspond to a sex determining regions within a sex (</w:t>
      </w:r>
      <w:proofErr w:type="gramStart"/>
      <w:r w:rsidR="00EB208B">
        <w:rPr>
          <w:rFonts w:ascii="Times New Roman" w:eastAsia="Times New Roman" w:hAnsi="Times New Roman" w:cs="Times New Roman"/>
          <w:sz w:val="24"/>
          <w:szCs w:val="24"/>
        </w:rPr>
        <w:t>i.e.</w:t>
      </w:r>
      <w:proofErr w:type="gramEnd"/>
      <w:r w:rsidR="00EB208B">
        <w:rPr>
          <w:rFonts w:ascii="Times New Roman" w:eastAsia="Times New Roman" w:hAnsi="Times New Roman" w:cs="Times New Roman"/>
          <w:sz w:val="24"/>
          <w:szCs w:val="24"/>
        </w:rPr>
        <w:t xml:space="preserve"> sex chromosome).</w:t>
      </w:r>
      <w:r w:rsidR="001A6A18">
        <w:rPr>
          <w:rFonts w:ascii="Times New Roman" w:eastAsia="Times New Roman" w:hAnsi="Times New Roman" w:cs="Times New Roman"/>
          <w:sz w:val="24"/>
          <w:szCs w:val="24"/>
        </w:rPr>
        <w:t xml:space="preserve"> Next, we extrac</w:t>
      </w:r>
      <w:r w:rsidR="00425DDB">
        <w:rPr>
          <w:rFonts w:ascii="Times New Roman" w:eastAsia="Times New Roman" w:hAnsi="Times New Roman" w:cs="Times New Roman"/>
          <w:sz w:val="24"/>
          <w:szCs w:val="24"/>
        </w:rPr>
        <w:t>ted contigs which contain five or more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within one contig. This corresponds to a contig length of roughly 5,000 base pairs. We then compared the abundance of male and female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found within those contigs.</w:t>
      </w:r>
      <w:r w:rsidR="001C76EA">
        <w:rPr>
          <w:rFonts w:ascii="Times New Roman" w:eastAsia="Times New Roman" w:hAnsi="Times New Roman" w:cs="Times New Roman"/>
          <w:sz w:val="24"/>
          <w:szCs w:val="24"/>
        </w:rPr>
        <w:t xml:space="preserve"> Last</w:t>
      </w:r>
      <w:r w:rsidR="004B2C70">
        <w:rPr>
          <w:rFonts w:ascii="Times New Roman" w:eastAsia="Times New Roman" w:hAnsi="Times New Roman" w:cs="Times New Roman"/>
          <w:sz w:val="24"/>
          <w:szCs w:val="24"/>
        </w:rPr>
        <w:t>, we took the median abundance of k-</w:t>
      </w:r>
      <w:proofErr w:type="spellStart"/>
      <w:r w:rsidR="004B2C70">
        <w:rPr>
          <w:rFonts w:ascii="Times New Roman" w:eastAsia="Times New Roman" w:hAnsi="Times New Roman" w:cs="Times New Roman"/>
          <w:sz w:val="24"/>
          <w:szCs w:val="24"/>
        </w:rPr>
        <w:t>mers</w:t>
      </w:r>
      <w:proofErr w:type="spellEnd"/>
      <w:r w:rsidR="004B2C70">
        <w:rPr>
          <w:rFonts w:ascii="Times New Roman" w:eastAsia="Times New Roman" w:hAnsi="Times New Roman" w:cs="Times New Roman"/>
          <w:sz w:val="24"/>
          <w:szCs w:val="24"/>
        </w:rPr>
        <w:t xml:space="preserve"> within a contig</w:t>
      </w:r>
      <w:r w:rsidR="00052CBD">
        <w:rPr>
          <w:rFonts w:ascii="Times New Roman" w:eastAsia="Times New Roman" w:hAnsi="Times New Roman" w:cs="Times New Roman"/>
          <w:sz w:val="24"/>
          <w:szCs w:val="24"/>
        </w:rPr>
        <w:t xml:space="preserve"> to find the contigs abundance in each sex.</w:t>
      </w:r>
      <w:r w:rsidR="004B2C70">
        <w:rPr>
          <w:rFonts w:ascii="Times New Roman" w:eastAsia="Times New Roman" w:hAnsi="Times New Roman" w:cs="Times New Roman"/>
          <w:sz w:val="24"/>
          <w:szCs w:val="24"/>
        </w:rPr>
        <w:t xml:space="preserve"> </w:t>
      </w:r>
      <w:r w:rsidR="00052CBD">
        <w:rPr>
          <w:rFonts w:ascii="Times New Roman" w:eastAsia="Times New Roman" w:hAnsi="Times New Roman" w:cs="Times New Roman"/>
          <w:sz w:val="24"/>
          <w:szCs w:val="24"/>
        </w:rPr>
        <w:t>We</w:t>
      </w:r>
      <w:r w:rsidR="004B2C70">
        <w:rPr>
          <w:rFonts w:ascii="Times New Roman" w:eastAsia="Times New Roman" w:hAnsi="Times New Roman" w:cs="Times New Roman"/>
          <w:sz w:val="24"/>
          <w:szCs w:val="24"/>
        </w:rPr>
        <w:t xml:space="preserve"> compared the male contig abundance to the female contig abundance. We isolated male-only contigs and deemed these “putative Y” sequences for further validation.</w:t>
      </w:r>
    </w:p>
    <w:p w14:paraId="41B1CE63" w14:textId="5D47825B" w:rsidR="004B2C70" w:rsidRDefault="004B2C70" w:rsidP="00877D94">
      <w:pPr>
        <w:jc w:val="both"/>
        <w:rPr>
          <w:rFonts w:ascii="Times New Roman" w:eastAsia="Times New Roman" w:hAnsi="Times New Roman" w:cs="Times New Roman"/>
          <w:sz w:val="24"/>
          <w:szCs w:val="24"/>
        </w:rPr>
      </w:pPr>
    </w:p>
    <w:p w14:paraId="6B5BCC79" w14:textId="2890B8BC" w:rsidR="00E23A00" w:rsidRDefault="004B2C70"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sought to validate our results by mapping </w:t>
      </w:r>
      <w:r w:rsidR="00E23A00">
        <w:rPr>
          <w:rFonts w:ascii="Times New Roman" w:eastAsia="Times New Roman" w:hAnsi="Times New Roman" w:cs="Times New Roman"/>
          <w:sz w:val="24"/>
          <w:szCs w:val="24"/>
        </w:rPr>
        <w:t xml:space="preserve">RAD sequencing data to </w:t>
      </w:r>
      <w:r>
        <w:rPr>
          <w:rFonts w:ascii="Times New Roman" w:eastAsia="Times New Roman" w:hAnsi="Times New Roman" w:cs="Times New Roman"/>
          <w:sz w:val="24"/>
          <w:szCs w:val="24"/>
        </w:rPr>
        <w:t xml:space="preserve">the putative Y </w:t>
      </w:r>
      <w:r w:rsidR="00E23A00">
        <w:rPr>
          <w:rFonts w:ascii="Times New Roman" w:eastAsia="Times New Roman" w:hAnsi="Times New Roman" w:cs="Times New Roman"/>
          <w:sz w:val="24"/>
          <w:szCs w:val="24"/>
        </w:rPr>
        <w:t xml:space="preserve">sequences and running a depth analysis. </w:t>
      </w:r>
      <w:r w:rsidR="00762A89">
        <w:rPr>
          <w:rFonts w:ascii="Times New Roman" w:eastAsia="Times New Roman" w:hAnsi="Times New Roman" w:cs="Times New Roman"/>
          <w:sz w:val="24"/>
          <w:szCs w:val="24"/>
        </w:rPr>
        <w:t xml:space="preserve">In order to ensure the putative Y reads were indeed mapping to one location in the genome, we performed a stringent end-to-end alignment of </w:t>
      </w:r>
      <w:r w:rsidR="00E23A00">
        <w:rPr>
          <w:rFonts w:ascii="Times New Roman" w:eastAsia="Times New Roman" w:hAnsi="Times New Roman" w:cs="Times New Roman"/>
          <w:sz w:val="24"/>
          <w:szCs w:val="24"/>
        </w:rPr>
        <w:t xml:space="preserve">the putative Y sequencing data </w:t>
      </w:r>
      <w:r w:rsidR="00762A89">
        <w:rPr>
          <w:rFonts w:ascii="Times New Roman" w:eastAsia="Times New Roman" w:hAnsi="Times New Roman" w:cs="Times New Roman"/>
          <w:sz w:val="24"/>
          <w:szCs w:val="24"/>
        </w:rPr>
        <w:t>using bowtie2. Only reads that entirely aligned to regions in the genome were used in the subsequent analysis. To find depth locations we aligned t</w:t>
      </w:r>
      <w:r w:rsidR="00E23A00">
        <w:rPr>
          <w:rFonts w:ascii="Times New Roman" w:eastAsia="Times New Roman" w:hAnsi="Times New Roman" w:cs="Times New Roman"/>
          <w:sz w:val="24"/>
          <w:szCs w:val="24"/>
        </w:rPr>
        <w:t xml:space="preserve">he RAD sequencing data to the male reference genome using </w:t>
      </w:r>
      <w:proofErr w:type="spellStart"/>
      <w:r w:rsidR="00E23A00">
        <w:rPr>
          <w:rFonts w:ascii="Times New Roman" w:eastAsia="Times New Roman" w:hAnsi="Times New Roman" w:cs="Times New Roman"/>
          <w:sz w:val="24"/>
          <w:szCs w:val="24"/>
        </w:rPr>
        <w:t>samtools</w:t>
      </w:r>
      <w:proofErr w:type="spellEnd"/>
      <w:r w:rsidR="00E23A00">
        <w:rPr>
          <w:rFonts w:ascii="Times New Roman" w:eastAsia="Times New Roman" w:hAnsi="Times New Roman" w:cs="Times New Roman"/>
          <w:sz w:val="24"/>
          <w:szCs w:val="24"/>
        </w:rPr>
        <w:t xml:space="preserve"> &lt;CITE&gt;. We then pulled RAD </w:t>
      </w:r>
      <w:r w:rsidR="00E23A00">
        <w:rPr>
          <w:rFonts w:ascii="Times New Roman" w:eastAsia="Times New Roman" w:hAnsi="Times New Roman" w:cs="Times New Roman"/>
          <w:sz w:val="24"/>
          <w:szCs w:val="24"/>
        </w:rPr>
        <w:lastRenderedPageBreak/>
        <w:t>alignment depth information from all of the locations where the putative Y sequencing data</w:t>
      </w:r>
      <w:r w:rsidR="00762A89">
        <w:rPr>
          <w:rFonts w:ascii="Times New Roman" w:eastAsia="Times New Roman" w:hAnsi="Times New Roman" w:cs="Times New Roman"/>
          <w:sz w:val="24"/>
          <w:szCs w:val="24"/>
        </w:rPr>
        <w:t xml:space="preserve"> had also</w:t>
      </w:r>
      <w:r w:rsidR="00E23A00">
        <w:rPr>
          <w:rFonts w:ascii="Times New Roman" w:eastAsia="Times New Roman" w:hAnsi="Times New Roman" w:cs="Times New Roman"/>
          <w:sz w:val="24"/>
          <w:szCs w:val="24"/>
        </w:rPr>
        <w:t xml:space="preserve"> aligned using</w:t>
      </w:r>
      <w:r w:rsidR="00762A89">
        <w:rPr>
          <w:rFonts w:ascii="Times New Roman" w:eastAsia="Times New Roman" w:hAnsi="Times New Roman" w:cs="Times New Roman"/>
          <w:sz w:val="24"/>
          <w:szCs w:val="24"/>
        </w:rPr>
        <w:t xml:space="preserve"> the software</w:t>
      </w:r>
      <w:r w:rsidR="00E23A00">
        <w:rPr>
          <w:rFonts w:ascii="Times New Roman" w:eastAsia="Times New Roman" w:hAnsi="Times New Roman" w:cs="Times New Roman"/>
          <w:sz w:val="24"/>
          <w:szCs w:val="24"/>
        </w:rPr>
        <w:t xml:space="preserve"> </w:t>
      </w:r>
      <w:proofErr w:type="spellStart"/>
      <w:r w:rsidR="00E23A00">
        <w:rPr>
          <w:rFonts w:ascii="Times New Roman" w:eastAsia="Times New Roman" w:hAnsi="Times New Roman" w:cs="Times New Roman"/>
          <w:sz w:val="24"/>
          <w:szCs w:val="24"/>
        </w:rPr>
        <w:t>bedtools</w:t>
      </w:r>
      <w:proofErr w:type="spellEnd"/>
      <w:r w:rsidR="00762A89">
        <w:rPr>
          <w:rFonts w:ascii="Times New Roman" w:eastAsia="Times New Roman" w:hAnsi="Times New Roman" w:cs="Times New Roman"/>
          <w:sz w:val="24"/>
          <w:szCs w:val="24"/>
        </w:rPr>
        <w:t>&lt;CITE&gt;</w:t>
      </w:r>
      <w:r w:rsidR="00E23A00">
        <w:rPr>
          <w:rFonts w:ascii="Times New Roman" w:eastAsia="Times New Roman" w:hAnsi="Times New Roman" w:cs="Times New Roman"/>
          <w:sz w:val="24"/>
          <w:szCs w:val="24"/>
        </w:rPr>
        <w:t xml:space="preserve"> and custom bash and </w:t>
      </w:r>
      <w:proofErr w:type="spellStart"/>
      <w:r w:rsidR="00E23A00">
        <w:rPr>
          <w:rFonts w:ascii="Times New Roman" w:eastAsia="Times New Roman" w:hAnsi="Times New Roman" w:cs="Times New Roman"/>
          <w:sz w:val="24"/>
          <w:szCs w:val="24"/>
        </w:rPr>
        <w:t>perl</w:t>
      </w:r>
      <w:proofErr w:type="spellEnd"/>
      <w:r w:rsidR="00E23A00">
        <w:rPr>
          <w:rFonts w:ascii="Times New Roman" w:eastAsia="Times New Roman" w:hAnsi="Times New Roman" w:cs="Times New Roman"/>
          <w:sz w:val="24"/>
          <w:szCs w:val="24"/>
        </w:rPr>
        <w:t xml:space="preserve"> scripts. After we obtained depth information across all of the putative Y regions, we ran the same depth analysis as above.</w:t>
      </w:r>
    </w:p>
    <w:p w14:paraId="1C1F081F" w14:textId="530BC5C9" w:rsidR="00877D94" w:rsidRPr="00762A89" w:rsidRDefault="004B2C70" w:rsidP="00877D9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874215" w14:textId="77777777" w:rsidR="00877D94" w:rsidRDefault="00877D94" w:rsidP="00877D94">
      <w:pPr>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Results</w:t>
      </w:r>
    </w:p>
    <w:p w14:paraId="00708E96" w14:textId="2C60417B" w:rsidR="006E1074" w:rsidRDefault="00562D8C" w:rsidP="006C04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abundance filtration, there were</w:t>
      </w:r>
      <w:r w:rsidR="00EB208B">
        <w:rPr>
          <w:rFonts w:ascii="Times New Roman" w:eastAsia="Times New Roman" w:hAnsi="Times New Roman" w:cs="Times New Roman"/>
          <w:sz w:val="24"/>
          <w:szCs w:val="24"/>
        </w:rPr>
        <w:t xml:space="preserve"> approximately</w:t>
      </w:r>
      <w:r>
        <w:rPr>
          <w:rFonts w:ascii="Times New Roman" w:eastAsia="Times New Roman" w:hAnsi="Times New Roman" w:cs="Times New Roman"/>
          <w:sz w:val="24"/>
          <w:szCs w:val="24"/>
        </w:rPr>
        <w:t xml:space="preserve"> 118,191,000 male-only k-</w:t>
      </w:r>
      <w:proofErr w:type="spellStart"/>
      <w:r>
        <w:rPr>
          <w:rFonts w:ascii="Times New Roman" w:eastAsia="Times New Roman" w:hAnsi="Times New Roman" w:cs="Times New Roman"/>
          <w:sz w:val="24"/>
          <w:szCs w:val="24"/>
        </w:rPr>
        <w:t>mers</w:t>
      </w:r>
      <w:proofErr w:type="spellEnd"/>
      <w:r>
        <w:rPr>
          <w:rFonts w:ascii="Times New Roman" w:eastAsia="Times New Roman" w:hAnsi="Times New Roman" w:cs="Times New Roman"/>
          <w:sz w:val="24"/>
          <w:szCs w:val="24"/>
        </w:rPr>
        <w:t xml:space="preserve"> and 494,251,000 female-only k-</w:t>
      </w:r>
      <w:proofErr w:type="spellStart"/>
      <w:r>
        <w:rPr>
          <w:rFonts w:ascii="Times New Roman" w:eastAsia="Times New Roman" w:hAnsi="Times New Roman" w:cs="Times New Roman"/>
          <w:sz w:val="24"/>
          <w:szCs w:val="24"/>
        </w:rPr>
        <w:t>mers</w:t>
      </w:r>
      <w:proofErr w:type="spellEnd"/>
      <w:r w:rsidR="00EB208B">
        <w:rPr>
          <w:rFonts w:ascii="Times New Roman" w:eastAsia="Times New Roman" w:hAnsi="Times New Roman" w:cs="Times New Roman"/>
          <w:sz w:val="24"/>
          <w:szCs w:val="24"/>
        </w:rPr>
        <w:t>. There was a clear distinction between the distribution of male and female abundances, where males had more high abundance k-</w:t>
      </w:r>
      <w:proofErr w:type="spellStart"/>
      <w:r w:rsidR="00EB208B">
        <w:rPr>
          <w:rFonts w:ascii="Times New Roman" w:eastAsia="Times New Roman" w:hAnsi="Times New Roman" w:cs="Times New Roman"/>
          <w:sz w:val="24"/>
          <w:szCs w:val="24"/>
        </w:rPr>
        <w:t>mers</w:t>
      </w:r>
      <w:proofErr w:type="spellEnd"/>
      <w:r w:rsidR="00EB208B">
        <w:rPr>
          <w:rFonts w:ascii="Times New Roman" w:eastAsia="Times New Roman" w:hAnsi="Times New Roman" w:cs="Times New Roman"/>
          <w:sz w:val="24"/>
          <w:szCs w:val="24"/>
        </w:rPr>
        <w:t xml:space="preserve"> compared to females (Figure 8). </w:t>
      </w:r>
      <w:r w:rsidR="00425DDB">
        <w:rPr>
          <w:rFonts w:ascii="Times New Roman" w:eastAsia="Times New Roman" w:hAnsi="Times New Roman" w:cs="Times New Roman"/>
          <w:sz w:val="24"/>
          <w:szCs w:val="24"/>
        </w:rPr>
        <w:t>Upon filtering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for those found on long contigs (contigs containing 5 k-</w:t>
      </w:r>
      <w:proofErr w:type="spellStart"/>
      <w:r w:rsidR="00425DDB">
        <w:rPr>
          <w:rFonts w:ascii="Times New Roman" w:eastAsia="Times New Roman" w:hAnsi="Times New Roman" w:cs="Times New Roman"/>
          <w:sz w:val="24"/>
          <w:szCs w:val="24"/>
        </w:rPr>
        <w:t>mers</w:t>
      </w:r>
      <w:proofErr w:type="spellEnd"/>
      <w:r w:rsidR="00425DDB">
        <w:rPr>
          <w:rFonts w:ascii="Times New Roman" w:eastAsia="Times New Roman" w:hAnsi="Times New Roman" w:cs="Times New Roman"/>
          <w:sz w:val="24"/>
          <w:szCs w:val="24"/>
        </w:rPr>
        <w:t xml:space="preserve"> or more) there was a clear </w:t>
      </w:r>
      <w:r w:rsidR="006E1074">
        <w:rPr>
          <w:rFonts w:ascii="Times New Roman" w:eastAsia="Times New Roman" w:hAnsi="Times New Roman" w:cs="Times New Roman"/>
          <w:sz w:val="24"/>
          <w:szCs w:val="24"/>
        </w:rPr>
        <w:t xml:space="preserve">increase of </w:t>
      </w:r>
      <w:r w:rsidR="006C042D">
        <w:rPr>
          <w:rFonts w:ascii="Times New Roman" w:eastAsia="Times New Roman" w:hAnsi="Times New Roman" w:cs="Times New Roman"/>
          <w:sz w:val="24"/>
          <w:szCs w:val="24"/>
        </w:rPr>
        <w:t xml:space="preserve">male-specific </w:t>
      </w:r>
      <w:r w:rsidR="006E1074">
        <w:rPr>
          <w:rFonts w:ascii="Times New Roman" w:eastAsia="Times New Roman" w:hAnsi="Times New Roman" w:cs="Times New Roman"/>
          <w:sz w:val="24"/>
          <w:szCs w:val="24"/>
        </w:rPr>
        <w:t>k-</w:t>
      </w:r>
      <w:proofErr w:type="spellStart"/>
      <w:r w:rsidR="006E1074">
        <w:rPr>
          <w:rFonts w:ascii="Times New Roman" w:eastAsia="Times New Roman" w:hAnsi="Times New Roman" w:cs="Times New Roman"/>
          <w:sz w:val="24"/>
          <w:szCs w:val="24"/>
        </w:rPr>
        <w:t>mers</w:t>
      </w:r>
      <w:proofErr w:type="spellEnd"/>
      <w:r w:rsidR="006E1074">
        <w:rPr>
          <w:rFonts w:ascii="Times New Roman" w:eastAsia="Times New Roman" w:hAnsi="Times New Roman" w:cs="Times New Roman"/>
          <w:sz w:val="24"/>
          <w:szCs w:val="24"/>
        </w:rPr>
        <w:t xml:space="preserve"> at half the abundance of </w:t>
      </w:r>
      <w:r w:rsidR="006C042D">
        <w:rPr>
          <w:rFonts w:ascii="Times New Roman" w:eastAsia="Times New Roman" w:hAnsi="Times New Roman" w:cs="Times New Roman"/>
          <w:sz w:val="24"/>
          <w:szCs w:val="24"/>
        </w:rPr>
        <w:t>the female and male peak on the right (Figure 9).</w:t>
      </w:r>
      <w:r w:rsidR="001D316D">
        <w:rPr>
          <w:rFonts w:ascii="Times New Roman" w:eastAsia="Times New Roman" w:hAnsi="Times New Roman" w:cs="Times New Roman"/>
          <w:sz w:val="24"/>
          <w:szCs w:val="24"/>
        </w:rPr>
        <w:t xml:space="preserve"> </w:t>
      </w:r>
      <w:commentRangeStart w:id="0"/>
      <w:r w:rsidR="001D316D">
        <w:rPr>
          <w:rFonts w:ascii="Times New Roman" w:eastAsia="Times New Roman" w:hAnsi="Times New Roman" w:cs="Times New Roman"/>
          <w:sz w:val="24"/>
          <w:szCs w:val="24"/>
        </w:rPr>
        <w:t>This is consistent with the male sequencing data potentially having heterogametic regions</w:t>
      </w:r>
      <w:r w:rsidR="006C042D">
        <w:rPr>
          <w:rFonts w:ascii="Times New Roman" w:eastAsia="Times New Roman" w:hAnsi="Times New Roman" w:cs="Times New Roman"/>
          <w:sz w:val="24"/>
          <w:szCs w:val="24"/>
        </w:rPr>
        <w:t xml:space="preserve"> in its genome.</w:t>
      </w:r>
      <w:commentRangeEnd w:id="0"/>
      <w:r w:rsidR="006C042D">
        <w:rPr>
          <w:rStyle w:val="CommentReference"/>
        </w:rPr>
        <w:commentReference w:id="0"/>
      </w:r>
      <w:r w:rsidR="004B2C70">
        <w:rPr>
          <w:rFonts w:ascii="Times New Roman" w:eastAsia="Times New Roman" w:hAnsi="Times New Roman" w:cs="Times New Roman"/>
          <w:sz w:val="24"/>
          <w:szCs w:val="24"/>
        </w:rPr>
        <w:t xml:space="preserve"> We found 44 contigs with </w:t>
      </w:r>
      <w:r w:rsidR="00115C85">
        <w:rPr>
          <w:rFonts w:ascii="Times New Roman" w:eastAsia="Times New Roman" w:hAnsi="Times New Roman" w:cs="Times New Roman"/>
          <w:sz w:val="24"/>
          <w:szCs w:val="24"/>
        </w:rPr>
        <w:t>k-</w:t>
      </w:r>
      <w:proofErr w:type="spellStart"/>
      <w:r w:rsidR="00115C85">
        <w:rPr>
          <w:rFonts w:ascii="Times New Roman" w:eastAsia="Times New Roman" w:hAnsi="Times New Roman" w:cs="Times New Roman"/>
          <w:sz w:val="24"/>
          <w:szCs w:val="24"/>
        </w:rPr>
        <w:t>mer</w:t>
      </w:r>
      <w:proofErr w:type="spellEnd"/>
      <w:r w:rsidR="00115C85">
        <w:rPr>
          <w:rFonts w:ascii="Times New Roman" w:eastAsia="Times New Roman" w:hAnsi="Times New Roman" w:cs="Times New Roman"/>
          <w:sz w:val="24"/>
          <w:szCs w:val="24"/>
        </w:rPr>
        <w:t xml:space="preserve"> mean </w:t>
      </w:r>
      <w:r w:rsidR="004B2C70">
        <w:rPr>
          <w:rFonts w:ascii="Times New Roman" w:eastAsia="Times New Roman" w:hAnsi="Times New Roman" w:cs="Times New Roman"/>
          <w:sz w:val="24"/>
          <w:szCs w:val="24"/>
        </w:rPr>
        <w:t xml:space="preserve">abundance in the male sequencing data that </w:t>
      </w:r>
      <w:r w:rsidR="00115C85">
        <w:rPr>
          <w:rFonts w:ascii="Times New Roman" w:eastAsia="Times New Roman" w:hAnsi="Times New Roman" w:cs="Times New Roman"/>
          <w:sz w:val="24"/>
          <w:szCs w:val="24"/>
        </w:rPr>
        <w:t>had zero</w:t>
      </w:r>
      <w:r w:rsidR="004B2C70">
        <w:rPr>
          <w:rFonts w:ascii="Times New Roman" w:eastAsia="Times New Roman" w:hAnsi="Times New Roman" w:cs="Times New Roman"/>
          <w:sz w:val="24"/>
          <w:szCs w:val="24"/>
        </w:rPr>
        <w:t xml:space="preserve"> abundance in the female sequencing data (Figure 10). </w:t>
      </w:r>
    </w:p>
    <w:p w14:paraId="18965538" w14:textId="6BA7B84F" w:rsidR="004B2C70" w:rsidRDefault="004B2C70" w:rsidP="006C042D">
      <w:pPr>
        <w:jc w:val="both"/>
        <w:rPr>
          <w:rFonts w:ascii="Times New Roman" w:eastAsia="Times New Roman" w:hAnsi="Times New Roman" w:cs="Times New Roman"/>
          <w:sz w:val="24"/>
          <w:szCs w:val="24"/>
        </w:rPr>
      </w:pPr>
    </w:p>
    <w:p w14:paraId="4ED5F395" w14:textId="2C4A03F7" w:rsidR="00E23A00" w:rsidRDefault="00E23A00" w:rsidP="00E23A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mapped the putative Y data back to the male reference genome and found the reads mapped to multiple regions within the genome (Table 6)</w:t>
      </w:r>
      <w:r>
        <w:rPr>
          <w:rFonts w:ascii="Times New Roman" w:eastAsia="Times New Roman" w:hAnsi="Times New Roman" w:cs="Times New Roman"/>
          <w:sz w:val="24"/>
          <w:szCs w:val="24"/>
        </w:rPr>
        <w:t>. We did not find a significant difference in male versus female read depth at locations across the putative Y regions.</w:t>
      </w:r>
    </w:p>
    <w:p w14:paraId="1C56A325" w14:textId="77777777" w:rsidR="00052CBD" w:rsidRDefault="00052CBD" w:rsidP="006C042D">
      <w:pPr>
        <w:jc w:val="both"/>
        <w:rPr>
          <w:rFonts w:ascii="Times New Roman" w:eastAsia="Times New Roman" w:hAnsi="Times New Roman" w:cs="Times New Roman"/>
          <w:sz w:val="24"/>
          <w:szCs w:val="24"/>
        </w:rPr>
      </w:pPr>
    </w:p>
    <w:p w14:paraId="44495D32" w14:textId="347384DE" w:rsidR="00877D94" w:rsidRDefault="00877D94" w:rsidP="00877D94">
      <w:pPr>
        <w:jc w:val="both"/>
      </w:pPr>
    </w:p>
    <w:sectPr w:rsidR="00877D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annon Erica Kendal Joslin" w:date="2021-05-10T11:34:00Z" w:initials="SEKJ">
    <w:p w14:paraId="0BFC282C" w14:textId="6A7A2860" w:rsidR="006C042D" w:rsidRDefault="006C042D">
      <w:pPr>
        <w:pStyle w:val="CommentText"/>
      </w:pPr>
      <w:r>
        <w:rPr>
          <w:rStyle w:val="CommentReference"/>
        </w:rPr>
        <w:annotationRef/>
      </w:r>
      <w:r>
        <w:t>may change this to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FC2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398D1" w16cex:dateUtc="2021-05-10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FC282C" w16cid:durableId="244398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F06"/>
    <w:rsid w:val="00052CBD"/>
    <w:rsid w:val="00115C85"/>
    <w:rsid w:val="00154201"/>
    <w:rsid w:val="001A6A18"/>
    <w:rsid w:val="001C76EA"/>
    <w:rsid w:val="001D316D"/>
    <w:rsid w:val="00207D3B"/>
    <w:rsid w:val="002F7980"/>
    <w:rsid w:val="00383ED6"/>
    <w:rsid w:val="00403975"/>
    <w:rsid w:val="00425DDB"/>
    <w:rsid w:val="00441833"/>
    <w:rsid w:val="004B2C70"/>
    <w:rsid w:val="004F4DE1"/>
    <w:rsid w:val="0051001B"/>
    <w:rsid w:val="00562D8C"/>
    <w:rsid w:val="0058255B"/>
    <w:rsid w:val="006C042D"/>
    <w:rsid w:val="006E1074"/>
    <w:rsid w:val="00746E0C"/>
    <w:rsid w:val="00762A89"/>
    <w:rsid w:val="0080450F"/>
    <w:rsid w:val="00877D94"/>
    <w:rsid w:val="00881C8C"/>
    <w:rsid w:val="00AD4FB8"/>
    <w:rsid w:val="00C62A35"/>
    <w:rsid w:val="00D33F06"/>
    <w:rsid w:val="00E23A00"/>
    <w:rsid w:val="00EB208B"/>
    <w:rsid w:val="00F01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AF069"/>
  <w15:chartTrackingRefBased/>
  <w15:docId w15:val="{A2403402-F20C-9140-BEE5-ED81E40F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0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3F06"/>
    <w:rPr>
      <w:color w:val="0000FF"/>
      <w:u w:val="single"/>
    </w:rPr>
  </w:style>
  <w:style w:type="character" w:styleId="PlaceholderText">
    <w:name w:val="Placeholder Text"/>
    <w:basedOn w:val="DefaultParagraphFont"/>
    <w:uiPriority w:val="99"/>
    <w:semiHidden/>
    <w:rsid w:val="002F7980"/>
    <w:rPr>
      <w:color w:val="808080"/>
    </w:rPr>
  </w:style>
  <w:style w:type="character" w:styleId="CommentReference">
    <w:name w:val="annotation reference"/>
    <w:basedOn w:val="DefaultParagraphFont"/>
    <w:uiPriority w:val="99"/>
    <w:semiHidden/>
    <w:unhideWhenUsed/>
    <w:rsid w:val="0080450F"/>
    <w:rPr>
      <w:sz w:val="16"/>
      <w:szCs w:val="16"/>
    </w:rPr>
  </w:style>
  <w:style w:type="paragraph" w:styleId="CommentText">
    <w:name w:val="annotation text"/>
    <w:basedOn w:val="Normal"/>
    <w:link w:val="CommentTextChar"/>
    <w:uiPriority w:val="99"/>
    <w:semiHidden/>
    <w:unhideWhenUsed/>
    <w:rsid w:val="0080450F"/>
    <w:pPr>
      <w:spacing w:line="240" w:lineRule="auto"/>
    </w:pPr>
    <w:rPr>
      <w:sz w:val="20"/>
      <w:szCs w:val="20"/>
    </w:rPr>
  </w:style>
  <w:style w:type="character" w:customStyle="1" w:styleId="CommentTextChar">
    <w:name w:val="Comment Text Char"/>
    <w:basedOn w:val="DefaultParagraphFont"/>
    <w:link w:val="CommentText"/>
    <w:uiPriority w:val="99"/>
    <w:semiHidden/>
    <w:rsid w:val="0080450F"/>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0450F"/>
    <w:rPr>
      <w:b/>
      <w:bCs/>
    </w:rPr>
  </w:style>
  <w:style w:type="character" w:customStyle="1" w:styleId="CommentSubjectChar">
    <w:name w:val="Comment Subject Char"/>
    <w:basedOn w:val="CommentTextChar"/>
    <w:link w:val="CommentSubject"/>
    <w:uiPriority w:val="99"/>
    <w:semiHidden/>
    <w:rsid w:val="0080450F"/>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114">
      <w:bodyDiv w:val="1"/>
      <w:marLeft w:val="0"/>
      <w:marRight w:val="0"/>
      <w:marTop w:val="0"/>
      <w:marBottom w:val="0"/>
      <w:divBdr>
        <w:top w:val="none" w:sz="0" w:space="0" w:color="auto"/>
        <w:left w:val="none" w:sz="0" w:space="0" w:color="auto"/>
        <w:bottom w:val="none" w:sz="0" w:space="0" w:color="auto"/>
        <w:right w:val="none" w:sz="0" w:space="0" w:color="auto"/>
      </w:divBdr>
    </w:div>
    <w:div w:id="31857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hyperlink" Target="https://github.com/shannonekj/DS_sex-marker/blob/master/analysi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6151</Words>
  <Characters>35064</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10</cp:revision>
  <cp:lastPrinted>2021-05-10T15:41:00Z</cp:lastPrinted>
  <dcterms:created xsi:type="dcterms:W3CDTF">2021-04-27T01:55:00Z</dcterms:created>
  <dcterms:modified xsi:type="dcterms:W3CDTF">2021-05-10T23:28:00Z</dcterms:modified>
</cp:coreProperties>
</file>