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0BB3" w14:textId="77777777" w:rsidR="002A181A" w:rsidRDefault="00EF3213">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1F8BA6A0" w14:textId="77777777" w:rsidR="002A181A" w:rsidRDefault="00EF3213">
      <w:pPr>
        <w:spacing w:line="276" w:lineRule="auto"/>
        <w:ind w:right="270"/>
        <w:jc w:val="center"/>
      </w:pPr>
      <w:r>
        <w:t>June 30, 2021 Final Report</w:t>
      </w:r>
    </w:p>
    <w:p w14:paraId="4B83FE5F" w14:textId="77777777" w:rsidR="002A181A" w:rsidRDefault="00EF3213">
      <w:pPr>
        <w:spacing w:line="276" w:lineRule="auto"/>
        <w:ind w:right="270"/>
        <w:jc w:val="center"/>
      </w:pPr>
      <w:r>
        <w:t xml:space="preserve">Shannon E.K. Joslin, </w:t>
      </w:r>
      <w:proofErr w:type="spellStart"/>
      <w:r>
        <w:t>Ensieh</w:t>
      </w:r>
      <w:proofErr w:type="spellEnd"/>
      <w:r>
        <w:t xml:space="preserve"> Habibi, Alisha </w:t>
      </w:r>
      <w:proofErr w:type="spellStart"/>
      <w:r>
        <w:t>Goodbla</w:t>
      </w:r>
      <w:proofErr w:type="spellEnd"/>
      <w:r>
        <w:t>, Mary Delaney, Justin Smith, Michael R. Miller and Amanda J. Finger</w:t>
      </w:r>
    </w:p>
    <w:p w14:paraId="21C26FD6" w14:textId="77777777" w:rsidR="002A181A" w:rsidRDefault="00EF3213">
      <w:pPr>
        <w:spacing w:line="276" w:lineRule="auto"/>
        <w:ind w:right="270"/>
        <w:jc w:val="center"/>
      </w:pPr>
      <w:r>
        <w:t>University of California, Davis</w:t>
      </w:r>
    </w:p>
    <w:p w14:paraId="3B4918BE" w14:textId="77777777" w:rsidR="002A181A" w:rsidRDefault="00EF3213">
      <w:pPr>
        <w:spacing w:line="276" w:lineRule="auto"/>
        <w:ind w:right="270"/>
      </w:pPr>
      <w:r>
        <w:t xml:space="preserve"> </w:t>
      </w:r>
    </w:p>
    <w:p w14:paraId="7E470D1B" w14:textId="3C08D23A" w:rsidR="002A181A" w:rsidRDefault="00EF3213">
      <w:pPr>
        <w:spacing w:line="276" w:lineRule="auto"/>
        <w:ind w:right="270"/>
      </w:pPr>
      <w:r>
        <w:t>This document will serve as the final report for contract</w:t>
      </w:r>
      <w:r w:rsidR="00BA0DC7">
        <w:t xml:space="preserve"> #A19-1844 </w:t>
      </w:r>
      <w:r>
        <w:t xml:space="preserve">between State Water Contractors and the Regents of the University of California. </w:t>
      </w:r>
    </w:p>
    <w:p w14:paraId="06CECE15" w14:textId="77777777" w:rsidR="002A181A" w:rsidRDefault="002A181A">
      <w:pPr>
        <w:spacing w:line="276" w:lineRule="auto"/>
        <w:rPr>
          <w:rFonts w:ascii="Times" w:hAnsi="Times"/>
          <w:b/>
          <w:bCs/>
          <w:u w:val="single"/>
        </w:rPr>
      </w:pPr>
    </w:p>
    <w:p w14:paraId="46C4A61D" w14:textId="77777777" w:rsidR="002A181A" w:rsidRDefault="00EF3213">
      <w:pPr>
        <w:pStyle w:val="Heading1"/>
        <w:spacing w:line="276" w:lineRule="auto"/>
      </w:pPr>
      <w:r>
        <w:t>Prologue and Project Objectives</w:t>
      </w:r>
    </w:p>
    <w:p w14:paraId="01258001" w14:textId="30ECF1E5" w:rsidR="002A181A" w:rsidRDefault="00BA0DC7">
      <w:pPr>
        <w:spacing w:line="276" w:lineRule="auto"/>
        <w:ind w:right="270"/>
        <w:rPr>
          <w:color w:val="00000A"/>
        </w:rPr>
      </w:pPr>
      <w:r>
        <w:rPr>
          <w:color w:val="00000A"/>
        </w:rPr>
        <w:t>The abundance of d</w:t>
      </w:r>
      <w:r w:rsidR="00EF3213">
        <w:rPr>
          <w:color w:val="00000A"/>
        </w:rPr>
        <w:t>elta smelt (</w:t>
      </w:r>
      <w:proofErr w:type="spellStart"/>
      <w:r w:rsidR="00EF3213">
        <w:rPr>
          <w:i/>
          <w:iCs/>
          <w:color w:val="00000A"/>
        </w:rPr>
        <w:t>Hypomesus</w:t>
      </w:r>
      <w:proofErr w:type="spellEnd"/>
      <w:r w:rsidR="00EF3213">
        <w:rPr>
          <w:i/>
          <w:iCs/>
          <w:color w:val="00000A"/>
        </w:rPr>
        <w:t xml:space="preserve"> </w:t>
      </w:r>
      <w:proofErr w:type="spellStart"/>
      <w:r w:rsidR="00EF3213">
        <w:rPr>
          <w:i/>
          <w:iCs/>
          <w:color w:val="00000A"/>
        </w:rPr>
        <w:t>transpacificus</w:t>
      </w:r>
      <w:proofErr w:type="spellEnd"/>
      <w:r w:rsidR="00EF3213">
        <w:rPr>
          <w:color w:val="00000A"/>
        </w:rPr>
        <w:t>) ha</w:t>
      </w:r>
      <w:r>
        <w:rPr>
          <w:color w:val="00000A"/>
        </w:rPr>
        <w:t>s</w:t>
      </w:r>
      <w:r w:rsidR="00EF3213">
        <w:rPr>
          <w:color w:val="00000A"/>
        </w:rPr>
        <w:t xml:space="preserve"> been in decline for decades</w:t>
      </w:r>
      <w:r w:rsidR="00EF3213">
        <w:fldChar w:fldCharType="begin"/>
      </w:r>
      <w:r w:rsidR="00EF3213">
        <w:rPr>
          <w:color w:val="00000A"/>
        </w:rPr>
        <w:instrText>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w:instrText>
      </w:r>
      <w:r w:rsidR="00EF3213">
        <w:rPr>
          <w:color w:val="00000A"/>
        </w:rPr>
        <w:fldChar w:fldCharType="separate"/>
      </w:r>
      <w:r w:rsidR="00EF3213">
        <w:rPr>
          <w:color w:val="000080"/>
          <w:vertAlign w:val="superscript"/>
        </w:rPr>
        <w:t>1,2</w:t>
      </w:r>
      <w:r w:rsidR="00EF3213">
        <w:rPr>
          <w:color w:val="00000A"/>
        </w:rPr>
        <w:fldChar w:fldCharType="end"/>
      </w:r>
      <w:r w:rsidR="00EF3213">
        <w:rPr>
          <w:color w:val="00000A"/>
        </w:rPr>
        <w:t xml:space="preserve">. Genetic tools have been useful for </w:t>
      </w:r>
      <w:r>
        <w:rPr>
          <w:color w:val="00000A"/>
        </w:rPr>
        <w:t xml:space="preserve">several management concerns: </w:t>
      </w:r>
      <w:r w:rsidR="00EF3213">
        <w:rPr>
          <w:color w:val="00000A"/>
        </w:rPr>
        <w:t>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in the wild population</w:t>
      </w:r>
      <w:r>
        <w:rPr>
          <w:color w:val="00000A"/>
        </w:rPr>
        <w:t>,</w:t>
      </w:r>
      <w:r w:rsidR="00EF3213">
        <w:rPr>
          <w:color w:val="00000A"/>
        </w:rPr>
        <w:t xml:space="preserve"> genetic management in the captive population</w:t>
      </w:r>
      <w:r>
        <w:rPr>
          <w:color w:val="00000A"/>
        </w:rPr>
        <w:t>,</w:t>
      </w:r>
      <w:r w:rsidR="00EF3213">
        <w:rPr>
          <w:color w:val="00000A"/>
        </w:rPr>
        <w:t xml:space="preserve"> developing assays to detect hybrids between delta smelt, </w:t>
      </w:r>
      <w:proofErr w:type="spellStart"/>
      <w:r w:rsidR="00EF3213">
        <w:rPr>
          <w:color w:val="00000A"/>
        </w:rPr>
        <w:t>wakasagi</w:t>
      </w:r>
      <w:proofErr w:type="spellEnd"/>
      <w:r w:rsidR="00EF3213">
        <w:rPr>
          <w:color w:val="00000A"/>
        </w:rPr>
        <w:t>, and longfin smelt</w:t>
      </w:r>
      <w:r>
        <w:rPr>
          <w:color w:val="00000A"/>
        </w:rPr>
        <w:t>,</w:t>
      </w:r>
      <w:r w:rsidR="00EF3213">
        <w:rPr>
          <w:color w:val="00000A"/>
        </w:rPr>
        <w:t xml:space="preserve"> and developing assays for eDNA sampling or species identification</w:t>
      </w:r>
      <w:r w:rsidR="00EF3213">
        <w:fldChar w:fldCharType="begin"/>
      </w:r>
      <w:r w:rsidR="00DD52FA">
        <w:rPr>
          <w:color w:val="00000A"/>
        </w:rPr>
        <w:instrText xml:space="preserve"> 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00EF3213">
        <w:rPr>
          <w:color w:val="00000A"/>
        </w:rPr>
        <w:fldChar w:fldCharType="separate"/>
      </w:r>
      <w:r w:rsidR="00DD52FA" w:rsidRPr="00DD52FA">
        <w:rPr>
          <w:color w:val="000080"/>
          <w:vertAlign w:val="superscript"/>
        </w:rPr>
        <w:t>3–5</w:t>
      </w:r>
      <w:r w:rsidR="00EF3213">
        <w:rPr>
          <w:color w:val="00000A"/>
        </w:rPr>
        <w:fldChar w:fldCharType="end"/>
      </w:r>
      <w:r w:rsidR="00EF3213">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xml:space="preserve"> in the wild population have been hampered by several interacting factors including a lack of power from using microsatellite markers and 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fldChar w:fldCharType="begin"/>
      </w:r>
      <w:r w:rsidR="00DD52FA">
        <w:rPr>
          <w:color w:val="00000A"/>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EF3213">
        <w:rPr>
          <w:color w:val="00000A"/>
        </w:rPr>
        <w:fldChar w:fldCharType="separate"/>
      </w:r>
      <w:r w:rsidR="00DD52FA" w:rsidRPr="00DD52FA">
        <w:rPr>
          <w:color w:val="000080"/>
          <w:vertAlign w:val="superscript"/>
        </w:rPr>
        <w:t>6,7</w:t>
      </w:r>
      <w:r w:rsidR="00EF3213">
        <w:rPr>
          <w:color w:val="00000A"/>
        </w:rPr>
        <w:fldChar w:fldCharType="end"/>
      </w:r>
      <w:r w:rsidR="00EF3213">
        <w:rPr>
          <w:color w:val="00000A"/>
        </w:rPr>
        <w:t xml:space="preserve">. In order to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xml:space="preserve">, we assembled the delta smelt genome. We then leveraged the genome to estimate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xml:space="preserve">, examine domestication selection, 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xml:space="preserve"> is useful for monitoring purposes,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color w:val="00000A"/>
        </w:rPr>
        <w:t xml:space="preserve"> </w:t>
      </w:r>
      <w:r>
        <w:rPr>
          <w:color w:val="00000A"/>
        </w:rPr>
        <w:t xml:space="preserve">alone </w:t>
      </w:r>
      <w:r w:rsidR="00EF3213">
        <w:rPr>
          <w:color w:val="00000A"/>
        </w:rPr>
        <w:t xml:space="preserve">for making management decisions. </w:t>
      </w:r>
    </w:p>
    <w:p w14:paraId="16AC5532" w14:textId="77777777" w:rsidR="002A181A" w:rsidRDefault="002A181A">
      <w:pPr>
        <w:spacing w:line="276" w:lineRule="auto"/>
        <w:ind w:right="270"/>
        <w:rPr>
          <w:color w:val="00000A"/>
        </w:rPr>
      </w:pPr>
    </w:p>
    <w:p w14:paraId="6C4D26CB" w14:textId="1C524644" w:rsidR="002A181A" w:rsidRDefault="00EF3213">
      <w:pPr>
        <w:spacing w:line="276" w:lineRule="auto"/>
        <w:ind w:right="270"/>
        <w:rPr>
          <w:color w:val="00000A"/>
        </w:rPr>
      </w:pPr>
      <w:r>
        <w:rPr>
          <w:color w:val="00000A"/>
        </w:rPr>
        <w:t>For this project our tasks were to: 1) assemble a high-quality reference genome for delta smelt that is publicly available for all researchers, 2</w:t>
      </w:r>
      <w:r>
        <w:t>) estimate contemporary effective population sizes (N</w:t>
      </w:r>
      <w:r>
        <w:rPr>
          <w:vertAlign w:val="subscript"/>
        </w:rPr>
        <w:t>E</w:t>
      </w:r>
      <w:r>
        <w:t>) for the wild 2017 to 2019 birth year cohorts of delta smelt, 3) search for genetic evidence of domestication selection across the genome, and 4) search for sex-specific markers and/or chromosomes in delta smelt.</w:t>
      </w:r>
      <w:r w:rsidR="00DD52FA">
        <w:t xml:space="preserve"> </w:t>
      </w:r>
      <w:r w:rsidR="008272CC">
        <w:t xml:space="preserve">In order to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8272CC">
        <w:rPr>
          <w:color w:val="00000A"/>
        </w:rPr>
        <w:t xml:space="preserve"> through time, we</w:t>
      </w:r>
      <w:r w:rsidR="00DD52FA">
        <w:t xml:space="preserve"> have expanded</w:t>
      </w:r>
      <w:r w:rsidR="008272CC">
        <w:t xml:space="preserve"> Task 2 to include analysis of historical datasets of delta smelt dating back to 1995 and samples collected from 2020.</w:t>
      </w:r>
      <w:r>
        <w:t xml:space="preserve"> </w:t>
      </w:r>
      <w:r>
        <w:rPr>
          <w:color w:val="00000A"/>
        </w:rPr>
        <w:t xml:space="preserve">The status of each deliverable is listed in Table 1. We have divided this final report into 4 sections, each with its own background, methods, results and discussion, followed by a final conclusion integrating our findings. </w:t>
      </w:r>
    </w:p>
    <w:p w14:paraId="66D637F6" w14:textId="77777777" w:rsidR="002A181A" w:rsidRDefault="002A181A">
      <w:pPr>
        <w:spacing w:line="276" w:lineRule="auto"/>
        <w:ind w:right="270"/>
        <w:rPr>
          <w:color w:val="00000A"/>
        </w:rPr>
      </w:pPr>
    </w:p>
    <w:p w14:paraId="432DC47D" w14:textId="77777777" w:rsidR="002A181A" w:rsidRDefault="00EF3213">
      <w:pPr>
        <w:pStyle w:val="Heading1"/>
        <w:spacing w:line="276" w:lineRule="auto"/>
      </w:pPr>
      <w:r>
        <w:t>Task 1: Genome assembly</w:t>
      </w:r>
    </w:p>
    <w:p w14:paraId="4DD7CD5F" w14:textId="77777777" w:rsidR="002A181A" w:rsidRDefault="00EF3213">
      <w:pPr>
        <w:pStyle w:val="ListParagraph"/>
        <w:numPr>
          <w:ilvl w:val="0"/>
          <w:numId w:val="3"/>
        </w:numPr>
        <w:spacing w:line="276" w:lineRule="auto"/>
        <w:ind w:right="270"/>
      </w:pPr>
      <w:r>
        <w:t>Background</w:t>
      </w:r>
    </w:p>
    <w:p w14:paraId="6AEE86CE" w14:textId="44C90353" w:rsidR="002A181A" w:rsidRDefault="00EF3213">
      <w:pPr>
        <w:pStyle w:val="ListParagraph"/>
        <w:numPr>
          <w:ilvl w:val="1"/>
          <w:numId w:val="3"/>
        </w:numPr>
        <w:spacing w:line="276" w:lineRule="auto"/>
        <w:ind w:right="270"/>
      </w:pPr>
      <w:r>
        <w:t xml:space="preserve">Box1: Linked-read </w:t>
      </w:r>
      <w:r w:rsidR="008272CC">
        <w:t>s</w:t>
      </w:r>
      <w:r>
        <w:t>equencing</w:t>
      </w:r>
      <w:r w:rsidR="008272CC">
        <w:t xml:space="preserve"> methods</w:t>
      </w:r>
    </w:p>
    <w:p w14:paraId="5BB6901C" w14:textId="140A4380" w:rsidR="002A181A" w:rsidRDefault="00EF3213">
      <w:pPr>
        <w:pStyle w:val="ListParagraph"/>
        <w:numPr>
          <w:ilvl w:val="1"/>
          <w:numId w:val="3"/>
        </w:numPr>
        <w:spacing w:line="276" w:lineRule="auto"/>
        <w:ind w:right="270"/>
      </w:pPr>
      <w:r>
        <w:t xml:space="preserve">Box 2: </w:t>
      </w:r>
      <w:r>
        <w:rPr>
          <w:color w:val="00000A"/>
        </w:rPr>
        <w:t xml:space="preserve">Long-read </w:t>
      </w:r>
      <w:r w:rsidR="008272CC">
        <w:rPr>
          <w:color w:val="00000A"/>
        </w:rPr>
        <w:t>s</w:t>
      </w:r>
      <w:r>
        <w:rPr>
          <w:color w:val="00000A"/>
        </w:rPr>
        <w:t>equencing</w:t>
      </w:r>
      <w:r w:rsidR="008272CC">
        <w:rPr>
          <w:color w:val="00000A"/>
        </w:rPr>
        <w:t xml:space="preserve"> methods</w:t>
      </w:r>
    </w:p>
    <w:p w14:paraId="05C36502" w14:textId="5AF6950D" w:rsidR="002A181A" w:rsidRDefault="00EF3213">
      <w:pPr>
        <w:pStyle w:val="ListParagraph"/>
        <w:numPr>
          <w:ilvl w:val="1"/>
          <w:numId w:val="3"/>
        </w:numPr>
        <w:spacing w:line="276" w:lineRule="auto"/>
        <w:ind w:right="270"/>
      </w:pPr>
      <w:r>
        <w:t>Box 3:</w:t>
      </w:r>
      <w:r>
        <w:rPr>
          <w:b/>
          <w:bCs/>
          <w:color w:val="00000A"/>
        </w:rPr>
        <w:t xml:space="preserve"> </w:t>
      </w:r>
      <w:r>
        <w:rPr>
          <w:color w:val="00000A"/>
        </w:rPr>
        <w:t xml:space="preserve">Hi-C </w:t>
      </w:r>
      <w:r w:rsidR="008272CC">
        <w:rPr>
          <w:color w:val="00000A"/>
        </w:rPr>
        <w:t>c</w:t>
      </w:r>
      <w:r>
        <w:rPr>
          <w:color w:val="00000A"/>
        </w:rPr>
        <w:t xml:space="preserve">hromatin </w:t>
      </w:r>
      <w:r w:rsidR="008272CC">
        <w:rPr>
          <w:color w:val="00000A"/>
        </w:rPr>
        <w:t>c</w:t>
      </w:r>
      <w:r>
        <w:rPr>
          <w:color w:val="00000A"/>
        </w:rPr>
        <w:t xml:space="preserve">onfirmation </w:t>
      </w:r>
      <w:r w:rsidR="008272CC">
        <w:rPr>
          <w:color w:val="00000A"/>
        </w:rPr>
        <w:t>c</w:t>
      </w:r>
      <w:r>
        <w:rPr>
          <w:color w:val="00000A"/>
        </w:rPr>
        <w:t>apture</w:t>
      </w:r>
    </w:p>
    <w:p w14:paraId="3406A13E" w14:textId="77777777" w:rsidR="002A181A" w:rsidRDefault="00EF3213">
      <w:pPr>
        <w:pStyle w:val="ListParagraph"/>
        <w:numPr>
          <w:ilvl w:val="0"/>
          <w:numId w:val="3"/>
        </w:numPr>
        <w:spacing w:line="276" w:lineRule="auto"/>
        <w:ind w:right="270"/>
      </w:pPr>
      <w:r>
        <w:lastRenderedPageBreak/>
        <w:t>Sample collection</w:t>
      </w:r>
    </w:p>
    <w:p w14:paraId="7D64A51B" w14:textId="77777777" w:rsidR="002A181A" w:rsidRDefault="00EF3213">
      <w:pPr>
        <w:pStyle w:val="ListParagraph"/>
        <w:numPr>
          <w:ilvl w:val="0"/>
          <w:numId w:val="3"/>
        </w:numPr>
        <w:spacing w:line="276" w:lineRule="auto"/>
        <w:ind w:right="270"/>
      </w:pPr>
      <w:r>
        <w:t>DNA isolation</w:t>
      </w:r>
    </w:p>
    <w:p w14:paraId="191EF7FE" w14:textId="77777777" w:rsidR="002A181A" w:rsidRDefault="00EF3213">
      <w:pPr>
        <w:pStyle w:val="ListParagraph"/>
        <w:numPr>
          <w:ilvl w:val="0"/>
          <w:numId w:val="3"/>
        </w:numPr>
        <w:spacing w:line="276" w:lineRule="auto"/>
        <w:ind w:right="270"/>
      </w:pPr>
      <w:r>
        <w:t>Long-read library prep &amp; sequencing</w:t>
      </w:r>
    </w:p>
    <w:p w14:paraId="541C966D" w14:textId="77777777" w:rsidR="002A181A" w:rsidRDefault="00EF3213">
      <w:pPr>
        <w:pStyle w:val="ListParagraph"/>
        <w:numPr>
          <w:ilvl w:val="0"/>
          <w:numId w:val="3"/>
        </w:numPr>
        <w:spacing w:line="276" w:lineRule="auto"/>
        <w:ind w:right="270"/>
      </w:pPr>
      <w:r>
        <w:t>Linked-read library prep &amp; sequencing</w:t>
      </w:r>
    </w:p>
    <w:p w14:paraId="67C3B48E" w14:textId="77777777" w:rsidR="002A181A" w:rsidRDefault="00EF3213">
      <w:pPr>
        <w:pStyle w:val="ListParagraph"/>
        <w:numPr>
          <w:ilvl w:val="0"/>
          <w:numId w:val="3"/>
        </w:numPr>
        <w:spacing w:line="276" w:lineRule="auto"/>
        <w:ind w:right="270"/>
      </w:pPr>
      <w:r>
        <w:t>Hi-C chromatic confirmation capture prep &amp; sequencing</w:t>
      </w:r>
    </w:p>
    <w:p w14:paraId="59F28712" w14:textId="77777777" w:rsidR="002A181A" w:rsidRDefault="00EF3213">
      <w:pPr>
        <w:pStyle w:val="ListParagraph"/>
        <w:numPr>
          <w:ilvl w:val="0"/>
          <w:numId w:val="3"/>
        </w:numPr>
        <w:spacing w:line="276" w:lineRule="auto"/>
        <w:ind w:right="270"/>
      </w:pPr>
      <w:r>
        <w:t>Quality control box</w:t>
      </w:r>
    </w:p>
    <w:p w14:paraId="4834B56D" w14:textId="77777777" w:rsidR="002A181A" w:rsidRDefault="00EF3213">
      <w:pPr>
        <w:pStyle w:val="ListParagraph"/>
        <w:numPr>
          <w:ilvl w:val="0"/>
          <w:numId w:val="3"/>
        </w:numPr>
        <w:spacing w:line="276" w:lineRule="auto"/>
        <w:ind w:right="270"/>
      </w:pPr>
      <w:r>
        <w:t>Long-read quality control</w:t>
      </w:r>
    </w:p>
    <w:p w14:paraId="2920E20D" w14:textId="77777777" w:rsidR="002A181A" w:rsidRDefault="00EF3213">
      <w:pPr>
        <w:pStyle w:val="ListParagraph"/>
        <w:numPr>
          <w:ilvl w:val="0"/>
          <w:numId w:val="3"/>
        </w:numPr>
        <w:spacing w:line="276" w:lineRule="auto"/>
        <w:ind w:right="270"/>
      </w:pPr>
      <w:r>
        <w:t>Linked-read quality control</w:t>
      </w:r>
    </w:p>
    <w:p w14:paraId="6D8CE330" w14:textId="77777777" w:rsidR="002A181A" w:rsidRDefault="00EF3213">
      <w:pPr>
        <w:pStyle w:val="ListParagraph"/>
        <w:numPr>
          <w:ilvl w:val="0"/>
          <w:numId w:val="3"/>
        </w:numPr>
        <w:spacing w:line="276" w:lineRule="auto"/>
        <w:ind w:right="270"/>
      </w:pPr>
      <w:r>
        <w:t>Hi-C chromatic confirmation capture quality control</w:t>
      </w:r>
    </w:p>
    <w:p w14:paraId="50F499CE" w14:textId="77777777" w:rsidR="002A181A" w:rsidRDefault="00EF3213">
      <w:pPr>
        <w:pStyle w:val="ListParagraph"/>
        <w:numPr>
          <w:ilvl w:val="0"/>
          <w:numId w:val="3"/>
        </w:numPr>
        <w:spacing w:line="276" w:lineRule="auto"/>
        <w:ind w:right="270"/>
      </w:pPr>
      <w:r>
        <w:t>Genome assembly</w:t>
      </w:r>
    </w:p>
    <w:p w14:paraId="52BD46EE" w14:textId="4726BF4D" w:rsidR="002A181A" w:rsidRDefault="00EF3213">
      <w:pPr>
        <w:pStyle w:val="ListParagraph"/>
        <w:numPr>
          <w:ilvl w:val="1"/>
          <w:numId w:val="3"/>
        </w:numPr>
        <w:spacing w:line="276" w:lineRule="auto"/>
        <w:ind w:right="270"/>
      </w:pPr>
      <w:r>
        <w:t xml:space="preserve">Box 4: Assembly </w:t>
      </w:r>
      <w:r w:rsidR="008272CC">
        <w:t>s</w:t>
      </w:r>
      <w:r>
        <w:t>tatistics</w:t>
      </w:r>
    </w:p>
    <w:p w14:paraId="42570329" w14:textId="77777777" w:rsidR="002A181A" w:rsidRDefault="00EF3213">
      <w:pPr>
        <w:pStyle w:val="ListParagraph"/>
        <w:numPr>
          <w:ilvl w:val="0"/>
          <w:numId w:val="3"/>
        </w:numPr>
        <w:spacing w:line="276" w:lineRule="auto"/>
        <w:ind w:right="270"/>
      </w:pPr>
      <w:r>
        <w:t>Cytogenetic (karyotype) analysis</w:t>
      </w:r>
    </w:p>
    <w:p w14:paraId="1F21088C" w14:textId="77777777" w:rsidR="002A181A" w:rsidRDefault="00EF3213">
      <w:pPr>
        <w:pStyle w:val="ListParagraph"/>
        <w:numPr>
          <w:ilvl w:val="0"/>
          <w:numId w:val="3"/>
        </w:numPr>
        <w:spacing w:line="276" w:lineRule="auto"/>
        <w:ind w:right="270"/>
      </w:pPr>
      <w:r>
        <w:t>Genome assembly discussion</w:t>
      </w:r>
    </w:p>
    <w:p w14:paraId="46B59CBA" w14:textId="77777777" w:rsidR="002A181A" w:rsidRDefault="002A181A">
      <w:pPr>
        <w:spacing w:line="276" w:lineRule="auto"/>
        <w:ind w:right="270"/>
      </w:pPr>
    </w:p>
    <w:p w14:paraId="404A6496" w14:textId="77777777" w:rsidR="002A181A" w:rsidRDefault="00EF3213">
      <w:pPr>
        <w:pStyle w:val="Heading2"/>
        <w:spacing w:line="276" w:lineRule="auto"/>
        <w:rPr>
          <w:color w:val="00000A"/>
        </w:rPr>
      </w:pPr>
      <w:r>
        <w:t>Background</w:t>
      </w:r>
    </w:p>
    <w:p w14:paraId="0101A03E" w14:textId="60F04F1B" w:rsidR="002A181A" w:rsidRDefault="00EF3213">
      <w:pPr>
        <w:spacing w:line="276" w:lineRule="auto"/>
        <w:ind w:right="270"/>
        <w:rPr>
          <w:color w:val="00000A"/>
        </w:rPr>
      </w:pPr>
      <w:r>
        <w:rPr>
          <w:color w:val="00000A"/>
        </w:rPr>
        <w:t xml:space="preserve">The use of next generation sequencing (NGS) technologies in conjunction with a highly contiguous and accurate reference genome increases the power and precision of inferences made in population genetic studies </w:t>
      </w:r>
      <w:r w:rsidR="00BA0DC7">
        <w:rPr>
          <w:color w:val="00000A"/>
        </w:rPr>
        <w:t>(e.g.,</w:t>
      </w:r>
      <w:r>
        <w:rPr>
          <w:color w:val="00000A"/>
        </w:rPr>
        <w:t xml:space="preserve"> analyses of population structure, genetic diversity, and local adaptation</w:t>
      </w:r>
      <w:r w:rsidR="00BA0DC7">
        <w:rPr>
          <w:color w:val="00000A"/>
        </w:rPr>
        <w:t>)</w:t>
      </w:r>
      <w:r>
        <w:fldChar w:fldCharType="begin"/>
      </w:r>
      <w:r w:rsidR="00DD52FA">
        <w:rPr>
          <w:color w:val="00000A"/>
        </w:rPr>
        <w:instrText xml:space="preserve"> 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Pr>
          <w:color w:val="00000A"/>
        </w:rPr>
        <w:fldChar w:fldCharType="separate"/>
      </w:r>
      <w:r w:rsidR="00DD52FA" w:rsidRPr="00DD52FA">
        <w:rPr>
          <w:color w:val="000080"/>
          <w:vertAlign w:val="superscript"/>
        </w:rPr>
        <w:t>8</w:t>
      </w:r>
      <w:r>
        <w:rPr>
          <w:color w:val="00000A"/>
        </w:rPr>
        <w:fldChar w:fldCharType="end"/>
      </w:r>
      <w:r>
        <w:rPr>
          <w:color w:val="00000A"/>
        </w:rPr>
        <w:t xml:space="preserve">. </w:t>
      </w:r>
      <w:r w:rsidR="00BA0DC7">
        <w:rPr>
          <w:color w:val="00000A"/>
        </w:rPr>
        <w:t xml:space="preserve">Without a reference genome, </w:t>
      </w:r>
      <w:r>
        <w:rPr>
          <w:color w:val="00000A"/>
        </w:rPr>
        <w:t>DNA sequences captured by the sequencer but not aligned to a reference genome fail to account for how each piece of sequenced DNA interacts with all other sequences (i.e., linkage patterns). However, by aligning to a reference genome we gain the knowledge of where each segment of sequenced DNA lies within the genome and relative to other sequenced DNA. Additionally, an assembled genome vastly increases the power to answer questions concerning demography, adaptation, fitness, and disease susceptibility.</w:t>
      </w:r>
      <w:r>
        <w:fldChar w:fldCharType="begin"/>
      </w:r>
      <w:r w:rsidR="00DD52FA">
        <w:rPr>
          <w:color w:val="00000A"/>
        </w:rPr>
        <w:instrText xml:space="preserve"> ADDIN ZOTERO_ITEM CSL_CITATION {"citationID":"u7gi3JVa","properties":{"formattedCitation":"\\super 9,10\\nosupersub{}","plainCitation":"9,10","noteIndex":0},"citationItems":[{"id":"Otmf7FJN/IprHuo5g","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Otmf7FJN/dfUaocoS","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sidR="00DD52FA" w:rsidRPr="00DD52FA">
        <w:rPr>
          <w:color w:val="000080"/>
          <w:vertAlign w:val="superscript"/>
        </w:rPr>
        <w:t>9,10</w:t>
      </w:r>
      <w:r>
        <w:rPr>
          <w:color w:val="00000A"/>
        </w:rPr>
        <w:fldChar w:fldCharType="end"/>
      </w:r>
      <w:r>
        <w:rPr>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fldChar w:fldCharType="begin"/>
      </w:r>
      <w:r w:rsidR="00DD52FA">
        <w:rPr>
          <w:color w:val="00000A"/>
        </w:rPr>
        <w:instrText xml:space="preserve"> ADDIN ZOTERO_ITEM CSL_CITATION {"citationID":"qb3OHMtd","properties":{"formattedCitation":"\\super 11\\nosupersub{}","plainCitation":"11","noteIndex":0},"citationItems":[{"id":"Otmf7FJN/ZETmsVjL","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sidR="00DD52FA" w:rsidRPr="00DD52FA">
        <w:rPr>
          <w:color w:val="000080"/>
          <w:vertAlign w:val="superscript"/>
        </w:rPr>
        <w:t>11</w:t>
      </w:r>
      <w:r>
        <w:rPr>
          <w:color w:val="00000A"/>
        </w:rPr>
        <w:fldChar w:fldCharType="end"/>
      </w:r>
      <w:r>
        <w:rPr>
          <w:color w:val="00000A"/>
        </w:rPr>
        <w:t>. Since the 2017 study, continued improvements to salmonid reference genomes that have enabled more detailed mapping of life-history variation and phenotypic traits in the same locus</w:t>
      </w:r>
      <w:r>
        <w:fldChar w:fldCharType="begin"/>
      </w:r>
      <w:r w:rsidR="00DD52FA">
        <w:rPr>
          <w:color w:val="00000A"/>
        </w:rPr>
        <w:instrText xml:space="preserve"> ADDIN ZOTERO_ITEM CSL_CITATION {"citationID":"Z621VvDn","properties":{"formattedCitation":"\\super 12\\nosupersub{}","plainCitation":"12","noteIndex":0},"citationItems":[{"id":"Otmf7FJN/vXAz9hKx","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DD52FA" w:rsidRPr="00DD52FA">
        <w:rPr>
          <w:color w:val="000080"/>
          <w:vertAlign w:val="superscript"/>
        </w:rPr>
        <w:t>12</w:t>
      </w:r>
      <w:r>
        <w:rPr>
          <w:color w:val="00000A"/>
        </w:rPr>
        <w:fldChar w:fldCharType="end"/>
      </w:r>
      <w:r w:rsidR="00BA0DC7">
        <w:rPr>
          <w:color w:val="00000A"/>
        </w:rPr>
        <w:t xml:space="preserve">, which may lead to significant changes in management. </w:t>
      </w:r>
      <w:r>
        <w:rPr>
          <w:color w:val="00000A"/>
        </w:rPr>
        <w:t>These examples underscore how reference genomes can propel conservation research forward.</w:t>
      </w:r>
    </w:p>
    <w:p w14:paraId="366D2485" w14:textId="77777777" w:rsidR="002A181A" w:rsidRDefault="002A181A">
      <w:pPr>
        <w:spacing w:line="276" w:lineRule="auto"/>
        <w:ind w:right="270" w:firstLine="720"/>
      </w:pPr>
    </w:p>
    <w:p w14:paraId="141ECC6D" w14:textId="25A0DAD0" w:rsidR="002A181A" w:rsidRDefault="00EF3213">
      <w:pPr>
        <w:spacing w:line="276" w:lineRule="auto"/>
        <w:ind w:right="270"/>
        <w:rPr>
          <w:color w:val="00000A"/>
        </w:rPr>
      </w:pPr>
      <w:r>
        <w:rPr>
          <w:color w:val="00000A"/>
        </w:rPr>
        <w:t>Recently, genome sequencing technologies have become both more cost effective and efficient. “Hybrid assemblies” (assemblies that use multiple NGS technologies) are a reliable way to achieve a chromosome-scale high-quality genome assembly</w:t>
      </w:r>
      <w:r>
        <w:fldChar w:fldCharType="begin"/>
      </w:r>
      <w:r w:rsidR="00DD52FA">
        <w:rPr>
          <w:color w:val="00000A"/>
        </w:rPr>
        <w:instrText xml:space="preserve"> 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 accuracy of reference genomes</w:t>
      </w:r>
      <w:r>
        <w:fldChar w:fldCharType="begin"/>
      </w:r>
      <w:r w:rsidR="00DD52FA">
        <w:rPr>
          <w:color w:val="00000A"/>
        </w:rPr>
        <w:instrText xml:space="preserve"> 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14</w:t>
      </w:r>
      <w:r>
        <w:rPr>
          <w:color w:val="00000A"/>
        </w:rPr>
        <w:fldChar w:fldCharType="end"/>
      </w:r>
      <w:r>
        <w:rPr>
          <w:color w:val="00000A"/>
        </w:rPr>
        <w:t>. Therefore, a main goal of this project is to develop a highly accurate chromosome-scale reference genome, hereafter called “reference genome”, using linked-read</w:t>
      </w:r>
      <w:r w:rsidR="00F710E0">
        <w:rPr>
          <w:color w:val="00000A"/>
        </w:rPr>
        <w:t>s</w:t>
      </w:r>
      <w:r>
        <w:rPr>
          <w:color w:val="00000A"/>
        </w:rPr>
        <w:t xml:space="preserve"> (Box 1), long-read</w:t>
      </w:r>
      <w:r w:rsidR="00F710E0">
        <w:rPr>
          <w:color w:val="00000A"/>
        </w:rPr>
        <w:t>s</w:t>
      </w:r>
      <w:r>
        <w:rPr>
          <w:color w:val="00000A"/>
        </w:rPr>
        <w:t xml:space="preserve"> (Box 2), hi-c chromatin confirmation capture (Box 3), a genetic linkage map</w:t>
      </w:r>
      <w:r>
        <w:fldChar w:fldCharType="begin"/>
      </w:r>
      <w:r w:rsidR="00DD52FA">
        <w:rPr>
          <w:color w:val="00000A"/>
        </w:rPr>
        <w:instrText xml:space="preserve"> 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Pr>
          <w:color w:val="00000A"/>
        </w:rPr>
        <w:fldChar w:fldCharType="separate"/>
      </w:r>
      <w:r w:rsidR="00DD52FA" w:rsidRPr="00DD52FA">
        <w:rPr>
          <w:color w:val="000080"/>
          <w:vertAlign w:val="superscript"/>
        </w:rPr>
        <w:t>15</w:t>
      </w:r>
      <w:r>
        <w:rPr>
          <w:color w:val="00000A"/>
        </w:rPr>
        <w:fldChar w:fldCharType="end"/>
      </w:r>
      <w:r>
        <w:rPr>
          <w:color w:val="00000A"/>
        </w:rPr>
        <w:t xml:space="preserve"> </w:t>
      </w:r>
      <w:r w:rsidR="00F710E0">
        <w:rPr>
          <w:color w:val="00000A"/>
        </w:rPr>
        <w:t xml:space="preserve">and various assembly software </w:t>
      </w:r>
      <w:r>
        <w:rPr>
          <w:color w:val="00000A"/>
        </w:rPr>
        <w:t>(Figure 1).</w:t>
      </w:r>
    </w:p>
    <w:p w14:paraId="7C9522D2" w14:textId="77777777" w:rsidR="002A181A" w:rsidRDefault="00EF3213">
      <w:pPr>
        <w:spacing w:line="276" w:lineRule="auto"/>
        <w:ind w:right="270"/>
        <w:rPr>
          <w:color w:val="00000A"/>
        </w:rPr>
      </w:pPr>
      <w:r>
        <w:rPr>
          <w:color w:val="00000A"/>
        </w:rPr>
        <w:t xml:space="preserve"> </w:t>
      </w:r>
    </w:p>
    <w:p w14:paraId="0065DF75" w14:textId="77777777" w:rsidR="002A181A" w:rsidRDefault="002A181A">
      <w:pPr>
        <w:sectPr w:rsidR="002A181A">
          <w:pgSz w:w="12240" w:h="15840"/>
          <w:pgMar w:top="1440" w:right="1440" w:bottom="1440" w:left="1440" w:header="0" w:footer="0" w:gutter="0"/>
          <w:cols w:space="720"/>
          <w:formProt w:val="0"/>
          <w:docGrid w:linePitch="360"/>
        </w:sectPr>
      </w:pPr>
    </w:p>
    <w:p w14:paraId="5F3A4712" w14:textId="77777777" w:rsidR="002A181A" w:rsidRDefault="00EF3213">
      <w:pPr>
        <w:spacing w:line="276" w:lineRule="auto"/>
        <w:rPr>
          <w:color w:val="00000A"/>
        </w:rPr>
      </w:pPr>
      <w:r>
        <w:br w:type="page"/>
      </w:r>
    </w:p>
    <w:p w14:paraId="59C566E3" w14:textId="77777777" w:rsidR="002A181A" w:rsidRDefault="002A181A">
      <w:pPr>
        <w:spacing w:line="276" w:lineRule="auto"/>
        <w:ind w:right="270"/>
        <w:rPr>
          <w:color w:val="00000A"/>
        </w:rPr>
      </w:pPr>
    </w:p>
    <w:p w14:paraId="05090988" w14:textId="7AE7AE0A"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w:t>
      </w:r>
      <w:r w:rsidR="008272CC">
        <w:rPr>
          <w:b/>
          <w:bCs/>
          <w:color w:val="00000A"/>
        </w:rPr>
        <w:t>s</w:t>
      </w:r>
      <w:r>
        <w:rPr>
          <w:b/>
          <w:bCs/>
          <w:color w:val="00000A"/>
        </w:rPr>
        <w:t>equencing methods</w:t>
      </w:r>
      <w:r>
        <w:rPr>
          <w:color w:val="00000A"/>
        </w:rPr>
        <w:t xml:space="preserve">, (e.g., 10X Genomics) take large segments of extracted DNA (around 50kbp) </w:t>
      </w:r>
      <w:r w:rsidR="00BA0DC7">
        <w:rPr>
          <w:color w:val="00000A"/>
        </w:rPr>
        <w:t>from</w:t>
      </w:r>
      <w:r>
        <w:rPr>
          <w:color w:val="00000A"/>
        </w:rPr>
        <w:t xml:space="preserve"> an organism’s genome and put them into individual oil beads. Within each oil bead, the segment of DNA is sheared to a length that an Illumina sequencer can read (~300-500bp) and barcodes corresponding to the oil bead the fragments are attached on either side. </w:t>
      </w:r>
      <w:r w:rsidR="008272CC">
        <w:rPr>
          <w:color w:val="00000A"/>
        </w:rPr>
        <w:t>All</w:t>
      </w:r>
      <w:r>
        <w:rPr>
          <w:color w:val="00000A"/>
        </w:rPr>
        <w:t xml:space="preserve"> </w:t>
      </w:r>
      <w:r w:rsidR="008272CC">
        <w:rPr>
          <w:color w:val="00000A"/>
        </w:rPr>
        <w:t xml:space="preserve">of </w:t>
      </w:r>
      <w:r>
        <w:rPr>
          <w:color w:val="00000A"/>
        </w:rPr>
        <w:t>the oil beads are then pooled together and sequenced to get highly accurate base calls with pseudo-long reads.</w:t>
      </w:r>
    </w:p>
    <w:p w14:paraId="46BF4B92" w14:textId="77777777" w:rsidR="002A181A" w:rsidRDefault="002A181A">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33C2FD7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0F175F5F" wp14:editId="0EB28772">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A82F834"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https://genome.med.harvard.edu/services/singleCell/ViewOverview.action</w:t>
      </w:r>
    </w:p>
    <w:p w14:paraId="6D78B649" w14:textId="77777777" w:rsidR="002A181A" w:rsidRDefault="002A181A">
      <w:pPr>
        <w:spacing w:line="276" w:lineRule="auto"/>
        <w:ind w:right="270"/>
        <w:rPr>
          <w:color w:val="00000A"/>
        </w:rPr>
      </w:pPr>
    </w:p>
    <w:p w14:paraId="4AF5EEBA" w14:textId="74F055BE"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w:t>
      </w:r>
      <w:r w:rsidR="008272CC">
        <w:rPr>
          <w:b/>
          <w:bCs/>
          <w:color w:val="00000A"/>
        </w:rPr>
        <w:t>s</w:t>
      </w:r>
      <w:r>
        <w:rPr>
          <w:b/>
          <w:bCs/>
          <w:color w:val="00000A"/>
        </w:rPr>
        <w:t>equencing</w:t>
      </w:r>
      <w:r w:rsidR="008272CC">
        <w:rPr>
          <w:b/>
          <w:bCs/>
          <w:color w:val="00000A"/>
        </w:rPr>
        <w:t xml:space="preserve"> methods</w:t>
      </w:r>
      <w:r>
        <w:rPr>
          <w:color w:val="00000A"/>
        </w:rPr>
        <w:t xml:space="preserve">, </w:t>
      </w:r>
      <w:r w:rsidR="008272CC">
        <w:rPr>
          <w:color w:val="00000A"/>
        </w:rPr>
        <w:t xml:space="preserve">(e.g., PacBio HiFi) </w:t>
      </w:r>
      <w:r>
        <w:rPr>
          <w:color w:val="00000A"/>
        </w:rPr>
        <w:t xml:space="preserve">take long segments of </w:t>
      </w:r>
      <w:r w:rsidR="008272CC">
        <w:rPr>
          <w:color w:val="00000A"/>
        </w:rPr>
        <w:t xml:space="preserve">extracted </w:t>
      </w:r>
      <w:r>
        <w:rPr>
          <w:color w:val="00000A"/>
        </w:rPr>
        <w:t>DNA (over 50kbp), shear them into a few segments (10-20kbp) and circularize each</w:t>
      </w:r>
      <w:r w:rsidR="008272CC">
        <w:rPr>
          <w:color w:val="00000A"/>
        </w:rPr>
        <w:t xml:space="preserve"> segment</w:t>
      </w:r>
      <w:r>
        <w:rPr>
          <w:color w:val="00000A"/>
        </w:rPr>
        <w:t>. The circular molecules are then run through a sequencer to get an accurate circular consensus sequence over 20kbp in length.</w:t>
      </w:r>
    </w:p>
    <w:p w14:paraId="57D4381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7202E246" wp14:editId="73AF8AAB">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037911D2" w14:textId="77777777" w:rsidR="002A181A" w:rsidRDefault="00EF3213">
      <w:pPr>
        <w:spacing w:line="276" w:lineRule="auto"/>
        <w:rPr>
          <w:color w:val="00000A"/>
        </w:rPr>
      </w:pPr>
      <w:r>
        <w:br w:type="page"/>
      </w:r>
    </w:p>
    <w:p w14:paraId="56AD46A2" w14:textId="77777777" w:rsidR="002A181A" w:rsidRDefault="002A181A">
      <w:pPr>
        <w:spacing w:line="276" w:lineRule="auto"/>
        <w:ind w:right="270"/>
        <w:rPr>
          <w:color w:val="00000A"/>
        </w:rPr>
      </w:pPr>
    </w:p>
    <w:p w14:paraId="507B882C" w14:textId="4B2019C9"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w:t>
      </w:r>
      <w:r w:rsidR="008272CC">
        <w:rPr>
          <w:b/>
          <w:bCs/>
          <w:color w:val="00000A"/>
        </w:rPr>
        <w:t>c</w:t>
      </w:r>
      <w:r>
        <w:rPr>
          <w:b/>
          <w:bCs/>
          <w:color w:val="00000A"/>
        </w:rPr>
        <w:t xml:space="preserve">hromatin </w:t>
      </w:r>
      <w:r w:rsidR="008272CC">
        <w:rPr>
          <w:b/>
          <w:bCs/>
          <w:color w:val="00000A"/>
        </w:rPr>
        <w:t>c</w:t>
      </w:r>
      <w:r>
        <w:rPr>
          <w:b/>
          <w:bCs/>
          <w:color w:val="00000A"/>
        </w:rPr>
        <w:t xml:space="preserve">onfirmation </w:t>
      </w:r>
      <w:r w:rsidR="00BA0DC7">
        <w:rPr>
          <w:b/>
          <w:bCs/>
          <w:color w:val="00000A"/>
        </w:rPr>
        <w:t>c</w:t>
      </w:r>
      <w:r>
        <w:rPr>
          <w:b/>
          <w:bCs/>
          <w:color w:val="00000A"/>
        </w:rPr>
        <w:t>apture</w:t>
      </w:r>
      <w:r>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2E23D93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3067AA0C" wp14:editId="13F365CE">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39050B6B" w14:textId="70666D43" w:rsidR="002A181A" w:rsidRPr="000D032C" w:rsidRDefault="00EF3213" w:rsidP="000D032C">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1193D31A" w14:textId="77777777" w:rsidR="002A181A" w:rsidRDefault="002A181A">
      <w:pPr>
        <w:spacing w:line="276" w:lineRule="auto"/>
      </w:pPr>
    </w:p>
    <w:p w14:paraId="6F164E01" w14:textId="77777777" w:rsidR="002A181A" w:rsidRDefault="002A181A">
      <w:pPr>
        <w:sectPr w:rsidR="002A181A">
          <w:type w:val="continuous"/>
          <w:pgSz w:w="12240" w:h="15840"/>
          <w:pgMar w:top="1440" w:right="1440" w:bottom="1440" w:left="1440" w:header="0" w:footer="0" w:gutter="0"/>
          <w:cols w:space="720"/>
          <w:formProt w:val="0"/>
          <w:docGrid w:linePitch="360"/>
        </w:sectPr>
      </w:pPr>
    </w:p>
    <w:p w14:paraId="4447BCC4" w14:textId="247A9E00" w:rsidR="002A181A" w:rsidRPr="000D032C" w:rsidRDefault="00EF3213" w:rsidP="000D032C">
      <w:pPr>
        <w:pStyle w:val="Heading1"/>
        <w:spacing w:line="276" w:lineRule="auto"/>
        <w:rPr>
          <w:rFonts w:ascii="Times" w:hAnsi="Times"/>
          <w:bCs/>
        </w:rPr>
      </w:pPr>
      <w:r>
        <w:br w:type="page"/>
      </w:r>
    </w:p>
    <w:p w14:paraId="0F218113" w14:textId="77777777" w:rsidR="002A181A" w:rsidRDefault="00EF3213">
      <w:pPr>
        <w:pStyle w:val="Heading2"/>
        <w:spacing w:line="276" w:lineRule="auto"/>
        <w:rPr>
          <w:b w:val="0"/>
          <w:i w:val="0"/>
        </w:rPr>
      </w:pPr>
      <w:r>
        <w:lastRenderedPageBreak/>
        <w:t>Sample collection (Figure 1A)</w:t>
      </w:r>
    </w:p>
    <w:p w14:paraId="13616F86" w14:textId="77777777" w:rsidR="002A181A" w:rsidRDefault="00EF3213">
      <w:pPr>
        <w:spacing w:line="276" w:lineRule="auto"/>
        <w:ind w:right="270"/>
        <w:rPr>
          <w:i/>
        </w:rPr>
      </w:pPr>
      <w:r>
        <w:rPr>
          <w:i/>
        </w:rPr>
        <w:t>Methods</w:t>
      </w:r>
    </w:p>
    <w:p w14:paraId="1C00354F" w14:textId="77777777" w:rsidR="002A181A" w:rsidRDefault="00EF3213">
      <w:pPr>
        <w:spacing w:line="276" w:lineRule="auto"/>
        <w:ind w:right="270"/>
        <w:rPr>
          <w:rFonts w:ascii="Times" w:hAnsi="Times"/>
          <w:b/>
          <w:bCs/>
          <w:u w:val="single"/>
        </w:rPr>
      </w:pPr>
      <w: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with standard DNA extractions (&lt;10 kilobases). HMW DNA is required for each of the three sequencing technologies (linked-read, long-read and hi-c) that we used to create our genome assembly. In order to examine potential sex-determining regions, we sequenced both male and female samples to create two sex-specific genome assemblies. </w:t>
      </w:r>
    </w:p>
    <w:p w14:paraId="4F09D211" w14:textId="77777777" w:rsidR="002A181A" w:rsidRDefault="002A181A">
      <w:pPr>
        <w:spacing w:line="276" w:lineRule="auto"/>
        <w:ind w:right="270"/>
        <w:rPr>
          <w:rFonts w:ascii="Times" w:hAnsi="Times"/>
          <w:b/>
          <w:bCs/>
          <w:u w:val="single"/>
        </w:rPr>
      </w:pPr>
    </w:p>
    <w:p w14:paraId="46CCC31F" w14:textId="0D165040" w:rsidR="002A181A" w:rsidRDefault="00EF3213">
      <w:pPr>
        <w:spacing w:line="276" w:lineRule="auto"/>
        <w:ind w:right="270"/>
        <w:rPr>
          <w:rFonts w:ascii="Times" w:hAnsi="Times"/>
          <w:b/>
          <w:bCs/>
          <w:u w:val="single"/>
        </w:rPr>
      </w:pPr>
      <w: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t>dph</w:t>
      </w:r>
      <w:proofErr w:type="spellEnd"/>
      <w:r>
        <w:t>) male and female delta smelt (Table 2) with the final goal of producing enough HMW DNA to sequence each sex with each of the three technologies. Additionally, at the start of this project long-read sequencing was costly, and we sought to only incorporate the sequencing technology if absolutely necessary. Therefore, our first and second sampling trips sought to acquire enough tissue to provide sufficient quantity of HMW DNA for linked-read and hi-c sequencing only. However, at the end of 2019 the price of long-read sequencing dropped dramatically. Based on our mixed results from Trips 1 and 2, we made a third trip to acquire enough tissue to sequence a single male fish with all three of our chosen technologies, and enough tissue from a female fish to sequence with long-reads (as already we had enough HMW DNA for a female for hi</w:t>
      </w:r>
      <w:r w:rsidR="00493839">
        <w:t xml:space="preserve">-c </w:t>
      </w:r>
      <w:r>
        <w:t>and linked</w:t>
      </w:r>
      <w:r w:rsidR="00493839">
        <w:t>-</w:t>
      </w:r>
      <w:r>
        <w:t xml:space="preserve">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38665A26" w14:textId="77777777" w:rsidR="002A181A" w:rsidRDefault="002A181A">
      <w:pPr>
        <w:spacing w:line="276" w:lineRule="auto"/>
        <w:ind w:right="270"/>
        <w:rPr>
          <w:i/>
        </w:rPr>
      </w:pPr>
    </w:p>
    <w:p w14:paraId="499D2E22" w14:textId="77777777" w:rsidR="002A181A" w:rsidRDefault="00EF3213">
      <w:pPr>
        <w:spacing w:line="276" w:lineRule="auto"/>
        <w:ind w:right="270"/>
        <w:rPr>
          <w:i/>
        </w:rPr>
      </w:pPr>
      <w:r>
        <w:rPr>
          <w:i/>
        </w:rPr>
        <w:t>Results</w:t>
      </w:r>
    </w:p>
    <w:p w14:paraId="2DFFAF63" w14:textId="024DA16A" w:rsidR="002A181A" w:rsidRDefault="00EF3213">
      <w:pPr>
        <w:spacing w:line="276" w:lineRule="auto"/>
        <w:ind w:right="270"/>
        <w:rPr>
          <w:i/>
        </w:rPr>
      </w:pPr>
      <w:r>
        <w:t>We took a total of four trips to sample tissue. On the Trip 1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 on Trip 2. The extracted DNA lengths from these male fish were also insufficient. A decision to take Trip 3 was made due to the discovery of a tissue sampling method that uses additional tissue types (not just back muscle tissue) and</w:t>
      </w:r>
      <w:r w:rsidR="00493839">
        <w:t xml:space="preserve"> a</w:t>
      </w:r>
      <w:r>
        <w:t xml:space="preserve"> new tissue preservation storage solution </w:t>
      </w:r>
      <w:r w:rsidR="00493839">
        <w:t>of</w:t>
      </w:r>
      <w:r>
        <w:t xml:space="preserve"> cooled propylene glycol</w:t>
      </w:r>
      <w:r>
        <w:fldChar w:fldCharType="begin"/>
      </w:r>
      <w:r w:rsidR="00DD52FA">
        <w:instrText xml:space="preserve"> 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fldChar w:fldCharType="separate"/>
      </w:r>
      <w:r w:rsidR="00DD52FA" w:rsidRPr="00DD52FA">
        <w:rPr>
          <w:vertAlign w:val="superscript"/>
        </w:rPr>
        <w:t>16</w:t>
      </w:r>
      <w:r>
        <w:fldChar w:fldCharType="end"/>
      </w:r>
      <w:r>
        <w:t xml:space="preserve"> rather than flash freezing </w:t>
      </w:r>
      <w:r w:rsidR="00493839">
        <w:t xml:space="preserve">samples </w:t>
      </w:r>
      <w:r>
        <w:t xml:space="preserve">in liquid nitrogen. On Trip 3, we sampled back muscle tissue, internal organs, and scales from a total of two males and two females. Additionally, because DNA can be </w:t>
      </w:r>
      <w:r>
        <w:lastRenderedPageBreak/>
        <w:t>fragmented in the freeze-thaw process, we hedged our bets for sampling on Trip 3 and preserved half of all sampled tissues in propylene glycol at 4</w:t>
      </w:r>
      <w:r>
        <w:rPr>
          <w:rFonts w:ascii="Cambria Math" w:hAnsi="Cambria Math"/>
        </w:rPr>
        <w:t>°</w:t>
      </w:r>
      <w:r>
        <w:t>C, and half flash frozen and transported both on dry ice. On Trip 4, we sampled back muscle, scales and internal organs from one male fish. All sampled tissue was flash frozen and stored on dry ice for transportation.</w:t>
      </w:r>
    </w:p>
    <w:p w14:paraId="7EB27DD9" w14:textId="71EA6F0D" w:rsidR="002A181A" w:rsidRDefault="002A181A">
      <w:pPr>
        <w:spacing w:line="276" w:lineRule="auto"/>
        <w:ind w:right="270"/>
        <w:rPr>
          <w:b/>
          <w:i/>
        </w:rPr>
      </w:pPr>
    </w:p>
    <w:p w14:paraId="2092E006" w14:textId="77777777" w:rsidR="002A181A" w:rsidRDefault="00EF3213">
      <w:pPr>
        <w:pStyle w:val="Heading2"/>
        <w:spacing w:line="276" w:lineRule="auto"/>
        <w:rPr>
          <w:rFonts w:ascii="Times" w:hAnsi="Times"/>
          <w:bCs/>
          <w:u w:val="single"/>
        </w:rPr>
      </w:pPr>
      <w:r>
        <w:t>Isolation of high molecular weight genomic DNA (Figure 1B)</w:t>
      </w:r>
    </w:p>
    <w:p w14:paraId="3DA91920" w14:textId="77777777" w:rsidR="002A181A" w:rsidRDefault="00EF3213">
      <w:pPr>
        <w:spacing w:line="276" w:lineRule="auto"/>
        <w:ind w:right="270"/>
        <w:rPr>
          <w:i/>
        </w:rPr>
      </w:pPr>
      <w:r>
        <w:rPr>
          <w:i/>
        </w:rPr>
        <w:t>Methods</w:t>
      </w:r>
    </w:p>
    <w:p w14:paraId="1B35BD64" w14:textId="55976B0D" w:rsidR="002A181A" w:rsidRDefault="00EF3213">
      <w:pPr>
        <w:spacing w:line="276" w:lineRule="auto"/>
        <w:ind w:right="270"/>
        <w:rPr>
          <w:rFonts w:ascii="Times" w:hAnsi="Times"/>
          <w:b/>
          <w:bCs/>
          <w:u w:val="single"/>
        </w:rPr>
      </w:pPr>
      <w:r>
        <w:t xml:space="preserve">For linked-read and long-read sequencing, HMW DNA extractions from the fish tissues occurred at the UC Davis Sequencing Center using the protocol described in </w:t>
      </w:r>
      <w:proofErr w:type="spellStart"/>
      <w:r>
        <w:t>Wasko</w:t>
      </w:r>
      <w:proofErr w:type="spellEnd"/>
      <w:r>
        <w:t xml:space="preserve"> et al. (2003)</w:t>
      </w:r>
      <w:r>
        <w:fldChar w:fldCharType="begin"/>
      </w:r>
      <w:r w:rsidR="00DD52FA">
        <w:instrText xml:space="preserve"> ADDIN ZOTERO_ITEM CSL_CITATION {"citationID":"M9LPnqZ1","properties":{"formattedCitation":"\\super 17\\nosupersub{}","plainCitation":"17","noteIndex":0},"citationItems":[{"id":"Otmf7FJN/0tUs9GTp","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sidR="00DD52FA" w:rsidRPr="00DD52FA">
        <w:rPr>
          <w:vertAlign w:val="superscript"/>
        </w:rPr>
        <w:t>17</w:t>
      </w:r>
      <w:r>
        <w:fldChar w:fldCharType="end"/>
      </w:r>
      <w:r>
        <w:t>. The size range of extracted DNA fragments were determined using a pulse field gel run</w:t>
      </w:r>
      <w:r w:rsidR="00493839">
        <w:t xml:space="preserve"> for 24 hours. This run was conducted</w:t>
      </w:r>
      <w:r>
        <w:t xml:space="preserve"> at a low frequency</w:t>
      </w:r>
      <w:r w:rsidR="00493839">
        <w:t xml:space="preserve"> </w:t>
      </w:r>
      <w:r>
        <w:t>to not shear the DNA</w:t>
      </w:r>
      <w:r w:rsidR="00493839">
        <w:t>.</w:t>
      </w:r>
      <w:r>
        <w:t xml:space="preserve"> Physical sampling and extractions were repeated until the mean distribution of extraction lengths was 50kb or greater and there was sufficient quantity of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77AF53DB" w14:textId="77777777" w:rsidR="002A181A" w:rsidRDefault="002A181A">
      <w:pPr>
        <w:spacing w:line="276" w:lineRule="auto"/>
        <w:ind w:right="270"/>
        <w:rPr>
          <w:rFonts w:ascii="Times" w:hAnsi="Times"/>
          <w:b/>
          <w:bCs/>
          <w:u w:val="single"/>
        </w:rPr>
      </w:pPr>
    </w:p>
    <w:p w14:paraId="1C30F10C" w14:textId="77777777" w:rsidR="002A181A" w:rsidRDefault="00EF3213">
      <w:pPr>
        <w:spacing w:line="276" w:lineRule="auto"/>
        <w:ind w:right="270"/>
        <w:rPr>
          <w:i/>
        </w:rPr>
      </w:pPr>
      <w:r>
        <w:rPr>
          <w:i/>
        </w:rPr>
        <w:t>Results</w:t>
      </w:r>
    </w:p>
    <w:p w14:paraId="1C9C0FD6" w14:textId="77777777" w:rsidR="002A181A" w:rsidRDefault="00EF3213">
      <w:pPr>
        <w:spacing w:line="276" w:lineRule="auto"/>
        <w:ind w:right="270"/>
        <w:rPr>
          <w:i/>
        </w:rPr>
      </w:pPr>
      <w:r>
        <w:rPr>
          <w:iCs/>
        </w:rPr>
        <w:t xml:space="preserve">Trip 1: </w:t>
      </w:r>
      <w: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2A183A3E" w14:textId="77777777" w:rsidR="002A181A" w:rsidRDefault="002A181A">
      <w:pPr>
        <w:spacing w:line="276" w:lineRule="auto"/>
        <w:ind w:right="270" w:firstLine="720"/>
        <w:rPr>
          <w:rFonts w:ascii="Times" w:hAnsi="Times"/>
          <w:b/>
          <w:bCs/>
          <w:u w:val="single"/>
        </w:rPr>
      </w:pPr>
    </w:p>
    <w:p w14:paraId="7E7F2A85" w14:textId="77777777" w:rsidR="002A181A" w:rsidRDefault="00EF3213">
      <w:pPr>
        <w:spacing w:line="276" w:lineRule="auto"/>
        <w:ind w:right="270"/>
        <w:rPr>
          <w:rFonts w:ascii="Times" w:hAnsi="Times"/>
          <w:b/>
          <w:bCs/>
          <w:u w:val="single"/>
        </w:rPr>
      </w:pPr>
      <w:r>
        <w:t xml:space="preserve">Trip 2: We performed three separate rounds of extractions on tissue samples from two different males (T2M02 and T2M03). Yet despite multiple attempts at extracting HMW DNA, we did not obtain fragments of sufficient length for sequencing (Figure 2B-D).  </w:t>
      </w:r>
    </w:p>
    <w:p w14:paraId="6F8F33E3" w14:textId="77777777" w:rsidR="002A181A" w:rsidRDefault="002A181A">
      <w:pPr>
        <w:spacing w:line="276" w:lineRule="auto"/>
        <w:ind w:right="270"/>
        <w:rPr>
          <w:rFonts w:ascii="Times" w:hAnsi="Times"/>
          <w:b/>
          <w:bCs/>
          <w:u w:val="single"/>
        </w:rPr>
      </w:pPr>
    </w:p>
    <w:p w14:paraId="63C68A2B" w14:textId="77777777" w:rsidR="002A181A" w:rsidRDefault="00EF3213">
      <w:pPr>
        <w:spacing w:line="276" w:lineRule="auto"/>
        <w:ind w:right="270"/>
        <w:rPr>
          <w:rFonts w:ascii="Times" w:hAnsi="Times"/>
          <w:b/>
          <w:bCs/>
          <w:u w:val="single"/>
        </w:rPr>
      </w:pPr>
      <w: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had an effect on increasing the fragment length of extracted DNA (Figure 2E &amp; F). </w:t>
      </w:r>
    </w:p>
    <w:p w14:paraId="52AF7374" w14:textId="77777777" w:rsidR="002A181A" w:rsidRDefault="002A181A">
      <w:pPr>
        <w:spacing w:line="276" w:lineRule="auto"/>
        <w:ind w:right="270"/>
        <w:rPr>
          <w:rFonts w:ascii="Times" w:hAnsi="Times"/>
          <w:b/>
          <w:bCs/>
          <w:u w:val="single"/>
        </w:rPr>
      </w:pPr>
    </w:p>
    <w:p w14:paraId="2FED0F32" w14:textId="77777777" w:rsidR="002A181A" w:rsidRDefault="00EF3213">
      <w:pPr>
        <w:spacing w:line="276" w:lineRule="auto"/>
        <w:ind w:right="270"/>
        <w:rPr>
          <w:rFonts w:ascii="Times" w:hAnsi="Times"/>
          <w:b/>
          <w:bCs/>
          <w:u w:val="single"/>
        </w:rPr>
      </w:pPr>
      <w:r>
        <w:t>Trip 4: The tissue samples from the male specimen sampled on trip 4 were sent directly to the Vertebrate Genome Project for subsequent extraction and sequencing where it was successfully extracted and sequenced.</w:t>
      </w:r>
    </w:p>
    <w:p w14:paraId="346CB3C7" w14:textId="77777777" w:rsidR="002A181A" w:rsidRDefault="002A181A">
      <w:pPr>
        <w:spacing w:line="276" w:lineRule="auto"/>
        <w:ind w:right="270"/>
        <w:rPr>
          <w:rFonts w:ascii="Times" w:hAnsi="Times"/>
          <w:b/>
          <w:bCs/>
          <w:u w:val="single"/>
        </w:rPr>
      </w:pPr>
    </w:p>
    <w:p w14:paraId="49399F20" w14:textId="77777777" w:rsidR="002A181A" w:rsidRDefault="002A181A">
      <w:pPr>
        <w:spacing w:line="276" w:lineRule="auto"/>
        <w:ind w:right="270"/>
        <w:rPr>
          <w:color w:val="FF0000"/>
        </w:rPr>
      </w:pPr>
    </w:p>
    <w:p w14:paraId="429A738E" w14:textId="77777777" w:rsidR="002A181A" w:rsidRDefault="00EF3213">
      <w:pPr>
        <w:pStyle w:val="Heading2"/>
        <w:spacing w:line="276" w:lineRule="auto"/>
        <w:rPr>
          <w:rFonts w:ascii="Times" w:hAnsi="Times"/>
          <w:bCs/>
          <w:u w:val="single"/>
        </w:rPr>
      </w:pPr>
      <w:r>
        <w:t>Long-read library prep &amp; sequencing (Figure 1C)</w:t>
      </w:r>
    </w:p>
    <w:p w14:paraId="3A4FDBC3" w14:textId="77777777" w:rsidR="002A181A" w:rsidRDefault="00EF3213">
      <w:pPr>
        <w:spacing w:line="276" w:lineRule="auto"/>
        <w:ind w:right="270"/>
        <w:rPr>
          <w:i/>
        </w:rPr>
      </w:pPr>
      <w:r>
        <w:rPr>
          <w:i/>
        </w:rPr>
        <w:t>Methods</w:t>
      </w:r>
    </w:p>
    <w:p w14:paraId="24AEA521" w14:textId="78CB9081" w:rsidR="002A181A" w:rsidRDefault="00EF3213">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throughout the genome. </w:t>
      </w:r>
      <w:r w:rsidR="00AC2FAF">
        <w:t>This means that l</w:t>
      </w:r>
      <w:r>
        <w:t>ong-read</w:t>
      </w:r>
      <w:r w:rsidR="00AC2FAF">
        <w:t xml:space="preserve"> data</w:t>
      </w:r>
      <w:r>
        <w:t xml:space="preserve"> provide</w:t>
      </w:r>
      <w:r w:rsidR="00AC2FAF">
        <w:t>s</w:t>
      </w:r>
      <w:r>
        <w:t xml:space="preserve"> greater continuity of scaffolded </w:t>
      </w:r>
      <w:r>
        <w:rPr>
          <w:b/>
          <w:bCs/>
        </w:rPr>
        <w:t>contigs</w:t>
      </w:r>
      <w:r>
        <w:t xml:space="preserve"> (</w:t>
      </w:r>
      <w:r>
        <w:rPr>
          <w:rFonts w:ascii="Times" w:hAnsi="Times"/>
          <w:bCs/>
        </w:rPr>
        <w:t>a stretch of DNA sequence created from a consensus of reads)</w:t>
      </w:r>
      <w:r w:rsidR="00AC2FAF">
        <w:t>.</w:t>
      </w:r>
      <w:r>
        <w:t xml:space="preserve">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B019BEF" w14:textId="77777777" w:rsidR="002A181A" w:rsidRDefault="002A181A">
      <w:pPr>
        <w:spacing w:line="276" w:lineRule="auto"/>
        <w:ind w:right="270"/>
        <w:rPr>
          <w:rFonts w:ascii="Times" w:hAnsi="Times"/>
          <w:b/>
          <w:bCs/>
          <w:u w:val="single"/>
        </w:rPr>
      </w:pPr>
    </w:p>
    <w:p w14:paraId="67C7FB76" w14:textId="77777777" w:rsidR="002A181A" w:rsidRDefault="00EF3213">
      <w:pPr>
        <w:spacing w:line="276" w:lineRule="auto"/>
        <w:rPr>
          <w:rFonts w:ascii="Times" w:hAnsi="Times"/>
          <w:b/>
          <w:bCs/>
          <w:u w:val="single"/>
        </w:rPr>
      </w:pPr>
      <w:r>
        <w:rPr>
          <w:lang w:val="en"/>
        </w:rPr>
        <w:t xml:space="preserve">PacBio </w:t>
      </w:r>
      <w:r>
        <w:t xml:space="preserve">HiFi </w:t>
      </w:r>
      <w:proofErr w:type="spellStart"/>
      <w:r>
        <w:t>SMRTbell</w:t>
      </w:r>
      <w:proofErr w:type="spellEnd"/>
      <w:r>
        <w:t>® Libraries (</w:t>
      </w:r>
      <w:hyperlink r:id="rId9">
        <w:r>
          <w:rPr>
            <w:rStyle w:val="Hyperlink"/>
            <w:lang w:val="en"/>
          </w:rPr>
          <w:t>https://www.pacb.com/</w:t>
        </w:r>
      </w:hyperlink>
      <w:r>
        <w:rPr>
          <w:lang w:val="en"/>
        </w:rPr>
        <w:t xml:space="preserve">) </w:t>
      </w:r>
      <w:r>
        <w:t xml:space="preserve">were prepped following the </w:t>
      </w:r>
      <w:proofErr w:type="spellStart"/>
      <w:r>
        <w:t>SMRTbell</w:t>
      </w:r>
      <w:proofErr w:type="spellEnd"/>
      <w:r>
        <w:t xml:space="preserve"> Express Template Prep Kit 2.0 procedure. The UC Davis Sequencing Center used a </w:t>
      </w:r>
      <w:proofErr w:type="spellStart"/>
      <w:r>
        <w:t>Megaruptor</w:t>
      </w:r>
      <w:proofErr w:type="spellEnd"/>
      <w: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7E06BD53" w14:textId="77777777" w:rsidR="002A181A" w:rsidRDefault="002A181A">
      <w:pPr>
        <w:spacing w:line="276" w:lineRule="auto"/>
        <w:ind w:right="270"/>
        <w:rPr>
          <w:rFonts w:ascii="Times" w:hAnsi="Times"/>
          <w:b/>
          <w:bCs/>
          <w:u w:val="single"/>
        </w:rPr>
      </w:pPr>
    </w:p>
    <w:p w14:paraId="639A02B9" w14:textId="77777777" w:rsidR="002A181A" w:rsidRDefault="00EF3213">
      <w:pPr>
        <w:spacing w:line="276" w:lineRule="auto"/>
        <w:ind w:right="270"/>
        <w:rPr>
          <w:rFonts w:ascii="Times" w:hAnsi="Times"/>
          <w:b/>
          <w:bCs/>
          <w:u w:val="single"/>
        </w:rPr>
      </w:pPr>
      <w:r>
        <w:rPr>
          <w:i/>
        </w:rPr>
        <w:t>Results</w:t>
      </w:r>
    </w:p>
    <w:p w14:paraId="266770DD" w14:textId="77777777" w:rsidR="002A181A" w:rsidRDefault="00EF3213">
      <w:pPr>
        <w:spacing w:line="276" w:lineRule="auto"/>
        <w:ind w:right="270"/>
        <w:rPr>
          <w:rFonts w:ascii="Times" w:hAnsi="Times"/>
          <w:b/>
          <w:bCs/>
          <w:u w:val="single"/>
        </w:rPr>
      </w:pPr>
      <w:r>
        <w:t>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continue on to subsequent steps.</w:t>
      </w:r>
    </w:p>
    <w:p w14:paraId="69619936" w14:textId="77777777" w:rsidR="002A181A" w:rsidRDefault="002A181A">
      <w:pPr>
        <w:spacing w:line="276" w:lineRule="auto"/>
        <w:ind w:right="270"/>
        <w:rPr>
          <w:rFonts w:ascii="Times" w:hAnsi="Times"/>
          <w:b/>
          <w:bCs/>
          <w:u w:val="single"/>
        </w:rPr>
      </w:pPr>
    </w:p>
    <w:p w14:paraId="603F9F08" w14:textId="77777777" w:rsidR="002A181A" w:rsidRDefault="002A181A">
      <w:pPr>
        <w:spacing w:line="276" w:lineRule="auto"/>
        <w:ind w:right="270"/>
        <w:rPr>
          <w:rFonts w:ascii="Times" w:hAnsi="Times"/>
          <w:b/>
          <w:bCs/>
          <w:u w:val="single"/>
        </w:rPr>
      </w:pPr>
    </w:p>
    <w:p w14:paraId="03C4DDC3" w14:textId="77777777" w:rsidR="002A181A" w:rsidRDefault="00EF3213">
      <w:pPr>
        <w:pStyle w:val="Heading2"/>
        <w:spacing w:line="276" w:lineRule="auto"/>
        <w:rPr>
          <w:rFonts w:ascii="Times" w:hAnsi="Times"/>
          <w:bCs/>
          <w:u w:val="single"/>
        </w:rPr>
      </w:pPr>
      <w:r>
        <w:t>Linked-read library prep &amp; sequencing (Figure 1C)</w:t>
      </w:r>
    </w:p>
    <w:p w14:paraId="327C2BE0" w14:textId="77777777" w:rsidR="002A181A" w:rsidRDefault="00EF3213">
      <w:pPr>
        <w:spacing w:line="276" w:lineRule="auto"/>
        <w:ind w:right="270"/>
        <w:rPr>
          <w:i/>
        </w:rPr>
      </w:pPr>
      <w:r>
        <w:rPr>
          <w:i/>
        </w:rPr>
        <w:t>Methods</w:t>
      </w:r>
    </w:p>
    <w:p w14:paraId="60AC0664" w14:textId="25DEADE5" w:rsidR="002A181A" w:rsidRDefault="00EF3213">
      <w:pPr>
        <w:spacing w:line="276" w:lineRule="auto"/>
        <w:ind w:right="270"/>
        <w:rPr>
          <w:rFonts w:ascii="Times" w:hAnsi="Times"/>
          <w:b/>
          <w:bCs/>
          <w:u w:val="single"/>
        </w:rPr>
      </w:pPr>
      <w:r>
        <w:t>Once sufficient extracted HMW genomic DNA fragments were acquired, DNA was adjusted to a concentration of 0.91 ng/µl. We selected the 10X Genomics platform (</w:t>
      </w:r>
      <w:hyperlink r:id="rId10">
        <w:r>
          <w:rPr>
            <w:rStyle w:val="Hyperlink"/>
          </w:rPr>
          <w:t>https://www.10xgenomics.com/technology/</w:t>
        </w:r>
      </w:hyperlink>
      <w:r>
        <w:t xml:space="preserve">) to generate our linked-read sequence data. 10X Genomics library preparation takes extracted HMW gDNA, shears the DNA into 50kb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w:t>
      </w:r>
      <w:r>
        <w:lastRenderedPageBreak/>
        <w:t>(10X Genomics, cat. 120262), and Chromium controller according to manufacturer’s instructions. After library preparation, 1.14 ng of template gDNA was loaded on a Chromium Genome Chip and sequenced on an Illumina NovaSeq6000 150bp PE lane (Illumina, San Diego, CA). We used a previous RAD</w:t>
      </w:r>
      <w:r w:rsidR="00411247">
        <w:t>-</w:t>
      </w:r>
      <w:r>
        <w:t>sequencing</w:t>
      </w:r>
      <w:r w:rsidR="00411247">
        <w:t>-</w:t>
      </w:r>
      <w:r>
        <w:t xml:space="preserve">based estimate of a haploid genome size (0.6Gb) to sequence the first sample to an estimated 80x coverage. </w:t>
      </w:r>
    </w:p>
    <w:p w14:paraId="427E1840" w14:textId="77777777" w:rsidR="002A181A" w:rsidRDefault="002A181A">
      <w:pPr>
        <w:spacing w:line="276" w:lineRule="auto"/>
        <w:ind w:right="270"/>
        <w:rPr>
          <w:rFonts w:ascii="Times" w:hAnsi="Times"/>
          <w:b/>
          <w:bCs/>
          <w:u w:val="single"/>
        </w:rPr>
      </w:pPr>
    </w:p>
    <w:p w14:paraId="7A7514A1" w14:textId="27E29209" w:rsidR="002A181A" w:rsidRDefault="00EF3213">
      <w:pPr>
        <w:spacing w:line="276" w:lineRule="auto"/>
        <w:ind w:right="270"/>
        <w:rPr>
          <w:rFonts w:ascii="Times" w:hAnsi="Times"/>
          <w:b/>
          <w:bCs/>
          <w:u w:val="single"/>
        </w:rPr>
      </w:pPr>
      <w:r>
        <w:t>Since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fldChar w:fldCharType="begin"/>
      </w:r>
      <w:r w:rsidR="00DD52FA">
        <w:instrText xml:space="preserve"> 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fldChar w:fldCharType="separate"/>
      </w:r>
      <w:r w:rsidR="00DD52FA" w:rsidRPr="00DD52FA">
        <w:rPr>
          <w:vertAlign w:val="superscript"/>
        </w:rPr>
        <w:t>18</w:t>
      </w:r>
      <w:r>
        <w:fldChar w:fldCharType="end"/>
      </w:r>
      <w:r>
        <w:t>. We then used the updated genome size estimate to adjust the amount of linked-read sequencing data collected for the male sample.</w:t>
      </w:r>
    </w:p>
    <w:p w14:paraId="78A56C55" w14:textId="77777777" w:rsidR="002A181A" w:rsidRDefault="002A181A">
      <w:pPr>
        <w:spacing w:line="276" w:lineRule="auto"/>
        <w:ind w:right="270"/>
        <w:rPr>
          <w:rFonts w:ascii="Times" w:hAnsi="Times"/>
          <w:b/>
          <w:bCs/>
          <w:u w:val="single"/>
        </w:rPr>
      </w:pPr>
    </w:p>
    <w:p w14:paraId="7D39DEDA" w14:textId="77777777" w:rsidR="002A181A" w:rsidRDefault="00EF3213">
      <w:pPr>
        <w:spacing w:line="276" w:lineRule="auto"/>
        <w:ind w:right="270"/>
        <w:rPr>
          <w:i/>
        </w:rPr>
      </w:pPr>
      <w:r>
        <w:rPr>
          <w:i/>
        </w:rPr>
        <w:t>Results</w:t>
      </w:r>
    </w:p>
    <w:p w14:paraId="302759A4" w14:textId="77777777" w:rsidR="002A181A" w:rsidRDefault="00EF3213">
      <w:pPr>
        <w:spacing w:line="276" w:lineRule="auto"/>
        <w:ind w:right="270"/>
        <w:rPr>
          <w:color w:val="FF0000"/>
        </w:rPr>
      </w:pPr>
      <w:r>
        <w:t>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continue on to subsequent assembly steps.</w:t>
      </w:r>
    </w:p>
    <w:p w14:paraId="70A6B993" w14:textId="77777777" w:rsidR="002A181A" w:rsidRDefault="002A181A">
      <w:pPr>
        <w:spacing w:line="276" w:lineRule="auto"/>
        <w:ind w:right="270"/>
        <w:rPr>
          <w:rFonts w:ascii="Times" w:hAnsi="Times"/>
          <w:b/>
          <w:bCs/>
          <w:u w:val="single"/>
        </w:rPr>
      </w:pPr>
    </w:p>
    <w:p w14:paraId="472A23CE" w14:textId="77777777" w:rsidR="002A181A" w:rsidRDefault="002A181A">
      <w:pPr>
        <w:spacing w:line="276" w:lineRule="auto"/>
        <w:ind w:right="270"/>
        <w:rPr>
          <w:rFonts w:ascii="Times" w:hAnsi="Times"/>
          <w:b/>
          <w:bCs/>
          <w:u w:val="single"/>
        </w:rPr>
      </w:pPr>
    </w:p>
    <w:p w14:paraId="36AC62CA" w14:textId="77777777" w:rsidR="002A181A" w:rsidRDefault="00EF3213">
      <w:pPr>
        <w:pStyle w:val="Heading2"/>
        <w:spacing w:line="276" w:lineRule="auto"/>
        <w:rPr>
          <w:rFonts w:ascii="Times" w:hAnsi="Times"/>
          <w:bCs/>
          <w:u w:val="single"/>
        </w:rPr>
      </w:pPr>
      <w:r>
        <w:t>Hi-C chromatin conformation capture prep &amp; sequencing (Figure 1C)</w:t>
      </w:r>
    </w:p>
    <w:p w14:paraId="0E56A7C4" w14:textId="77777777" w:rsidR="002A181A" w:rsidRDefault="00EF3213">
      <w:pPr>
        <w:spacing w:line="276" w:lineRule="auto"/>
        <w:ind w:right="270"/>
        <w:rPr>
          <w:i/>
        </w:rPr>
      </w:pPr>
      <w:r>
        <w:rPr>
          <w:i/>
        </w:rPr>
        <w:t>Methods</w:t>
      </w:r>
    </w:p>
    <w:p w14:paraId="2D6ECF83" w14:textId="3DAB0171" w:rsidR="002A181A" w:rsidRDefault="00EF3213">
      <w:pPr>
        <w:spacing w:line="276" w:lineRule="auto"/>
        <w:ind w:right="270"/>
        <w:rPr>
          <w:rFonts w:ascii="Times" w:hAnsi="Times"/>
          <w:b/>
          <w:bCs/>
          <w:u w:val="single"/>
        </w:rPr>
      </w:pPr>
      <w:r>
        <w:t>Genomic DNA in eukaryotes has high levels of repetition, leading to unresolved gaps surrounding large repetitive elements such as in the middle and at the ends of each chromosome</w:t>
      </w:r>
      <w:r>
        <w:fldChar w:fldCharType="begin"/>
      </w:r>
      <w:r w:rsidR="00DD52FA">
        <w:instrText xml:space="preserve"> 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fldChar w:fldCharType="separate"/>
      </w:r>
      <w:r w:rsidR="00DD52FA" w:rsidRPr="00DD52FA">
        <w:rPr>
          <w:vertAlign w:val="superscript"/>
        </w:rPr>
        <w:t>19</w:t>
      </w:r>
      <w:r>
        <w:fldChar w:fldCharType="end"/>
      </w:r>
      <w:r>
        <w:t xml:space="preserve">. In order to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global pandemic in response to COVID-19 was underway. Due to the lack of availability of sequencing centers accepting new material, we had to outsource the male hi-c sequencing to the Vertebrate Genome Project at Rockefeller. The data from these sequencing runs have yet to be returned to us at the GVL, and </w:t>
      </w:r>
      <w:r w:rsidR="00411247">
        <w:t>with no estimated</w:t>
      </w:r>
      <w:r>
        <w:t xml:space="preserve"> return date. However, because hi-c links long-range interactions, we used the female sequencing data for both male and female scaffolding.</w:t>
      </w:r>
    </w:p>
    <w:p w14:paraId="0F1BAF1B" w14:textId="77777777" w:rsidR="002A181A" w:rsidRDefault="002A181A">
      <w:pPr>
        <w:spacing w:line="276" w:lineRule="auto"/>
        <w:ind w:right="270"/>
        <w:rPr>
          <w:rFonts w:ascii="Times" w:hAnsi="Times"/>
          <w:b/>
          <w:bCs/>
          <w:u w:val="single"/>
        </w:rPr>
      </w:pPr>
    </w:p>
    <w:p w14:paraId="34196278" w14:textId="77777777" w:rsidR="002A181A" w:rsidRDefault="00EF3213">
      <w:pPr>
        <w:spacing w:line="276" w:lineRule="auto"/>
        <w:ind w:right="270"/>
        <w:rPr>
          <w:i/>
        </w:rPr>
      </w:pPr>
      <w:r>
        <w:rPr>
          <w:i/>
        </w:rPr>
        <w:t>Results</w:t>
      </w:r>
    </w:p>
    <w:p w14:paraId="4CE37042" w14:textId="77777777" w:rsidR="002A181A" w:rsidRDefault="00EF3213">
      <w:pPr>
        <w:spacing w:line="276" w:lineRule="auto"/>
        <w:ind w:right="270"/>
        <w:rPr>
          <w:rFonts w:ascii="Times" w:hAnsi="Times"/>
          <w:b/>
          <w:bCs/>
          <w:u w:val="single"/>
        </w:rPr>
      </w:pPr>
      <w:r>
        <w:t xml:space="preserve">We received sequence files of 87,444,477 read pairs in total which is sufficient for resolving gaps and further scaffolding the linked &amp; long-read combined assembly (Supplemental Data 4). </w:t>
      </w:r>
    </w:p>
    <w:p w14:paraId="4C566593" w14:textId="77777777" w:rsidR="002A181A" w:rsidRDefault="002A181A">
      <w:pPr>
        <w:spacing w:line="276" w:lineRule="auto"/>
        <w:ind w:right="270"/>
        <w:rPr>
          <w:rFonts w:ascii="Times" w:hAnsi="Times"/>
          <w:b/>
          <w:bCs/>
          <w:u w:val="single"/>
        </w:rPr>
      </w:pPr>
    </w:p>
    <w:p w14:paraId="29838AD3" w14:textId="77777777" w:rsidR="002A181A" w:rsidRDefault="002A181A">
      <w:pPr>
        <w:spacing w:line="276" w:lineRule="auto"/>
        <w:ind w:right="270"/>
        <w:rPr>
          <w:rFonts w:ascii="Times" w:hAnsi="Times"/>
          <w:b/>
          <w:bCs/>
          <w:u w:val="single"/>
        </w:rPr>
      </w:pPr>
    </w:p>
    <w:p w14:paraId="36719300"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3E213261" w14:textId="77777777" w:rsidR="002A181A" w:rsidRDefault="002A181A">
      <w:pPr>
        <w:spacing w:line="276" w:lineRule="auto"/>
        <w:ind w:right="270"/>
        <w:rPr>
          <w:b/>
          <w:i/>
        </w:rPr>
      </w:pPr>
    </w:p>
    <w:p w14:paraId="1A9682BD" w14:textId="77777777" w:rsidR="002A181A" w:rsidRDefault="002A181A">
      <w:pPr>
        <w:spacing w:line="276" w:lineRule="auto"/>
        <w:ind w:right="270"/>
        <w:rPr>
          <w:b/>
          <w:i/>
        </w:rPr>
      </w:pPr>
    </w:p>
    <w:p w14:paraId="1B225BC9" w14:textId="77777777" w:rsidR="002A181A" w:rsidRDefault="00EF3213">
      <w:pPr>
        <w:pStyle w:val="Heading2"/>
        <w:spacing w:line="276" w:lineRule="auto"/>
        <w:rPr>
          <w:rFonts w:ascii="Times" w:hAnsi="Times"/>
          <w:bCs/>
          <w:u w:val="single"/>
        </w:rPr>
      </w:pPr>
      <w:r>
        <w:t>Long-read post-sequencing quality control (Figure 1C)</w:t>
      </w:r>
    </w:p>
    <w:p w14:paraId="102800AB" w14:textId="77777777" w:rsidR="002A181A" w:rsidRDefault="00EF3213">
      <w:pPr>
        <w:spacing w:line="276" w:lineRule="auto"/>
        <w:ind w:right="270"/>
        <w:rPr>
          <w:i/>
        </w:rPr>
      </w:pPr>
      <w:r>
        <w:rPr>
          <w:i/>
        </w:rPr>
        <w:t>Methods</w:t>
      </w:r>
    </w:p>
    <w:p w14:paraId="69AE6102" w14:textId="77777777" w:rsidR="002A181A" w:rsidRDefault="00EF3213">
      <w:pPr>
        <w:spacing w:line="276" w:lineRule="auto"/>
        <w:rPr>
          <w:rFonts w:ascii="Times" w:hAnsi="Times"/>
          <w:b/>
          <w:bCs/>
          <w:u w:val="single"/>
        </w:rPr>
      </w:pPr>
      <w:r>
        <w:t xml:space="preserve">Sequencing data were downloaded from </w:t>
      </w:r>
      <w:proofErr w:type="spellStart"/>
      <w:r>
        <w:t>Bioshare</w:t>
      </w:r>
      <w:proofErr w:type="spellEnd"/>
      <w:r>
        <w:t>, the UC Davis Sequencing Center’s host service. We used CCS software’s (</w:t>
      </w:r>
      <w:hyperlink r:id="rId11">
        <w:r>
          <w:rPr>
            <w:rStyle w:val="Hyperlink"/>
          </w:rPr>
          <w:t>https://github.com/PacificBiosciences/ccs</w:t>
        </w:r>
      </w:hyperlink>
      <w:r>
        <w:t xml:space="preserve">) statistical model on raw reads to generate highly accurate consensus sequences with known base quality values and convert binary data to </w:t>
      </w:r>
      <w:proofErr w:type="spellStart"/>
      <w:r>
        <w:t>fastq</w:t>
      </w:r>
      <w:proofErr w:type="spellEnd"/>
      <w: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61CC6F1A" w14:textId="77777777" w:rsidR="002A181A" w:rsidRDefault="002A181A">
      <w:pPr>
        <w:spacing w:line="276" w:lineRule="auto"/>
        <w:rPr>
          <w:rFonts w:ascii="Times" w:hAnsi="Times"/>
          <w:b/>
          <w:bCs/>
          <w:u w:val="single"/>
        </w:rPr>
      </w:pPr>
    </w:p>
    <w:p w14:paraId="7ACF2F6E" w14:textId="77777777" w:rsidR="002A181A" w:rsidRDefault="00EF3213">
      <w:pPr>
        <w:spacing w:line="276" w:lineRule="auto"/>
        <w:ind w:right="270"/>
        <w:rPr>
          <w:i/>
        </w:rPr>
      </w:pPr>
      <w:r>
        <w:rPr>
          <w:i/>
        </w:rPr>
        <w:t>Results</w:t>
      </w:r>
    </w:p>
    <w:p w14:paraId="795B79E1" w14:textId="77777777" w:rsidR="002A181A" w:rsidRDefault="00EF3213">
      <w:pPr>
        <w:spacing w:line="276" w:lineRule="auto"/>
        <w:ind w:right="270"/>
        <w:rPr>
          <w:iCs/>
        </w:rPr>
      </w:pPr>
      <w:r>
        <w:rPr>
          <w:iCs/>
        </w:rPr>
        <w:t>A total of 3,095,133 male reads and 2,741,504 female reads representing 35,841,976,770 and 28,549,585,055 base pairs, respectively, passed quality control and was sufficient to be used for subsequent assembly.</w:t>
      </w:r>
    </w:p>
    <w:p w14:paraId="455FB4BC" w14:textId="77777777" w:rsidR="002A181A" w:rsidRDefault="002A181A">
      <w:pPr>
        <w:spacing w:line="276" w:lineRule="auto"/>
        <w:rPr>
          <w:rFonts w:ascii="Times" w:hAnsi="Times"/>
          <w:b/>
          <w:bCs/>
          <w:u w:val="single"/>
        </w:rPr>
      </w:pPr>
    </w:p>
    <w:p w14:paraId="03A55DDA" w14:textId="77777777" w:rsidR="002A181A" w:rsidRDefault="002A181A">
      <w:pPr>
        <w:spacing w:line="276" w:lineRule="auto"/>
        <w:ind w:right="270"/>
        <w:rPr>
          <w:rFonts w:ascii="Times" w:hAnsi="Times"/>
          <w:b/>
          <w:bCs/>
          <w:u w:val="single"/>
        </w:rPr>
      </w:pPr>
    </w:p>
    <w:p w14:paraId="7A0E2798" w14:textId="77777777" w:rsidR="002A181A" w:rsidRDefault="00EF3213">
      <w:pPr>
        <w:pStyle w:val="Heading2"/>
        <w:spacing w:line="276" w:lineRule="auto"/>
        <w:rPr>
          <w:rFonts w:ascii="Times" w:hAnsi="Times"/>
          <w:bCs/>
          <w:u w:val="single"/>
        </w:rPr>
      </w:pPr>
      <w:r>
        <w:t>Linked-read post-sequencing quality control (Figure 1C)</w:t>
      </w:r>
    </w:p>
    <w:p w14:paraId="0C11E34A" w14:textId="77777777" w:rsidR="002A181A" w:rsidRDefault="00EF3213">
      <w:pPr>
        <w:spacing w:line="276" w:lineRule="auto"/>
        <w:ind w:right="270"/>
        <w:rPr>
          <w:i/>
        </w:rPr>
      </w:pPr>
      <w:r>
        <w:rPr>
          <w:i/>
        </w:rPr>
        <w:t>Methods</w:t>
      </w:r>
    </w:p>
    <w:p w14:paraId="2549451B" w14:textId="3CA516D0" w:rsidR="002A181A" w:rsidRDefault="00EF3213">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 xml:space="preserve">kat </w:t>
      </w:r>
      <w:proofErr w:type="spellStart"/>
      <w:r>
        <w:rPr>
          <w:rFonts w:ascii="Courier" w:hAnsi="Courier"/>
        </w:rPr>
        <w:t>gcp</w:t>
      </w:r>
      <w:proofErr w:type="spellEnd"/>
      <w:r>
        <w:t xml:space="preserve"> and </w:t>
      </w:r>
      <w:r>
        <w:rPr>
          <w:rFonts w:ascii="Courier" w:hAnsi="Courier"/>
        </w:rPr>
        <w:t>kat comp</w:t>
      </w:r>
      <w:r>
        <w:t>) using the software program KAT</w:t>
      </w:r>
      <w:r>
        <w:fldChar w:fldCharType="begin"/>
      </w:r>
      <w:r w:rsidR="00DD52FA">
        <w:instrText xml:space="preserve"> ADDIN ZOTERO_ITEM CSL_CITATION {"citationID":"rTYXloYS","properties":{"formattedCitation":"\\super 20\\nosupersub{}","plainCitation":"20","noteIndex":0},"citationItems":[{"id":"Otmf7FJN/3CVWlH2T","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sidR="00DD52FA" w:rsidRPr="00DD52FA">
        <w:rPr>
          <w:vertAlign w:val="superscript"/>
        </w:rPr>
        <w:t>20</w:t>
      </w:r>
      <w:r>
        <w:fldChar w:fldCharType="end"/>
      </w:r>
      <w:r>
        <w:t xml:space="preserve">. Each step splits sequencing data into sub-sequences of a given length, or k-mers, and plots out frequencies, or comparisons, to visually inspect the data for quality issues. All bioinformatics work was conducted on the UC Davis farm compute cluster (the farm). </w:t>
      </w:r>
    </w:p>
    <w:p w14:paraId="06ECF1A2" w14:textId="77777777" w:rsidR="002A181A" w:rsidRDefault="002A181A">
      <w:pPr>
        <w:spacing w:line="276" w:lineRule="auto"/>
        <w:ind w:right="270" w:firstLine="720"/>
        <w:rPr>
          <w:rFonts w:ascii="Times" w:hAnsi="Times"/>
          <w:b/>
          <w:bCs/>
          <w:u w:val="single"/>
        </w:rPr>
      </w:pPr>
    </w:p>
    <w:p w14:paraId="4AFE78A4" w14:textId="77777777" w:rsidR="002A181A" w:rsidRDefault="00EF3213">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 xml:space="preserve">kat </w:t>
      </w:r>
      <w:proofErr w:type="spellStart"/>
      <w:r>
        <w:rPr>
          <w:rFonts w:ascii="Courier" w:hAnsi="Courier"/>
        </w:rPr>
        <w:t>gcp</w:t>
      </w:r>
      <w:proofErr w:type="spellEnd"/>
      <w:r>
        <w:t xml:space="preserve"> functions within the software KAT. First, we used the </w:t>
      </w:r>
      <w:r>
        <w:rPr>
          <w:rFonts w:ascii="Courier" w:hAnsi="Courier"/>
        </w:rPr>
        <w:t>kat hist</w:t>
      </w:r>
      <w:r>
        <w:t xml:space="preserve">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w:t>
      </w:r>
      <w:r>
        <w:lastRenderedPageBreak/>
        <w:t xml:space="preserve">sequencer errors. Second, we used the </w:t>
      </w:r>
      <w:r>
        <w:rPr>
          <w:rFonts w:ascii="Courier" w:hAnsi="Courier"/>
        </w:rPr>
        <w:t xml:space="preserve">kat </w:t>
      </w:r>
      <w:proofErr w:type="spellStart"/>
      <w:r>
        <w:rPr>
          <w:rFonts w:ascii="Courier" w:hAnsi="Courier"/>
        </w:rPr>
        <w:t>gcp</w:t>
      </w:r>
      <w:proofErr w:type="spellEnd"/>
      <w: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1F670C8A" w14:textId="77777777" w:rsidR="002A181A" w:rsidRDefault="002A181A">
      <w:pPr>
        <w:spacing w:line="276" w:lineRule="auto"/>
        <w:ind w:right="270"/>
        <w:rPr>
          <w:rFonts w:ascii="Times" w:hAnsi="Times"/>
          <w:b/>
          <w:bCs/>
          <w:u w:val="single"/>
        </w:rPr>
      </w:pPr>
    </w:p>
    <w:p w14:paraId="4F58BF42" w14:textId="77777777" w:rsidR="002A181A" w:rsidRDefault="00EF3213">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1AAE1880" w14:textId="77777777" w:rsidR="002A181A" w:rsidRDefault="002A181A">
      <w:pPr>
        <w:spacing w:line="276" w:lineRule="auto"/>
        <w:ind w:right="270"/>
        <w:rPr>
          <w:i/>
        </w:rPr>
      </w:pPr>
    </w:p>
    <w:p w14:paraId="23EEB1F4" w14:textId="77777777" w:rsidR="002A181A" w:rsidRDefault="00EF3213">
      <w:pPr>
        <w:spacing w:line="276" w:lineRule="auto"/>
        <w:ind w:right="270"/>
        <w:rPr>
          <w:i/>
        </w:rPr>
      </w:pPr>
      <w:r>
        <w:rPr>
          <w:i/>
        </w:rPr>
        <w:t>Results</w:t>
      </w:r>
    </w:p>
    <w:p w14:paraId="4F63612D" w14:textId="6463164E" w:rsidR="002A181A" w:rsidRDefault="00EF3213">
      <w:pPr>
        <w:spacing w:line="276" w:lineRule="auto"/>
        <w:ind w:right="270"/>
        <w:rPr>
          <w:rFonts w:ascii="Times" w:hAnsi="Times"/>
          <w:b/>
          <w:bCs/>
          <w:u w:val="single"/>
        </w:rPr>
      </w:pPr>
      <w: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3293CE5F" w14:textId="77777777" w:rsidR="002A181A" w:rsidRDefault="002A181A">
      <w:pPr>
        <w:spacing w:line="276" w:lineRule="auto"/>
        <w:rPr>
          <w:rFonts w:ascii="Times" w:hAnsi="Times"/>
          <w:b/>
          <w:bCs/>
          <w:u w:val="single"/>
        </w:rPr>
      </w:pPr>
    </w:p>
    <w:p w14:paraId="6B60CFE0" w14:textId="77777777" w:rsidR="002A181A" w:rsidRDefault="00EF3213">
      <w:pPr>
        <w:pStyle w:val="Heading2"/>
        <w:spacing w:line="276" w:lineRule="auto"/>
        <w:rPr>
          <w:rFonts w:ascii="Times" w:hAnsi="Times"/>
          <w:bCs/>
          <w:u w:val="single"/>
        </w:rPr>
      </w:pPr>
      <w:r>
        <w:t>Hi-C chromatin conformation capture post-sequencing quality control (Figure 1C)</w:t>
      </w:r>
    </w:p>
    <w:p w14:paraId="7C13BB82" w14:textId="77777777" w:rsidR="002A181A" w:rsidRDefault="00EF3213">
      <w:pPr>
        <w:spacing w:line="276" w:lineRule="auto"/>
        <w:ind w:right="270"/>
        <w:rPr>
          <w:i/>
        </w:rPr>
      </w:pPr>
      <w:r>
        <w:rPr>
          <w:i/>
        </w:rPr>
        <w:t>Methods</w:t>
      </w:r>
    </w:p>
    <w:p w14:paraId="1C0D633D" w14:textId="77777777" w:rsidR="002A181A" w:rsidRDefault="00EF3213">
      <w:pPr>
        <w:spacing w:line="276" w:lineRule="auto"/>
        <w:ind w:right="270"/>
        <w:rPr>
          <w:rFonts w:ascii="Times" w:hAnsi="Times"/>
          <w:b/>
          <w:bCs/>
          <w:u w:val="single"/>
        </w:rPr>
      </w:pPr>
      <w:r>
        <w:t>In order to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48A4DC1F" w14:textId="77777777" w:rsidR="002A181A" w:rsidRDefault="00EF3213">
      <w:pPr>
        <w:spacing w:line="276" w:lineRule="auto"/>
        <w:ind w:right="270"/>
        <w:rPr>
          <w:rFonts w:ascii="Times" w:hAnsi="Times"/>
          <w:b/>
          <w:bCs/>
          <w:u w:val="single"/>
        </w:rPr>
      </w:pPr>
      <w:r>
        <w:t xml:space="preserve"> </w:t>
      </w:r>
    </w:p>
    <w:p w14:paraId="779D7D9B" w14:textId="77777777" w:rsidR="002A181A" w:rsidRDefault="00EF3213">
      <w:pPr>
        <w:spacing w:line="276" w:lineRule="auto"/>
        <w:ind w:right="270"/>
        <w:rPr>
          <w:i/>
        </w:rPr>
      </w:pPr>
      <w:r>
        <w:rPr>
          <w:i/>
        </w:rPr>
        <w:t>Results</w:t>
      </w:r>
    </w:p>
    <w:p w14:paraId="6FE8962C" w14:textId="77777777" w:rsidR="002A181A" w:rsidRDefault="00EF3213">
      <w:pPr>
        <w:spacing w:line="276" w:lineRule="auto"/>
        <w:ind w:right="270"/>
        <w:rPr>
          <w:rFonts w:ascii="Times" w:hAnsi="Times"/>
          <w:b/>
          <w:bCs/>
          <w:u w:val="single"/>
        </w:rPr>
      </w:pPr>
      <w:r>
        <w:t>Sequencing data reports from Phase Genomics indicate a successful library prep and sequencing (Supplemental Data 4). A total of 56.38% of reads were considered high quality. The data contained an average of 2,966.33 read pairs per contig greater than 5kb and 18.78% of the read pairs mapped to greater than 10 kilobases apart. These data appear normal and indicate they will be useful in creating a more contiguous assembly.</w:t>
      </w:r>
    </w:p>
    <w:p w14:paraId="48D6015B" w14:textId="77777777" w:rsidR="002A181A" w:rsidRDefault="002A181A">
      <w:pPr>
        <w:spacing w:line="276" w:lineRule="auto"/>
        <w:rPr>
          <w:rFonts w:ascii="Times" w:hAnsi="Times"/>
          <w:b/>
          <w:bCs/>
          <w:u w:val="single"/>
        </w:rPr>
      </w:pPr>
    </w:p>
    <w:p w14:paraId="54FEE523" w14:textId="77777777" w:rsidR="002A181A" w:rsidRDefault="002A181A">
      <w:pPr>
        <w:spacing w:line="276" w:lineRule="auto"/>
        <w:ind w:right="270"/>
        <w:rPr>
          <w:rFonts w:ascii="Times" w:hAnsi="Times"/>
          <w:b/>
          <w:bCs/>
          <w:u w:val="single"/>
        </w:rPr>
      </w:pPr>
    </w:p>
    <w:p w14:paraId="51A94AD4" w14:textId="77777777" w:rsidR="002A181A" w:rsidRDefault="00EF3213">
      <w:pPr>
        <w:pStyle w:val="Heading2"/>
        <w:spacing w:line="276" w:lineRule="auto"/>
        <w:rPr>
          <w:rFonts w:ascii="Times" w:hAnsi="Times"/>
          <w:bCs/>
          <w:u w:val="single"/>
        </w:rPr>
      </w:pPr>
      <w:r>
        <w:lastRenderedPageBreak/>
        <w:t>Genome assembly (Figure 1D-H)</w:t>
      </w:r>
    </w:p>
    <w:p w14:paraId="66A87C0F" w14:textId="77777777" w:rsidR="002A181A" w:rsidRDefault="00EF3213">
      <w:pPr>
        <w:spacing w:line="276" w:lineRule="auto"/>
        <w:ind w:right="270"/>
        <w:rPr>
          <w:i/>
        </w:rPr>
      </w:pPr>
      <w:r>
        <w:rPr>
          <w:i/>
        </w:rPr>
        <w:t xml:space="preserve">Methods </w:t>
      </w:r>
    </w:p>
    <w:p w14:paraId="68AC2B81" w14:textId="77777777" w:rsidR="002A181A" w:rsidRDefault="00EF3213">
      <w:pPr>
        <w:spacing w:line="276" w:lineRule="auto"/>
        <w:ind w:right="270"/>
        <w:rPr>
          <w:iCs/>
        </w:rPr>
      </w:pPr>
      <w:r>
        <w:rPr>
          <w:iCs/>
        </w:rPr>
        <w:t>We have broken this section into various steps for clarity and flow when describing the iterative process of assembling a eukaryotic genome.</w:t>
      </w:r>
    </w:p>
    <w:p w14:paraId="300DEED2" w14:textId="77777777" w:rsidR="002A181A" w:rsidRDefault="00EF3213">
      <w:pPr>
        <w:spacing w:line="276" w:lineRule="auto"/>
        <w:ind w:right="270"/>
        <w:rPr>
          <w:rFonts w:ascii="Times" w:hAnsi="Times"/>
          <w:b/>
          <w:bCs/>
          <w:u w:val="single"/>
        </w:rPr>
      </w:pPr>
      <w:r>
        <w:t>Step 1: Use long-read sequencing data to create Draft Assembly A</w:t>
      </w:r>
    </w:p>
    <w:p w14:paraId="218FCAE7" w14:textId="77777777" w:rsidR="002A181A" w:rsidRDefault="00EF3213">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w:t>
      </w:r>
      <w:proofErr w:type="spellStart"/>
      <w:r>
        <w:t>haplotigs</w:t>
      </w:r>
      <w:proofErr w:type="spellEnd"/>
      <w:r>
        <w:t xml:space="preserve">, and phased into primary and alternative assembly files. The primary assembly file contains a contiguous haploid assembly, while the alternate assembly file contains the alternate haplotype of the diploid delta smelt. </w:t>
      </w:r>
    </w:p>
    <w:p w14:paraId="2467C6E1" w14:textId="77777777" w:rsidR="002A181A" w:rsidRDefault="002A181A">
      <w:pPr>
        <w:spacing w:line="276" w:lineRule="auto"/>
        <w:ind w:right="270"/>
        <w:rPr>
          <w:rFonts w:ascii="Times" w:hAnsi="Times"/>
          <w:b/>
          <w:bCs/>
          <w:u w:val="single"/>
        </w:rPr>
      </w:pPr>
    </w:p>
    <w:p w14:paraId="3C4559BD" w14:textId="77777777" w:rsidR="002A181A" w:rsidRDefault="00EF3213">
      <w:pPr>
        <w:spacing w:line="276" w:lineRule="auto"/>
        <w:ind w:right="270"/>
        <w:rPr>
          <w:rFonts w:ascii="Times" w:hAnsi="Times"/>
          <w:b/>
          <w:bCs/>
          <w:u w:val="single"/>
        </w:rPr>
      </w:pPr>
      <w:r>
        <w:t>Step 2: Incorporate linked-reads into Draft Assembly A to produce Draft Assembly B</w:t>
      </w:r>
    </w:p>
    <w:p w14:paraId="4B9083BF" w14:textId="77777777" w:rsidR="002A181A" w:rsidRDefault="00EF3213">
      <w:pPr>
        <w:spacing w:line="276" w:lineRule="auto"/>
        <w:ind w:left="720" w:right="270"/>
        <w:rPr>
          <w:rFonts w:ascii="Times" w:hAnsi="Times"/>
          <w:b/>
          <w:bCs/>
          <w:u w:val="single"/>
        </w:rPr>
      </w:pPr>
      <w:r>
        <w:t>After creating the initial draft assembly, we incorporated the linked-read data to first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21B194C" w14:textId="77777777" w:rsidR="002A181A" w:rsidRDefault="002A181A">
      <w:pPr>
        <w:spacing w:line="276" w:lineRule="auto"/>
        <w:ind w:right="270"/>
        <w:rPr>
          <w:rFonts w:ascii="Times" w:hAnsi="Times"/>
          <w:b/>
          <w:bCs/>
          <w:u w:val="single"/>
        </w:rPr>
      </w:pPr>
    </w:p>
    <w:p w14:paraId="64A62318" w14:textId="77777777" w:rsidR="002A181A" w:rsidRDefault="00EF3213">
      <w:pPr>
        <w:spacing w:line="276" w:lineRule="auto"/>
        <w:ind w:right="270"/>
        <w:rPr>
          <w:rFonts w:ascii="Times" w:hAnsi="Times"/>
          <w:b/>
          <w:bCs/>
          <w:u w:val="single"/>
        </w:rPr>
      </w:pPr>
      <w:r>
        <w:t>Step 3: Incorporate hi-c data into Draft Assembly B to produce Draft Assembly C</w:t>
      </w:r>
    </w:p>
    <w:p w14:paraId="549D292F" w14:textId="26F728B8" w:rsidR="002A181A" w:rsidRDefault="00EF3213">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rsidR="00DD52FA">
        <w:instrText xml:space="preserve"> 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fldChar w:fldCharType="separate"/>
      </w:r>
      <w:r w:rsidR="00DD52FA" w:rsidRPr="00DD52FA">
        <w:rPr>
          <w:vertAlign w:val="superscript"/>
        </w:rPr>
        <w:t>21</w:t>
      </w:r>
      <w:r>
        <w:fldChar w:fldCharType="end"/>
      </w:r>
      <w:r>
        <w:t xml:space="preserve"> and samtools</w:t>
      </w:r>
      <w:r>
        <w:fldChar w:fldCharType="begin"/>
      </w:r>
      <w:r w:rsidR="00DD52FA">
        <w:instrText xml:space="preserve"> ADDIN ZOTERO_ITEM CSL_CITATION {"citationID":"mIopKhGC","properties":{"formattedCitation":"\\super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DD52FA" w:rsidRPr="00DD52FA">
        <w:rPr>
          <w:vertAlign w:val="superscript"/>
        </w:rPr>
        <w:t>22</w:t>
      </w:r>
      <w:r>
        <w:fldChar w:fldCharType="end"/>
      </w:r>
      <w:r>
        <w:t xml:space="preserve">. We used the Arima Mapping pipeline </w:t>
      </w:r>
      <w:proofErr w:type="spellStart"/>
      <w:r>
        <w:t>perl</w:t>
      </w:r>
      <w:proofErr w:type="spellEnd"/>
      <w:r>
        <w:t xml:space="preserve"> scripts (</w:t>
      </w:r>
      <w:hyperlink r:id="rId14">
        <w:r>
          <w:rPr>
            <w:rStyle w:val="Hyperlink"/>
          </w:rPr>
          <w:t>https://github.com/ArimaGenomics/mapping_pipeline</w:t>
        </w:r>
      </w:hyperlink>
      <w:r>
        <w:t xml:space="preserve">) to pair reads, and quality filter the 5’ end and for mapping quality. Next, we added read group information, marked duplicated reads, and sorted the mapped read files with </w:t>
      </w:r>
      <w:proofErr w:type="spellStart"/>
      <w:r>
        <w:t>picard</w:t>
      </w:r>
      <w:proofErr w:type="spellEnd"/>
      <w:r w:rsidR="00F710E0">
        <w:t xml:space="preserve"> </w:t>
      </w:r>
      <w:r>
        <w:t>(</w:t>
      </w:r>
      <w:hyperlink r:id="rId15">
        <w:r>
          <w:rPr>
            <w:rStyle w:val="Hyperlink"/>
          </w:rPr>
          <w:t>http://broadinstitute.github.io/picard/</w:t>
        </w:r>
      </w:hyperlink>
      <w:r>
        <w:t>). These data were then converted into mapped bed files using bedtools</w:t>
      </w:r>
      <w:r>
        <w:fldChar w:fldCharType="begin"/>
      </w:r>
      <w:r w:rsidR="00DD52FA">
        <w:instrText xml:space="preserve"> 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fldChar w:fldCharType="separate"/>
      </w:r>
      <w:r w:rsidR="00DD52FA" w:rsidRPr="00DD52FA">
        <w:rPr>
          <w:vertAlign w:val="superscript"/>
        </w:rPr>
        <w:t>23</w:t>
      </w:r>
      <w:r>
        <w:fldChar w:fldCharType="end"/>
      </w:r>
      <w:r>
        <w:t>. We then used the mapped bed files, scaffolded assembly and the initial alternative assembly as input to close gaps and further scaffold the assembly using the SALSA2 pipeline</w:t>
      </w:r>
      <w:r>
        <w:fldChar w:fldCharType="begin"/>
      </w:r>
      <w:r w:rsidR="00DD52FA">
        <w:instrText xml:space="preserve"> 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fldChar w:fldCharType="separate"/>
      </w:r>
      <w:r w:rsidR="00DD52FA" w:rsidRPr="00DD52FA">
        <w:rPr>
          <w:vertAlign w:val="superscript"/>
        </w:rPr>
        <w:t>24</w:t>
      </w:r>
      <w:r>
        <w:fldChar w:fldCharType="end"/>
      </w:r>
      <w:r>
        <w:t xml:space="preserve"> with non-default parameters: </w:t>
      </w:r>
      <w:r>
        <w:rPr>
          <w:rFonts w:ascii="Courier" w:hAnsi="Courier"/>
        </w:rPr>
        <w:t>-</w:t>
      </w:r>
      <w:proofErr w:type="spellStart"/>
      <w:r>
        <w:rPr>
          <w:rFonts w:ascii="Courier" w:hAnsi="Courier"/>
        </w:rPr>
        <w:t>i</w:t>
      </w:r>
      <w:proofErr w:type="spellEnd"/>
      <w:r>
        <w:rPr>
          <w:rFonts w:ascii="Courier" w:hAnsi="Courier"/>
        </w:rPr>
        <w:t xml:space="preserve"> 5 -x GATC -m yes</w:t>
      </w:r>
      <w:r>
        <w:t>.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2C41DC46" w14:textId="77777777" w:rsidR="002A181A" w:rsidRDefault="002A181A">
      <w:pPr>
        <w:spacing w:line="276" w:lineRule="auto"/>
        <w:ind w:right="270"/>
        <w:rPr>
          <w:rFonts w:ascii="Times" w:hAnsi="Times"/>
          <w:b/>
          <w:bCs/>
          <w:u w:val="single"/>
        </w:rPr>
      </w:pPr>
    </w:p>
    <w:p w14:paraId="75AC27FE" w14:textId="77777777" w:rsidR="002A181A" w:rsidRDefault="00EF3213">
      <w:pPr>
        <w:spacing w:line="276" w:lineRule="auto"/>
        <w:ind w:right="270"/>
        <w:rPr>
          <w:rFonts w:ascii="Times" w:hAnsi="Times"/>
          <w:b/>
          <w:bCs/>
          <w:u w:val="single"/>
        </w:rPr>
      </w:pPr>
      <w:r>
        <w:t>Step 4: Use linkage map with Draft Assembly C to produce Final Assembly</w:t>
      </w:r>
    </w:p>
    <w:p w14:paraId="68872ED0" w14:textId="56B50B42" w:rsidR="002A181A" w:rsidRDefault="00EF3213">
      <w:pPr>
        <w:spacing w:line="276" w:lineRule="auto"/>
        <w:ind w:left="720" w:right="270"/>
        <w:rPr>
          <w:rFonts w:ascii="Times" w:hAnsi="Times"/>
          <w:b/>
          <w:bCs/>
          <w:u w:val="single"/>
        </w:rPr>
      </w:pPr>
      <w:r>
        <w:t>Finally, we anchored our assembly into chromosomes by using a genetic linkage map produced in Lew et al (2015)</w:t>
      </w:r>
      <w:r>
        <w:fldChar w:fldCharType="begin"/>
      </w:r>
      <w:r w:rsidR="00DD52FA">
        <w:instrText xml:space="preserve"> 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fldChar w:fldCharType="separate"/>
      </w:r>
      <w:r w:rsidR="00DD52FA" w:rsidRPr="00DD52FA">
        <w:rPr>
          <w:vertAlign w:val="superscript"/>
        </w:rPr>
        <w:t>15</w:t>
      </w:r>
      <w:r>
        <w:fldChar w:fldCharType="end"/>
      </w:r>
      <w:r>
        <w:t xml:space="preserve"> with the output from the hi-c assembly step and the software chromonomer</w:t>
      </w:r>
      <w:r>
        <w:fldChar w:fldCharType="begin"/>
      </w:r>
      <w:r w:rsidR="00DD52FA">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fldChar w:fldCharType="separate"/>
      </w:r>
      <w:r w:rsidR="00DD52FA" w:rsidRPr="00DD52FA">
        <w:rPr>
          <w:vertAlign w:val="superscript"/>
        </w:rPr>
        <w:t>25</w:t>
      </w:r>
      <w:r>
        <w:fldChar w:fldCharType="end"/>
      </w:r>
      <w:r>
        <w:t>.</w:t>
      </w:r>
    </w:p>
    <w:p w14:paraId="251BBF00" w14:textId="77777777" w:rsidR="002A181A" w:rsidRDefault="002A181A">
      <w:pPr>
        <w:spacing w:line="276" w:lineRule="auto"/>
        <w:ind w:right="270"/>
        <w:rPr>
          <w:rFonts w:ascii="Times" w:hAnsi="Times"/>
          <w:b/>
          <w:bCs/>
          <w:u w:val="single"/>
        </w:rPr>
      </w:pPr>
    </w:p>
    <w:p w14:paraId="347B29E2" w14:textId="7EC56E96" w:rsidR="002A181A" w:rsidRDefault="00EF3213">
      <w:pPr>
        <w:spacing w:line="276" w:lineRule="auto"/>
        <w:ind w:right="270"/>
        <w:rPr>
          <w:rFonts w:ascii="Times" w:hAnsi="Times"/>
          <w:b/>
          <w:bCs/>
          <w:u w:val="single"/>
        </w:rPr>
      </w:pPr>
      <w:r>
        <w:lastRenderedPageBreak/>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fldChar w:fldCharType="begin"/>
      </w:r>
      <w:r w:rsidR="00DD52FA">
        <w:instrText xml:space="preserve"> 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fldChar w:fldCharType="separate"/>
      </w:r>
      <w:r w:rsidR="00DD52FA" w:rsidRPr="00DD52FA">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Actinopterygii</w:t>
      </w:r>
      <w:r>
        <w:t xml:space="preserve"> lineage.</w:t>
      </w:r>
    </w:p>
    <w:p w14:paraId="7402967E" w14:textId="77777777" w:rsidR="002A181A" w:rsidRDefault="002A181A">
      <w:pPr>
        <w:spacing w:line="276" w:lineRule="auto"/>
        <w:ind w:right="270"/>
        <w:rPr>
          <w:color w:val="FF0000"/>
        </w:rPr>
      </w:pPr>
    </w:p>
    <w:p w14:paraId="22546659" w14:textId="77777777" w:rsidR="002A181A" w:rsidRDefault="00EF3213">
      <w:pPr>
        <w:spacing w:line="276" w:lineRule="auto"/>
        <w:ind w:right="270"/>
        <w:rPr>
          <w:i/>
        </w:rPr>
      </w:pPr>
      <w:r>
        <w:rPr>
          <w:i/>
        </w:rPr>
        <w:t>Results</w:t>
      </w:r>
    </w:p>
    <w:p w14:paraId="1AE72081" w14:textId="77777777" w:rsidR="002A181A" w:rsidRDefault="00EF3213">
      <w:pPr>
        <w:spacing w:line="276" w:lineRule="auto"/>
        <w:ind w:right="270"/>
        <w:rPr>
          <w:rFonts w:ascii="Times" w:hAnsi="Times"/>
          <w:b/>
          <w:bCs/>
          <w:u w:val="single"/>
        </w:rPr>
      </w:pPr>
      <w: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2FD6A2DF" w14:textId="77777777" w:rsidR="002A181A" w:rsidRDefault="002A181A">
      <w:pPr>
        <w:spacing w:line="276" w:lineRule="auto"/>
        <w:ind w:right="270"/>
        <w:rPr>
          <w:rFonts w:ascii="Times" w:hAnsi="Times"/>
          <w:b/>
          <w:bCs/>
          <w:u w:val="single"/>
        </w:rPr>
      </w:pPr>
    </w:p>
    <w:p w14:paraId="58330CB8" w14:textId="77777777" w:rsidR="002A181A" w:rsidRDefault="002A181A">
      <w:pPr>
        <w:spacing w:line="276" w:lineRule="auto"/>
        <w:ind w:right="270"/>
        <w:rPr>
          <w:rFonts w:ascii="Times" w:hAnsi="Times"/>
          <w:b/>
          <w:bCs/>
          <w:u w:val="single"/>
        </w:rPr>
      </w:pPr>
    </w:p>
    <w:p w14:paraId="397BC22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BD49E7F"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06D154CB"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contigs/scaffolds that contain 50% or more of the assembly.</w:t>
      </w:r>
    </w:p>
    <w:p w14:paraId="27AE9D61"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7B954256" wp14:editId="281EC76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70D85D77"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7868628"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ED583F9"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2034C053" w14:textId="77777777" w:rsidR="002A181A" w:rsidRDefault="002A181A">
      <w:pPr>
        <w:spacing w:line="276" w:lineRule="auto"/>
        <w:ind w:right="270"/>
        <w:rPr>
          <w:rFonts w:ascii="Times" w:hAnsi="Times"/>
          <w:b/>
          <w:bCs/>
          <w:u w:val="single"/>
        </w:rPr>
      </w:pPr>
    </w:p>
    <w:p w14:paraId="22C2F3F7" w14:textId="77777777" w:rsidR="002A181A" w:rsidRDefault="002A181A">
      <w:pPr>
        <w:spacing w:line="276" w:lineRule="auto"/>
        <w:ind w:right="270"/>
        <w:rPr>
          <w:rFonts w:ascii="Times" w:hAnsi="Times"/>
          <w:b/>
          <w:bCs/>
          <w:u w:val="single"/>
        </w:rPr>
      </w:pPr>
    </w:p>
    <w:p w14:paraId="2C160CF8" w14:textId="77777777" w:rsidR="002A181A" w:rsidRDefault="00EF3213">
      <w:pPr>
        <w:pStyle w:val="Heading2"/>
        <w:spacing w:line="276" w:lineRule="auto"/>
        <w:rPr>
          <w:rFonts w:ascii="Times" w:hAnsi="Times"/>
          <w:bCs/>
          <w:u w:val="single"/>
        </w:rPr>
      </w:pPr>
      <w:r>
        <w:t>Cytogenic (karyotype) chromosome validation</w:t>
      </w:r>
    </w:p>
    <w:p w14:paraId="64FC4F72" w14:textId="77777777" w:rsidR="002A181A" w:rsidRDefault="00EF3213">
      <w:pPr>
        <w:spacing w:line="276" w:lineRule="auto"/>
        <w:rPr>
          <w:rFonts w:ascii="Times" w:hAnsi="Times"/>
          <w:b/>
          <w:bCs/>
          <w:u w:val="single"/>
        </w:rPr>
      </w:pPr>
      <w:r>
        <w:rPr>
          <w:i/>
          <w:iCs/>
        </w:rPr>
        <w:t>Methods</w:t>
      </w:r>
    </w:p>
    <w:p w14:paraId="3E80C1F3" w14:textId="77777777" w:rsidR="002A181A" w:rsidRDefault="00EF3213">
      <w:pPr>
        <w:spacing w:line="276" w:lineRule="auto"/>
        <w:rPr>
          <w:rFonts w:ascii="Times" w:hAnsi="Times"/>
        </w:rPr>
      </w:pPr>
      <w:r>
        <w:rPr>
          <w:rFonts w:ascii="Times" w:hAnsi="Times"/>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6C9D5294" w14:textId="77777777" w:rsidR="002A181A" w:rsidRDefault="002A181A">
      <w:pPr>
        <w:spacing w:line="276" w:lineRule="auto"/>
        <w:rPr>
          <w:rFonts w:ascii="Times" w:hAnsi="Times"/>
        </w:rPr>
      </w:pPr>
    </w:p>
    <w:p w14:paraId="6A75E6A8" w14:textId="77777777" w:rsidR="002A181A" w:rsidRDefault="00EF3213">
      <w:pPr>
        <w:spacing w:line="276" w:lineRule="auto"/>
        <w:rPr>
          <w:rFonts w:ascii="Times" w:hAnsi="Times"/>
        </w:rPr>
      </w:pPr>
      <w:r>
        <w:rPr>
          <w:rFonts w:ascii="Times" w:hAnsi="Times"/>
        </w:rPr>
        <w:lastRenderedPageBreak/>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Pr>
          <w:rFonts w:ascii="Times" w:hAnsi="Times"/>
        </w:rPr>
        <w:t>KCl</w:t>
      </w:r>
      <w:proofErr w:type="spellEnd"/>
      <w:r>
        <w:rPr>
          <w:rFonts w:ascii="Times" w:hAnsi="Times"/>
        </w:rPr>
        <w:t>) for 15-20 min. Cells were centrifuged at ~1000 rpm for 10 min, supernatant hypotonic solution was removed and a 3:1 fixative (</w:t>
      </w:r>
      <w:proofErr w:type="spellStart"/>
      <w:proofErr w:type="gramStart"/>
      <w:r>
        <w:rPr>
          <w:rFonts w:ascii="Times" w:hAnsi="Times"/>
        </w:rPr>
        <w:t>methanol:glacial</w:t>
      </w:r>
      <w:proofErr w:type="spellEnd"/>
      <w:proofErr w:type="gramEnd"/>
      <w:r>
        <w:rPr>
          <w:rFonts w:ascii="Times" w:hAnsi="Times"/>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Pr>
          <w:rFonts w:ascii="Times" w:hAnsi="Times"/>
        </w:rPr>
        <w:t>Cytovision</w:t>
      </w:r>
      <w:proofErr w:type="spellEnd"/>
      <w:r>
        <w:rPr>
          <w:rFonts w:ascii="Times" w:hAnsi="Times"/>
        </w:rPr>
        <w:t xml:space="preserve"> Software and the number of chromosomes in the species were determined from those images.</w:t>
      </w:r>
    </w:p>
    <w:p w14:paraId="481EB4A4" w14:textId="77777777" w:rsidR="002A181A" w:rsidRDefault="002A181A">
      <w:pPr>
        <w:spacing w:line="276" w:lineRule="auto"/>
        <w:ind w:right="270"/>
        <w:rPr>
          <w:rFonts w:ascii="Times" w:hAnsi="Times"/>
          <w:b/>
          <w:bCs/>
          <w:u w:val="single"/>
        </w:rPr>
      </w:pPr>
    </w:p>
    <w:p w14:paraId="5D04C9D9" w14:textId="77777777" w:rsidR="002A181A" w:rsidRDefault="00EF3213">
      <w:pPr>
        <w:spacing w:line="276" w:lineRule="auto"/>
        <w:rPr>
          <w:rFonts w:ascii="Times" w:hAnsi="Times"/>
          <w:b/>
          <w:bCs/>
          <w:u w:val="single"/>
        </w:rPr>
      </w:pPr>
      <w:r>
        <w:rPr>
          <w:i/>
          <w:iCs/>
        </w:rPr>
        <w:t>Results</w:t>
      </w:r>
    </w:p>
    <w:p w14:paraId="1BC0749B" w14:textId="77777777" w:rsidR="002A181A" w:rsidRDefault="00EF3213" w:rsidP="0057525E">
      <w:pPr>
        <w:spacing w:line="276" w:lineRule="auto"/>
        <w:rPr>
          <w:rFonts w:ascii="Times" w:hAnsi="Times"/>
          <w:b/>
          <w:bCs/>
          <w:u w:val="single"/>
        </w:rPr>
      </w:pPr>
      <w: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t>hypomodal</w:t>
      </w:r>
      <w:proofErr w:type="spellEnd"/>
      <w:r>
        <w:t xml:space="preserve"> counts (1 cell with 2n=54, 2 cells with 2n=55, Table 5). Figure 6 shows a representative mitotic metaphase cell from a male spleen cell exhibiting 56 chromosomes.</w:t>
      </w:r>
    </w:p>
    <w:p w14:paraId="1EA43B2F" w14:textId="77777777" w:rsidR="000D032C" w:rsidRDefault="000D032C" w:rsidP="0057525E">
      <w:pPr>
        <w:spacing w:line="276" w:lineRule="auto"/>
        <w:rPr>
          <w:rFonts w:ascii="Times" w:hAnsi="Times"/>
          <w:b/>
          <w:bCs/>
          <w:u w:val="single"/>
        </w:rPr>
      </w:pPr>
    </w:p>
    <w:p w14:paraId="3CF64636" w14:textId="77777777" w:rsidR="002A181A" w:rsidRDefault="00EF3213" w:rsidP="0057525E">
      <w:pPr>
        <w:pStyle w:val="Heading2"/>
        <w:spacing w:line="276" w:lineRule="auto"/>
        <w:rPr>
          <w:rFonts w:ascii="Times" w:hAnsi="Times"/>
          <w:bCs/>
          <w:u w:val="single"/>
        </w:rPr>
      </w:pPr>
      <w:r>
        <w:t>Genome assembly discussion</w:t>
      </w:r>
    </w:p>
    <w:p w14:paraId="03749301" w14:textId="29744A9F" w:rsidR="0057525E" w:rsidRPr="0057525E" w:rsidRDefault="00EF3213" w:rsidP="0057525E">
      <w:pPr>
        <w:spacing w:line="276" w:lineRule="auto"/>
      </w:pPr>
      <w:r>
        <w:t>The diploid chromosome number of 56 for delta smelt aligns with that reported for other smelt species, 2n=54, 56 or 58 for European smelt</w:t>
      </w:r>
      <w:r>
        <w:fldChar w:fldCharType="begin"/>
      </w:r>
      <w:r w:rsidR="00DD52FA">
        <w:instrText xml:space="preserve"> 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fldChar w:fldCharType="separate"/>
      </w:r>
      <w:r w:rsidR="00DD52FA" w:rsidRPr="00DD52FA">
        <w:rPr>
          <w:vertAlign w:val="superscript"/>
        </w:rPr>
        <w:t>27,28</w:t>
      </w:r>
      <w:r>
        <w:fldChar w:fldCharType="end"/>
      </w:r>
      <w:r>
        <w:t xml:space="preserve"> and 2n=56 for the Japanese pond smelt</w:t>
      </w:r>
      <w:r>
        <w:fldChar w:fldCharType="begin"/>
      </w:r>
      <w:r w:rsidR="00DD52FA">
        <w:instrText xml:space="preserve"> 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fldChar w:fldCharType="separate"/>
      </w:r>
      <w:r w:rsidR="00DD52FA" w:rsidRPr="00DD52FA">
        <w:rPr>
          <w:vertAlign w:val="superscript"/>
        </w:rPr>
        <w:t>29</w:t>
      </w:r>
      <w:r>
        <w:fldChar w:fldCharType="end"/>
      </w:r>
      <w:r>
        <w:t>. As others have noted, Robertsonian fusions/fissions of chromosomes (</w:t>
      </w:r>
      <w:proofErr w:type="spellStart"/>
      <w:r>
        <w:t>acrocentrics</w:t>
      </w:r>
      <w:proofErr w:type="spellEnd"/>
      <w:r>
        <w:t xml:space="preserve"> fusing to form </w:t>
      </w:r>
      <w:proofErr w:type="spellStart"/>
      <w:r>
        <w:t>metacentrics</w:t>
      </w:r>
      <w:proofErr w:type="spellEnd"/>
      <w:r>
        <w:t xml:space="preserve"> or vice versa) may be the source of the karyotype variation, which is also the basis for karyotype variation observed within and among salmonid species</w:t>
      </w:r>
      <w:r>
        <w:fldChar w:fldCharType="begin"/>
      </w:r>
      <w:r w:rsidR="00DD52FA">
        <w:instrText xml:space="preserve"> 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fldChar w:fldCharType="separate"/>
      </w:r>
      <w:r w:rsidR="00DD52FA" w:rsidRPr="00DD52FA">
        <w:rPr>
          <w:vertAlign w:val="superscript"/>
        </w:rPr>
        <w:t>28,30</w:t>
      </w:r>
      <w:r>
        <w:fldChar w:fldCharType="end"/>
      </w:r>
      <w: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t>Similar to</w:t>
      </w:r>
      <w:proofErr w:type="gramEnd"/>
      <w:r>
        <w:t xml:space="preserve"> other reports, we note a preponderance of </w:t>
      </w:r>
      <w:proofErr w:type="spellStart"/>
      <w:r>
        <w:t>subtelocentric</w:t>
      </w:r>
      <w:proofErr w:type="spellEnd"/>
      <w:r>
        <w:t>/acrocentric chromosome pairs over metacentric chromosome pair</w:t>
      </w:r>
      <w:r w:rsidR="00D325D1">
        <w:t>, a</w:t>
      </w:r>
      <w:r w:rsidR="0057525E">
        <w:t xml:space="preserve">s one might expect for closely related species. </w:t>
      </w:r>
      <w:r w:rsidR="0057525E" w:rsidRPr="0057525E">
        <w:t>Chromosome composition is a descriptive metric, and our findings did not alter or affect our genome assembly process.</w:t>
      </w:r>
    </w:p>
    <w:p w14:paraId="75FE0382" w14:textId="2A3837ED" w:rsidR="002A181A" w:rsidRDefault="002A181A">
      <w:pPr>
        <w:spacing w:line="276" w:lineRule="auto"/>
        <w:rPr>
          <w:rFonts w:ascii="Times" w:hAnsi="Times"/>
          <w:b/>
          <w:bCs/>
          <w:u w:val="single"/>
        </w:rPr>
      </w:pPr>
    </w:p>
    <w:p w14:paraId="2CD99C19" w14:textId="1CAC1165" w:rsidR="002A181A" w:rsidRDefault="00EF3213">
      <w:pPr>
        <w:spacing w:line="276" w:lineRule="auto"/>
        <w:rPr>
          <w:rFonts w:ascii="Times" w:hAnsi="Times"/>
          <w:b/>
          <w:bCs/>
          <w:u w:val="single"/>
        </w:rPr>
      </w:pPr>
      <w:r>
        <w:t>The primary objective of this study was to create a</w:t>
      </w:r>
      <w:r w:rsidR="00EC20B7">
        <w:t xml:space="preserve"> single</w:t>
      </w:r>
      <w:r>
        <w:t xml:space="preserve"> highly contiguous genome assembly for use within and beyond the scope of this project. We </w:t>
      </w:r>
      <w:r w:rsidR="00411247">
        <w:t xml:space="preserve">assembled </w:t>
      </w:r>
      <w:r w:rsidR="00EC20B7">
        <w:t>two independent</w:t>
      </w:r>
      <w:r w:rsidR="00411247">
        <w:t xml:space="preserve"> delta smelt </w:t>
      </w:r>
      <w:r w:rsidR="00411247">
        <w:lastRenderedPageBreak/>
        <w:t>genome</w:t>
      </w:r>
      <w:r w:rsidR="00EC20B7">
        <w:t>s</w:t>
      </w:r>
      <w:r w:rsidR="009A4224">
        <w:t xml:space="preserve"> (male assembly and female assembly)</w:t>
      </w:r>
      <w:r w:rsidR="00411247">
        <w:t xml:space="preserve"> using</w:t>
      </w:r>
      <w:r>
        <w:t xml:space="preserve"> gold-standard</w:t>
      </w:r>
      <w:r w:rsidR="00411247">
        <w:t xml:space="preserve"> methods</w:t>
      </w:r>
      <w:r>
        <w:t xml:space="preserve"> </w:t>
      </w:r>
      <w:r w:rsidR="00411247">
        <w:t>in addition to</w:t>
      </w:r>
      <w:r>
        <w:t xml:space="preserve"> validat</w:t>
      </w:r>
      <w:r w:rsidR="00411247">
        <w:t>ing</w:t>
      </w:r>
      <w:r>
        <w:t xml:space="preserve"> </w:t>
      </w:r>
      <w:r w:rsidR="00411247">
        <w:t xml:space="preserve">the </w:t>
      </w:r>
      <w:r>
        <w:t>number of chromosomes with an independent cytogenetic study. To assemble the delta smelt genome</w:t>
      </w:r>
      <w:r w:rsidR="009A4224">
        <w:t>s</w:t>
      </w:r>
      <w:r>
        <w:t xml:space="preserve">, we combined PacBio long reads, 10X Chromium linked-reads, Phase hi-c chromatin conformation capture and a linkage map to create two sex-specific reference assemblies for male and female fish. </w:t>
      </w:r>
    </w:p>
    <w:p w14:paraId="334626F3" w14:textId="77777777" w:rsidR="002A181A" w:rsidRDefault="002A181A">
      <w:pPr>
        <w:spacing w:line="276" w:lineRule="auto"/>
        <w:rPr>
          <w:rFonts w:ascii="Times" w:hAnsi="Times"/>
          <w:b/>
          <w:bCs/>
          <w:u w:val="single"/>
        </w:rPr>
      </w:pPr>
    </w:p>
    <w:p w14:paraId="25511723" w14:textId="1024057E" w:rsidR="002A181A" w:rsidRDefault="00EF3213">
      <w:pPr>
        <w:spacing w:line="276" w:lineRule="auto"/>
        <w:rPr>
          <w:rFonts w:ascii="Times" w:hAnsi="Times"/>
          <w:b/>
          <w:bCs/>
          <w:u w:val="single"/>
        </w:rPr>
      </w:pPr>
      <w:r>
        <w:t xml:space="preserve">The final total lengths for the male and female assemblies were 0.47Gb and 0.44Gb, respectively which is similar to the </w:t>
      </w:r>
      <w:proofErr w:type="spellStart"/>
      <w:r w:rsidR="009A4224">
        <w:t>wakasagi</w:t>
      </w:r>
      <w:proofErr w:type="spellEnd"/>
      <w:r>
        <w:t xml:space="preserve"> genome (</w:t>
      </w:r>
      <w:proofErr w:type="spellStart"/>
      <w:r>
        <w:rPr>
          <w:i/>
          <w:iCs/>
        </w:rPr>
        <w:t>Hypomesus</w:t>
      </w:r>
      <w:proofErr w:type="spellEnd"/>
      <w:r>
        <w:rPr>
          <w:i/>
          <w:iCs/>
        </w:rPr>
        <w:t xml:space="preserve"> </w:t>
      </w:r>
      <w:proofErr w:type="spellStart"/>
      <w:r>
        <w:rPr>
          <w:i/>
          <w:iCs/>
        </w:rPr>
        <w:t>nipponensis</w:t>
      </w:r>
      <w:proofErr w:type="spellEnd"/>
      <w:r>
        <w:t>) which has a total length of 0.50Gb</w:t>
      </w:r>
      <w:r>
        <w:fldChar w:fldCharType="begin"/>
      </w:r>
      <w:r w:rsidR="00DD52FA">
        <w:instrText xml:space="preserve"> 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fldChar w:fldCharType="separate"/>
      </w:r>
      <w:r w:rsidR="00DD52FA" w:rsidRPr="00DD52FA">
        <w:rPr>
          <w:vertAlign w:val="superscript"/>
        </w:rPr>
        <w:t>31</w:t>
      </w:r>
      <w:r>
        <w:fldChar w:fldCharType="end"/>
      </w:r>
      <w:r>
        <w:t>. Our final male and female assemblies had 376 and 549 scaffolds with N50’s of 0.12Gb and 0.15Gb, respectively. The first 28 contigs, representing number of haploid chromosomes confirmed by cytogenetic karyotyping contain 73.3% and 81.6% of the sequencing data of total assemblies in male and females, respectively. For comparison the 3.2Gb human genome––</w:t>
      </w:r>
      <w:r w:rsidR="00411247">
        <w:t xml:space="preserve">which is </w:t>
      </w:r>
      <w:r>
        <w:t>considered one of the leaders in genome assemblies and has been actively worked on for over a decade––has an N50 of 0.67Gb, has been assembled into 23 chromosomes and still contains 92 unplaced scaffolds for a total of 115 scaffolds. Thus, our re</w:t>
      </w:r>
      <w:r w:rsidR="009A4224">
        <w:t>ference genome</w:t>
      </w:r>
      <w:r w:rsidR="00EC20B7">
        <w:t>s</w:t>
      </w:r>
      <w:r>
        <w:t xml:space="preserve"> in a species that has a smaller genome with more chromosomes provides a highly successful foundation for the future of delta smelt research. Our final genome assemblies are roughly 25-30 times more contiguous that the newly published </w:t>
      </w:r>
      <w:r w:rsidR="009A4224" w:rsidRPr="009A4224">
        <w:rPr>
          <w:i/>
          <w:iCs/>
        </w:rPr>
        <w:t xml:space="preserve">H. </w:t>
      </w:r>
      <w:proofErr w:type="spellStart"/>
      <w:r w:rsidR="009A4224" w:rsidRPr="009A4224">
        <w:rPr>
          <w:i/>
          <w:iCs/>
        </w:rPr>
        <w:t>niponnensis</w:t>
      </w:r>
      <w:proofErr w:type="spellEnd"/>
      <w:r>
        <w:t xml:space="preserve"> assembly and our final assemblies contained 88.4% (in male reference) and 89.3% (in female reference) of core genes expected in the </w:t>
      </w:r>
      <w:r>
        <w:rPr>
          <w:i/>
          <w:iCs/>
        </w:rPr>
        <w:t>Actinopterygii</w:t>
      </w:r>
      <w:r>
        <w:t xml:space="preserve"> BUSCO database.</w:t>
      </w:r>
    </w:p>
    <w:p w14:paraId="32F171E8" w14:textId="77777777" w:rsidR="002A181A" w:rsidRDefault="002A181A">
      <w:pPr>
        <w:spacing w:line="276" w:lineRule="auto"/>
        <w:rPr>
          <w:rFonts w:ascii="Times" w:hAnsi="Times"/>
          <w:b/>
          <w:bCs/>
          <w:u w:val="single"/>
        </w:rPr>
      </w:pPr>
    </w:p>
    <w:p w14:paraId="5F4EDCDE" w14:textId="77777777" w:rsidR="00CA5D7C" w:rsidRDefault="00EF3213">
      <w:pPr>
        <w:spacing w:line="276" w:lineRule="auto"/>
      </w:pPr>
      <w:r>
        <w:t>In summation,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73ABA31A" w14:textId="4A69FE55" w:rsidR="002A181A" w:rsidRDefault="00EF3213">
      <w:pPr>
        <w:spacing w:line="276" w:lineRule="auto"/>
        <w:rPr>
          <w:rFonts w:ascii="Times" w:hAnsi="Times"/>
          <w:b/>
          <w:bCs/>
          <w:u w:val="single"/>
        </w:rPr>
      </w:pPr>
      <w:r>
        <w:br w:type="page"/>
      </w:r>
    </w:p>
    <w:p w14:paraId="1A9D03C6" w14:textId="77777777" w:rsidR="002A181A" w:rsidRDefault="00EF3213">
      <w:pPr>
        <w:pStyle w:val="Heading1"/>
        <w:spacing w:line="276" w:lineRule="auto"/>
        <w:rPr>
          <w:rFonts w:ascii="Times" w:hAnsi="Times"/>
          <w:bCs/>
        </w:rPr>
      </w:pPr>
      <w:r>
        <w:lastRenderedPageBreak/>
        <w:t>Task 2: N</w:t>
      </w:r>
      <w:r>
        <w:rPr>
          <w:vertAlign w:val="subscript"/>
        </w:rPr>
        <w:t>E</w:t>
      </w:r>
      <w:r>
        <w:t xml:space="preserve"> Estimation</w:t>
      </w:r>
    </w:p>
    <w:p w14:paraId="14A688FE" w14:textId="77777777" w:rsidR="002A181A" w:rsidRDefault="00EF3213">
      <w:pPr>
        <w:pStyle w:val="ListParagraph"/>
        <w:numPr>
          <w:ilvl w:val="0"/>
          <w:numId w:val="2"/>
        </w:numPr>
        <w:spacing w:line="276" w:lineRule="auto"/>
        <w:rPr>
          <w:rFonts w:ascii="Times" w:hAnsi="Times"/>
          <w:b/>
          <w:bCs/>
          <w:u w:val="single"/>
        </w:rPr>
      </w:pPr>
      <w:r>
        <w:t>Background</w:t>
      </w:r>
    </w:p>
    <w:p w14:paraId="53E22561" w14:textId="77777777" w:rsidR="002A181A" w:rsidRDefault="00EF3213">
      <w:pPr>
        <w:pStyle w:val="ListParagraph"/>
        <w:numPr>
          <w:ilvl w:val="0"/>
          <w:numId w:val="2"/>
        </w:numPr>
        <w:spacing w:line="276" w:lineRule="auto"/>
        <w:rPr>
          <w:rFonts w:ascii="Times" w:hAnsi="Times"/>
          <w:b/>
          <w:bCs/>
          <w:u w:val="single"/>
        </w:rPr>
      </w:pPr>
      <w:r>
        <w:t>Sample acquisition &amp; estimation</w:t>
      </w:r>
    </w:p>
    <w:p w14:paraId="25C0E16B" w14:textId="77777777" w:rsidR="002A181A" w:rsidRDefault="00EF3213">
      <w:pPr>
        <w:pStyle w:val="ListParagraph"/>
        <w:numPr>
          <w:ilvl w:val="0"/>
          <w:numId w:val="2"/>
        </w:numPr>
        <w:spacing w:line="276" w:lineRule="auto"/>
        <w:rPr>
          <w:rFonts w:ascii="Times" w:hAnsi="Times"/>
          <w:b/>
          <w:bCs/>
          <w:u w:val="single"/>
        </w:rPr>
      </w:pPr>
      <w:r>
        <w:rPr>
          <w:lang w:val="en"/>
        </w:rPr>
        <w:t>Read processing &amp; alignment</w:t>
      </w:r>
    </w:p>
    <w:p w14:paraId="73947DEA" w14:textId="77777777" w:rsidR="002A181A" w:rsidRDefault="00EF3213">
      <w:pPr>
        <w:pStyle w:val="ListParagraph"/>
        <w:numPr>
          <w:ilvl w:val="0"/>
          <w:numId w:val="2"/>
        </w:numPr>
        <w:spacing w:line="276" w:lineRule="auto"/>
        <w:rPr>
          <w:rFonts w:ascii="Times" w:hAnsi="Times"/>
          <w:b/>
          <w:bCs/>
          <w:u w:val="single"/>
        </w:rPr>
      </w:pPr>
      <w:r>
        <w:rPr>
          <w:lang w:val="en"/>
        </w:rPr>
        <w:t>Principal component analysis for hybrid detection</w:t>
      </w:r>
    </w:p>
    <w:p w14:paraId="22AF751E" w14:textId="39AE78CD" w:rsidR="002A181A" w:rsidRDefault="00EF3213">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w:t>
      </w:r>
    </w:p>
    <w:p w14:paraId="402CC429" w14:textId="0618C99E" w:rsidR="002A181A" w:rsidRDefault="00EF3213">
      <w:pPr>
        <w:pStyle w:val="ListParagraph"/>
        <w:numPr>
          <w:ilvl w:val="0"/>
          <w:numId w:val="2"/>
        </w:numPr>
        <w:spacing w:line="276" w:lineRule="auto"/>
        <w:rPr>
          <w:rFonts w:ascii="Times" w:hAnsi="Times"/>
          <w:b/>
          <w:bCs/>
          <w:u w:val="single"/>
        </w:rPr>
      </w:pPr>
      <w:r>
        <w:rPr>
          <w:bCs/>
          <w:iCs/>
          <w:lang w:val="en"/>
        </w:rPr>
        <w:t>Historical genetic diversity estimation</w:t>
      </w:r>
    </w:p>
    <w:p w14:paraId="6B97EAC1" w14:textId="52C48C3B" w:rsidR="002A181A" w:rsidRPr="00EC20B7" w:rsidRDefault="000607D8" w:rsidP="00EC20B7">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sidR="00EF3213">
        <w:rPr>
          <w:bCs/>
          <w:iCs/>
          <w:lang w:val="en"/>
        </w:rPr>
        <w:t>discussion</w:t>
      </w:r>
    </w:p>
    <w:p w14:paraId="3E15E9E5" w14:textId="77777777" w:rsidR="002A181A" w:rsidRDefault="002A181A">
      <w:pPr>
        <w:spacing w:line="276" w:lineRule="auto"/>
        <w:ind w:right="270"/>
        <w:rPr>
          <w:b/>
        </w:rPr>
      </w:pPr>
    </w:p>
    <w:p w14:paraId="69BAD2BA" w14:textId="77777777" w:rsidR="002A181A" w:rsidRDefault="00EF3213">
      <w:pPr>
        <w:pStyle w:val="Heading2"/>
        <w:spacing w:line="276" w:lineRule="auto"/>
        <w:rPr>
          <w:rFonts w:ascii="Times" w:hAnsi="Times"/>
          <w:bCs/>
          <w:u w:val="single"/>
        </w:rPr>
      </w:pPr>
      <w:r>
        <w:t>Background</w:t>
      </w:r>
    </w:p>
    <w:p w14:paraId="3F330FEC" w14:textId="674EB2F9" w:rsidR="002A181A" w:rsidRDefault="00EF3213">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of a given population is defined as the size of a Wright-Fisher population that would have the same rate of change of a genetic parameter (a.k.a., genetic drift) as the population </w:t>
      </w:r>
      <w:r w:rsidR="00EC20B7">
        <w:rPr>
          <w:bCs/>
          <w:iCs/>
          <w:lang w:val="en"/>
        </w:rPr>
        <w:t>of interest</w:t>
      </w:r>
      <w:r>
        <w:fldChar w:fldCharType="begin"/>
      </w:r>
      <w:r w:rsidR="00DD52FA">
        <w:rPr>
          <w:bCs/>
          <w:iCs/>
          <w:lang w:val="en"/>
        </w:rPr>
        <w:instrText xml:space="preserve"> ADDIN ZOTERO_ITEM CSL_CITATION {"citationID":"g46FUYtv","properties":{"formattedCitation":"\\super 32\\nosupersub{}","plainCitation":"32","noteIndex":0},"citationItems":[{"id":"Otmf7FJN/F0An7LE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sidR="00DD52FA" w:rsidRPr="00DD52FA">
        <w:rPr>
          <w:vertAlign w:val="superscript"/>
        </w:rPr>
        <w:t>32</w:t>
      </w:r>
      <w:r>
        <w:rPr>
          <w:bCs/>
          <w:iCs/>
          <w:lang w:val="en"/>
        </w:rPr>
        <w:fldChar w:fldCharType="end"/>
      </w:r>
      <w:r>
        <w:rPr>
          <w:bCs/>
          <w:iCs/>
        </w:rPr>
        <w:t>.</w:t>
      </w:r>
      <w:r>
        <w:rPr>
          <w:bCs/>
          <w:iCs/>
          <w:lang w:val="en"/>
        </w:rPr>
        <w:t xml:space="preserve"> A Wright-Fisher population </w:t>
      </w:r>
      <w:r w:rsidR="00EC20B7">
        <w:rPr>
          <w:bCs/>
          <w:iCs/>
          <w:lang w:val="en"/>
        </w:rPr>
        <w:t xml:space="preserve">hypothetical and has a </w:t>
      </w:r>
      <w:r>
        <w:rPr>
          <w:bCs/>
          <w:iCs/>
          <w:lang w:val="en"/>
        </w:rPr>
        <w:t xml:space="preserve">constant in size, no migration, and random mating. Since wild populations inevitably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is typically much lower than the true census size. </w:t>
      </w:r>
    </w:p>
    <w:p w14:paraId="24F6AF39" w14:textId="77777777" w:rsidR="002A181A" w:rsidRDefault="002A181A">
      <w:pPr>
        <w:spacing w:line="276" w:lineRule="auto"/>
        <w:ind w:right="270"/>
        <w:rPr>
          <w:bCs/>
          <w:iCs/>
          <w:lang w:val="en"/>
        </w:rPr>
      </w:pPr>
    </w:p>
    <w:p w14:paraId="1CB0F656" w14:textId="0B99359D" w:rsidR="00F710E0" w:rsidRDefault="00F710E0">
      <w:pPr>
        <w:spacing w:line="276" w:lineRule="auto"/>
        <w:ind w:right="270"/>
        <w:rPr>
          <w:bCs/>
          <w:iCs/>
          <w:lang w:val="en"/>
        </w:rPr>
      </w:pPr>
      <w:r>
        <w:rPr>
          <w:bCs/>
          <w:iCs/>
          <w:lang w:val="en"/>
        </w:rPr>
        <w:t>Several</w:t>
      </w:r>
      <w:r w:rsidR="00EF3213">
        <w:rPr>
          <w:bCs/>
          <w:iCs/>
          <w:lang w:val="en"/>
        </w:rPr>
        <w:t xml:space="preserve">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bCs/>
          <w:iCs/>
          <w:lang w:val="en"/>
        </w:rPr>
        <w:t xml:space="preserve"> which can be broadly separated into two categories: contemporary and historical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p>
    <w:p w14:paraId="64A10499" w14:textId="77777777" w:rsidR="00F710E0" w:rsidRDefault="00F710E0">
      <w:pPr>
        <w:spacing w:line="276" w:lineRule="auto"/>
        <w:ind w:right="270"/>
        <w:rPr>
          <w:bCs/>
          <w:iCs/>
          <w:lang w:val="en"/>
        </w:rPr>
      </w:pPr>
    </w:p>
    <w:p w14:paraId="4F29A683" w14:textId="103A4ADC" w:rsidR="002A181A" w:rsidRDefault="00EF3213" w:rsidP="00F710E0">
      <w:pPr>
        <w:spacing w:line="276" w:lineRule="auto"/>
        <w:ind w:left="360" w:right="270"/>
        <w:rPr>
          <w:bCs/>
          <w:iCs/>
          <w:lang w:val="en"/>
        </w:rPr>
      </w:pPr>
      <w:r w:rsidRPr="00EC20B7">
        <w:rPr>
          <w:b/>
          <w:iCs/>
          <w:lang w:val="en"/>
        </w:rPr>
        <w:t>Contemporary</w:t>
      </w:r>
      <w:r w:rsidR="00EC20B7">
        <w:rPr>
          <w:bCs/>
          <w:iCs/>
          <w:lang w:val="en"/>
        </w:rPr>
        <w:t xml:space="preserve"> (temporal)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effective population size of recent generations as </w:t>
      </w:r>
      <w:r w:rsidR="00EC20B7">
        <w:rPr>
          <w:bCs/>
          <w:iCs/>
          <w:lang w:val="en"/>
        </w:rPr>
        <w:t>few</w:t>
      </w:r>
      <w:r>
        <w:rPr>
          <w:bCs/>
          <w:iCs/>
          <w:lang w:val="en"/>
        </w:rPr>
        <w:t xml:space="preserve">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rsidR="00EC20B7">
        <w:rPr>
          <w:bCs/>
          <w:iCs/>
          <w:lang w:val="en"/>
        </w:rPr>
        <w:t xml:space="preserve"> by</w:t>
      </w:r>
      <w:r>
        <w:rPr>
          <w:bCs/>
          <w:iCs/>
          <w:lang w:val="en"/>
        </w:rPr>
        <w:t xml:space="preserve"> examining genetic drift between two time points, which yields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 the two time points. </w:t>
      </w:r>
      <w:r w:rsidR="00961F94">
        <w:rPr>
          <w:bCs/>
          <w:iCs/>
          <w:lang w:val="en"/>
        </w:rPr>
        <w:t xml:space="preserve">By looking at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961F94">
        <w:rPr>
          <w:bCs/>
          <w:iCs/>
          <w:lang w:val="en"/>
        </w:rPr>
        <w:t xml:space="preserve"> we can understand the extent of genetic drift occurring between two sample years, which tells us how quickly a population may have </w:t>
      </w:r>
      <w:r w:rsidR="00AA4BD0">
        <w:rPr>
          <w:bCs/>
          <w:iCs/>
          <w:lang w:val="en"/>
        </w:rPr>
        <w:t xml:space="preserve">lost </w:t>
      </w:r>
      <w:r w:rsidR="00961F94">
        <w:rPr>
          <w:bCs/>
          <w:iCs/>
          <w:lang w:val="en"/>
        </w:rPr>
        <w:t>genetic diversity between two time points</w:t>
      </w:r>
      <w:r w:rsidR="00961F94">
        <w:fldChar w:fldCharType="begin"/>
      </w:r>
      <w:r w:rsidR="00961F94">
        <w:rPr>
          <w:bCs/>
          <w:iCs/>
          <w:lang w:val="en"/>
        </w:rPr>
        <w:instrText xml:space="preserve"> ADDIN ZOTERO_ITEM CSL_CITATION {"citationID":"i2djCoIi","properties":{"formattedCitation":"\\super 41,42\\nosupersub{}","plainCitation":"41,42","noteIndex":0},"citationItems":[{"id":"Otmf7FJN/AAuJsCa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Otmf7FJN/PaCUvcvf","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sidR="00961F94">
        <w:rPr>
          <w:bCs/>
          <w:iCs/>
          <w:lang w:val="en"/>
        </w:rPr>
        <w:fldChar w:fldCharType="separate"/>
      </w:r>
      <w:r w:rsidR="00961F94" w:rsidRPr="00DD52FA">
        <w:rPr>
          <w:vertAlign w:val="superscript"/>
        </w:rPr>
        <w:t>41,42</w:t>
      </w:r>
      <w:r w:rsidR="00961F94">
        <w:rPr>
          <w:bCs/>
          <w:iCs/>
          <w:lang w:val="en"/>
        </w:rPr>
        <w:fldChar w:fldCharType="end"/>
      </w:r>
      <w:r w:rsidR="00961F94">
        <w:rPr>
          <w:bCs/>
          <w:iCs/>
        </w:rPr>
        <w:t>.</w:t>
      </w:r>
      <w:r w:rsidR="00961F94">
        <w:rPr>
          <w:bCs/>
          <w:iCs/>
          <w:lang w:val="en"/>
        </w:rPr>
        <w:t xml:space="preserve"> </w:t>
      </w:r>
      <w:r w:rsidR="00AA4BD0">
        <w:rPr>
          <w:bCs/>
          <w:iCs/>
          <w:lang w:val="en"/>
        </w:rPr>
        <w:t>Contemporary/temporal</w:t>
      </w:r>
      <w:r>
        <w:rPr>
          <w:bCs/>
          <w:iCs/>
          <w:lang w:val="en"/>
        </w:rPr>
        <w:t xml:space="preserve">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in multi-generational datasets.</w:t>
      </w:r>
      <w:r>
        <w:fldChar w:fldCharType="begin"/>
      </w:r>
      <w:r w:rsidR="00DD52FA">
        <w:rPr>
          <w:bCs/>
          <w:iCs/>
          <w:lang w:val="en"/>
        </w:rPr>
        <w:instrText xml:space="preserve"> ADDIN ZOTERO_ITEM CSL_CITATION {"citationID":"6nWmSFXT","properties":{"formattedCitation":"\\super 33\\uc0\\u8211{}38\\nosupersub{}","plainCitation":"33–38","noteIndex":0},"citationItems":[{"id":"Otmf7FJN/2V2VKUSY","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Otmf7FJN/IndYmuS9","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Otmf7FJN/4BW10XFB","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Otmf7FJN/uTgSFfKE","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Otmf7FJN/sUGyAGO3","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Otmf7FJN/V2z1wi0z","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DD52FA" w:rsidRPr="00DD52FA">
        <w:rPr>
          <w:vertAlign w:val="superscript"/>
        </w:rPr>
        <w:t>33–38</w:t>
      </w:r>
      <w:r>
        <w:rPr>
          <w:bCs/>
          <w:iCs/>
          <w:lang w:val="en"/>
        </w:rPr>
        <w:fldChar w:fldCharType="end"/>
      </w:r>
      <w:r w:rsidR="00961F94">
        <w:rPr>
          <w:bCs/>
          <w:iCs/>
        </w:rPr>
        <w:t xml:space="preserve">, and are </w:t>
      </w:r>
      <w:r w:rsidR="00AA4BD0">
        <w:rPr>
          <w:bCs/>
          <w:iCs/>
          <w:lang w:val="en"/>
        </w:rPr>
        <w:t>often</w:t>
      </w:r>
      <w:r>
        <w:rPr>
          <w:bCs/>
          <w:iCs/>
          <w:lang w:val="en"/>
        </w:rPr>
        <w:t xml:space="preserve"> used in conservation genetic studies and management as they can detect population declines as rapidly as one generation post-population decline</w:t>
      </w:r>
      <w:r>
        <w:fldChar w:fldCharType="begin"/>
      </w:r>
      <w:r w:rsidR="00DD52FA">
        <w:rPr>
          <w:bCs/>
          <w:iCs/>
          <w:lang w:val="en"/>
        </w:rPr>
        <w:instrText xml:space="preserve"> ADDIN ZOTERO_ITEM CSL_CITATION {"citationID":"uYsRbN5J","properties":{"formattedCitation":"\\super 39\\nosupersub{}","plainCitation":"39","noteIndex":0},"citationItems":[{"id":"Otmf7FJN/c9UqJVu5","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DD52FA" w:rsidRPr="00DD52FA">
        <w:rPr>
          <w:vertAlign w:val="superscript"/>
        </w:rPr>
        <w:t>39</w:t>
      </w:r>
      <w:r>
        <w:rPr>
          <w:bCs/>
          <w:iCs/>
          <w:lang w:val="en"/>
        </w:rPr>
        <w:fldChar w:fldCharType="end"/>
      </w:r>
      <w:r>
        <w:rPr>
          <w:bCs/>
          <w:iCs/>
          <w:lang w:val="en"/>
        </w:rPr>
        <w:t xml:space="preserve"> </w:t>
      </w:r>
      <w:r w:rsidR="00AA4BD0">
        <w:rPr>
          <w:bCs/>
          <w:iCs/>
          <w:lang w:val="en"/>
        </w:rPr>
        <w:t xml:space="preserve">and </w:t>
      </w:r>
      <w:r>
        <w:rPr>
          <w:bCs/>
          <w:iCs/>
          <w:lang w:val="en"/>
        </w:rPr>
        <w:t>detect population declines ten generations post decline</w:t>
      </w:r>
      <w:r>
        <w:fldChar w:fldCharType="begin"/>
      </w:r>
      <w:r w:rsidR="00DD52FA">
        <w:rPr>
          <w:bCs/>
          <w:iCs/>
          <w:lang w:val="en"/>
        </w:rPr>
        <w:instrText xml:space="preserve"> ADDIN ZOTERO_ITEM CSL_CITATION {"citationID":"POwWJgBP","properties":{"formattedCitation":"\\super 40\\nosupersub{}","plainCitation":"40","noteIndex":0},"citationItems":[{"id":"Otmf7FJN/CVih46k6","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DD52FA" w:rsidRPr="00DD52FA">
        <w:rPr>
          <w:vertAlign w:val="superscript"/>
        </w:rPr>
        <w:t>40</w:t>
      </w:r>
      <w:r>
        <w:rPr>
          <w:bCs/>
          <w:iCs/>
          <w:lang w:val="en"/>
        </w:rPr>
        <w:fldChar w:fldCharType="end"/>
      </w:r>
      <w:r>
        <w:rPr>
          <w:bCs/>
          <w:iCs/>
        </w:rPr>
        <w:t xml:space="preserve">. </w:t>
      </w:r>
      <w:r w:rsidR="00EC20B7">
        <w:rPr>
          <w:bCs/>
          <w:iCs/>
        </w:rPr>
        <w:t xml:space="preserve">Here we estimated </w:t>
      </w:r>
      <w:r w:rsidR="00EC20B7">
        <w:rPr>
          <w:bCs/>
          <w:iCs/>
          <w:lang w:val="en"/>
        </w:rPr>
        <w:t xml:space="preserve">contemporary </w:t>
      </w:r>
      <w:r w:rsidR="00EC20B7" w:rsidRPr="00AA4BD0">
        <w:rPr>
          <w:bCs/>
          <w:i/>
          <w:lang w:val="en"/>
        </w:rPr>
        <w:t>N</w:t>
      </w:r>
      <w:r w:rsidR="00EC20B7" w:rsidRPr="00AA4BD0">
        <w:rPr>
          <w:bCs/>
          <w:i/>
          <w:vertAlign w:val="subscript"/>
          <w:lang w:val="en"/>
        </w:rPr>
        <w:t>E</w:t>
      </w:r>
      <w:r>
        <w:rPr>
          <w:bCs/>
          <w:iCs/>
          <w:lang w:val="en"/>
        </w:rPr>
        <w:t xml:space="preserve"> </w:t>
      </w:r>
      <w:r w:rsidR="00EC20B7">
        <w:rPr>
          <w:bCs/>
          <w:iCs/>
          <w:lang w:val="en"/>
        </w:rPr>
        <w:t>using more markers and a longer time frame than previous studies</w:t>
      </w:r>
      <w:r w:rsidR="00EC20B7">
        <w:fldChar w:fldCharType="begin"/>
      </w:r>
      <w:r w:rsidR="00EC20B7">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00EC20B7">
        <w:rPr>
          <w:bCs/>
          <w:iCs/>
          <w:lang w:val="en"/>
        </w:rPr>
        <w:fldChar w:fldCharType="separate"/>
      </w:r>
      <w:r w:rsidR="00EC20B7" w:rsidRPr="00DD52FA">
        <w:rPr>
          <w:vertAlign w:val="superscript"/>
        </w:rPr>
        <w:t>6,7</w:t>
      </w:r>
      <w:r w:rsidR="00EC20B7">
        <w:rPr>
          <w:bCs/>
          <w:iCs/>
          <w:lang w:val="en"/>
        </w:rPr>
        <w:fldChar w:fldCharType="end"/>
      </w:r>
      <w:r w:rsidR="00EC20B7">
        <w:rPr>
          <w:bCs/>
          <w:iCs/>
          <w:lang w:val="en"/>
        </w:rPr>
        <w:t>.</w:t>
      </w:r>
      <w:r w:rsidR="00961F94">
        <w:rPr>
          <w:bCs/>
          <w:iCs/>
          <w:lang w:val="en"/>
        </w:rPr>
        <w:t xml:space="preserve"> </w:t>
      </w:r>
    </w:p>
    <w:p w14:paraId="27569544" w14:textId="77777777" w:rsidR="00F710E0" w:rsidRDefault="00F710E0" w:rsidP="00F710E0">
      <w:pPr>
        <w:spacing w:line="276" w:lineRule="auto"/>
        <w:ind w:left="360" w:right="270"/>
        <w:rPr>
          <w:bCs/>
          <w:iCs/>
          <w:lang w:val="en"/>
        </w:rPr>
      </w:pPr>
    </w:p>
    <w:p w14:paraId="0BE5D50C" w14:textId="70B41473" w:rsidR="002A181A" w:rsidRDefault="00EF3213" w:rsidP="00F710E0">
      <w:pPr>
        <w:spacing w:line="276" w:lineRule="auto"/>
        <w:ind w:left="360" w:right="270"/>
        <w:rPr>
          <w:bCs/>
          <w:iCs/>
          <w:lang w:val="en"/>
        </w:rPr>
      </w:pPr>
      <w:r w:rsidRPr="00EC20B7">
        <w:rPr>
          <w:b/>
          <w:iCs/>
          <w:lang w:val="en"/>
        </w:rPr>
        <w:t>Historical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represents the effective population size of the historical population that led to the amount of genetic diversity currently observed in the modern-day population and can be derived from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Since the mutation rate in delta smelt is unknown, but it is a constant conversion to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we simply observed genetic diversity over time</w:t>
      </w:r>
      <w:r w:rsidR="00F710E0">
        <w:rPr>
          <w:bCs/>
          <w:iCs/>
          <w:lang w:val="en"/>
        </w:rPr>
        <w:t xml:space="preserve">. This allowed us to observe the 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F710E0">
        <w:t xml:space="preserve"> over time</w:t>
      </w:r>
      <w:r>
        <w:rPr>
          <w:bCs/>
          <w:iCs/>
          <w:lang w:val="en"/>
        </w:rPr>
        <w:t>.</w:t>
      </w:r>
      <w:r w:rsidR="00961F94">
        <w:rPr>
          <w:bCs/>
          <w:iCs/>
          <w:lang w:val="en"/>
        </w:rPr>
        <w:t xml:space="preserve"> Historical </w:t>
      </w:r>
      <w:r w:rsidR="00961F94" w:rsidRPr="00AA4BD0">
        <w:rPr>
          <w:bCs/>
          <w:i/>
          <w:lang w:val="en"/>
        </w:rPr>
        <w:t>N</w:t>
      </w:r>
      <w:r w:rsidR="00961F94" w:rsidRPr="00AA4BD0">
        <w:rPr>
          <w:bCs/>
          <w:i/>
          <w:vertAlign w:val="subscript"/>
          <w:lang w:val="en"/>
        </w:rPr>
        <w:t>E</w:t>
      </w:r>
      <w:r w:rsidR="00961F94">
        <w:rPr>
          <w:bCs/>
          <w:iCs/>
          <w:lang w:val="en"/>
        </w:rPr>
        <w:t xml:space="preserve"> can be used to understand population fluctuations going back further in time</w:t>
      </w:r>
      <w:r w:rsidR="00AA4BD0">
        <w:rPr>
          <w:bCs/>
          <w:iCs/>
          <w:lang w:val="en"/>
        </w:rPr>
        <w:t>.</w:t>
      </w:r>
      <w:r w:rsidR="00961F94">
        <w:rPr>
          <w:bCs/>
          <w:iCs/>
          <w:lang w:val="en"/>
        </w:rPr>
        <w:t xml:space="preserve"> </w:t>
      </w:r>
    </w:p>
    <w:p w14:paraId="0B2ADE97" w14:textId="77777777" w:rsidR="002A181A" w:rsidRDefault="002A181A">
      <w:pPr>
        <w:tabs>
          <w:tab w:val="left" w:pos="2429"/>
        </w:tabs>
        <w:spacing w:line="276" w:lineRule="auto"/>
        <w:ind w:right="270"/>
        <w:rPr>
          <w:bCs/>
          <w:iCs/>
          <w:lang w:val="en"/>
        </w:rPr>
      </w:pPr>
    </w:p>
    <w:p w14:paraId="031B69B3" w14:textId="659FF88F" w:rsidR="002A181A" w:rsidRPr="00AA4BD0" w:rsidRDefault="00EF3213">
      <w:pPr>
        <w:spacing w:line="276" w:lineRule="auto"/>
        <w:ind w:right="270"/>
        <w:rPr>
          <w:bCs/>
          <w:iCs/>
        </w:rPr>
      </w:pPr>
      <w:r>
        <w:rPr>
          <w:bCs/>
          <w:iCs/>
          <w:lang w:val="en"/>
        </w:rPr>
        <w:lastRenderedPageBreak/>
        <w:t xml:space="preserve">For isolated panmictic populations, the “50/500 rule” was a widely referenced rule proposed by Franklin in 1980 for conservation biology to establish parameters for a minimal viable population. The rule denotes that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drop below 50 for short-term population persistence</w:t>
      </w:r>
      <w:r>
        <w:fldChar w:fldCharType="begin"/>
      </w:r>
      <w:r w:rsidR="00CA5D7C">
        <w:rPr>
          <w:bCs/>
          <w:iCs/>
          <w:lang w:val="en"/>
        </w:rPr>
        <w:instrText xml:space="preserve"> ADDIN ZOTERO_ITEM CSL_CITATION {"citationID":"rcVbZAki","properties":{"formattedCitation":"\\super 45\\uc0\\u8211{}47\\nosupersub{}","plainCitation":"45–47","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A5D7C" w:rsidRPr="00CA5D7C">
        <w:rPr>
          <w:vertAlign w:val="superscript"/>
        </w:rPr>
        <w:t>45–47</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variation is thought to be sufficiently replenished by new mutations</w:t>
      </w:r>
      <w:r>
        <w:fldChar w:fldCharType="begin"/>
      </w:r>
      <w:r w:rsidR="00CA5D7C">
        <w:rPr>
          <w:bCs/>
          <w:iCs/>
          <w:lang w:val="en"/>
        </w:rPr>
        <w:instrText xml:space="preserve"> ADDIN ZOTERO_ITEM CSL_CITATION {"citationID":"HjQ3YlP3","properties":{"formattedCitation":"\\super 48\\nosupersub{}","plainCitation":"48","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Pr>
          <w:bCs/>
          <w:iCs/>
          <w:lang w:val="en"/>
        </w:rPr>
        <w:fldChar w:fldCharType="separate"/>
      </w:r>
      <w:r w:rsidR="00CA5D7C" w:rsidRPr="00CA5D7C">
        <w:rPr>
          <w:vertAlign w:val="superscript"/>
        </w:rPr>
        <w:t>48</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w:t>
      </w:r>
      <w:r w:rsidR="00961F94">
        <w:rPr>
          <w:bCs/>
          <w:iCs/>
          <w:lang w:val="en"/>
        </w:rPr>
        <w:t>,</w:t>
      </w:r>
      <w:r>
        <w:rPr>
          <w:bCs/>
          <w:iCs/>
          <w:lang w:val="en"/>
        </w:rPr>
        <w:t>000 for short and long-term persistence, respectively</w:t>
      </w:r>
      <w:r>
        <w:fldChar w:fldCharType="begin"/>
      </w:r>
      <w:r w:rsidR="00CA5D7C">
        <w:rPr>
          <w:bCs/>
          <w:iCs/>
          <w:lang w:val="en"/>
        </w:rPr>
        <w:instrText xml:space="preserve"> ADDIN ZOTERO_ITEM CSL_CITATION {"citationID":"K3NAlZqM","properties":{"formattedCitation":"\\super 49,50\\nosupersub{}","plainCitation":"49,50","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A5D7C" w:rsidRPr="00CA5D7C">
        <w:rPr>
          <w:vertAlign w:val="superscript"/>
        </w:rPr>
        <w:t>49,50</w:t>
      </w:r>
      <w:r>
        <w:rPr>
          <w:bCs/>
          <w:iCs/>
          <w:lang w:val="en"/>
        </w:rPr>
        <w:fldChar w:fldCharType="end"/>
      </w:r>
      <w:r>
        <w:rPr>
          <w:bCs/>
          <w:iCs/>
          <w:lang w:val="en"/>
        </w:rPr>
        <w:t>. However, even the notion of using empirical models to glean a threshold for conservation management has been rejected by some</w:t>
      </w:r>
      <w:r>
        <w:fldChar w:fldCharType="begin"/>
      </w:r>
      <w:r w:rsidR="00181CAA">
        <w:rPr>
          <w:bCs/>
          <w:iCs/>
          <w:lang w:val="en"/>
        </w:rPr>
        <w:instrText xml:space="preserve"> ADDIN ZOTERO_ITEM CSL_CITATION {"citationID":"tQi5i5nD","properties":{"formattedCitation":"\\super 44,51\\nosupersub{}","plainCitation":"44,51","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181CAA" w:rsidRPr="00181CAA">
        <w:rPr>
          <w:vertAlign w:val="superscript"/>
        </w:rPr>
        <w:t>44,51</w:t>
      </w:r>
      <w:r>
        <w:rPr>
          <w:bCs/>
          <w:iCs/>
          <w:lang w:val="en"/>
        </w:rPr>
        <w:fldChar w:fldCharType="end"/>
      </w:r>
      <w:r>
        <w:rPr>
          <w:bCs/>
          <w:iCs/>
          <w:lang w:val="en"/>
        </w:rPr>
        <w:t xml:space="preserve">. </w:t>
      </w:r>
    </w:p>
    <w:p w14:paraId="4DB2BA57" w14:textId="77777777" w:rsidR="002A181A" w:rsidRDefault="002A181A">
      <w:pPr>
        <w:spacing w:line="276" w:lineRule="auto"/>
        <w:ind w:right="270"/>
        <w:rPr>
          <w:bCs/>
          <w:iCs/>
          <w:lang w:val="en"/>
        </w:rPr>
      </w:pPr>
    </w:p>
    <w:p w14:paraId="5CA36BEE" w14:textId="57294E7A" w:rsidR="002A181A" w:rsidRDefault="00AA4BD0">
      <w:pPr>
        <w:spacing w:line="276" w:lineRule="auto"/>
        <w:ind w:right="270"/>
        <w:rPr>
          <w:bCs/>
          <w:iCs/>
          <w:lang w:val="en"/>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a useful tool for monitoring endangered populations because it</w:t>
      </w:r>
      <w:r>
        <w:t xml:space="preserve"> </w:t>
      </w:r>
      <w:r>
        <w:rPr>
          <w:bCs/>
          <w:iCs/>
          <w:lang w:val="en"/>
        </w:rPr>
        <w:t xml:space="preserve">gives us some insight into risk of extinction. However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by no means predictive of recovery potential</w:t>
      </w:r>
      <w:r>
        <w:rPr>
          <w:bCs/>
          <w:iCs/>
          <w:lang w:val="en"/>
        </w:rPr>
        <w:fldChar w:fldCharType="begin"/>
      </w:r>
      <w:r>
        <w:rPr>
          <w:bCs/>
          <w:iCs/>
          <w:lang w:val="en"/>
        </w:rPr>
        <w:instrText xml:space="preserve"> ADDIN ZOTERO_ITEM CSL_CITATION {"citationID":"r3WcMuMa","properties":{"formattedCitation":"\\super 43,44\\nosupersub{}","plainCitation":"43,44","noteIndex":0},"citationItems":[{"id":303,"uris":["http://zotero.org/users/local/3tku6QP0/items/JAQPNXLK"],"uri":["http://zotero.org/users/local/3tku6QP0/items/JAQPNXLK"],"itemData":{"id":303,"type":"article-journal","abstract":"The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Pr>
          <w:bCs/>
          <w:iCs/>
          <w:lang w:val="en"/>
        </w:rPr>
        <w:fldChar w:fldCharType="separate"/>
      </w:r>
      <w:r w:rsidRPr="00CA5D7C">
        <w:rPr>
          <w:vertAlign w:val="superscript"/>
        </w:rPr>
        <w:t>43,44</w:t>
      </w:r>
      <w:r>
        <w:rPr>
          <w:bCs/>
          <w:iCs/>
          <w:lang w:val="en"/>
        </w:rPr>
        <w:fldChar w:fldCharType="end"/>
      </w:r>
      <w:r>
        <w:rPr>
          <w:bCs/>
          <w:iCs/>
          <w:lang w:val="en"/>
        </w:rPr>
        <w:t xml:space="preserve">. </w:t>
      </w:r>
      <w:r w:rsidR="00EF3213">
        <w:rPr>
          <w:bCs/>
          <w:iCs/>
          <w:lang w:val="en"/>
        </w:rPr>
        <w:t xml:space="preserve">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bCs/>
          <w:iCs/>
          <w:lang w:val="en"/>
        </w:rPr>
        <w:t xml:space="preserve"> needs to be in a “healthy” wild population, there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bCs/>
          <w:iCs/>
          <w:lang w:val="en"/>
        </w:rPr>
        <w:t xml:space="preserve"> </w:t>
      </w:r>
      <w:r w:rsidR="00961F94">
        <w:rPr>
          <w:bCs/>
          <w:iCs/>
          <w:lang w:val="en"/>
        </w:rPr>
        <w:t>is affecting</w:t>
      </w:r>
      <w:r w:rsidR="00EF3213">
        <w:rPr>
          <w:bCs/>
          <w:iCs/>
          <w:lang w:val="en"/>
        </w:rPr>
        <w:t xml:space="preserve"> any one given population or how it relates to the census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EF3213">
        <w:rPr>
          <w:bCs/>
          <w:iCs/>
          <w:lang w:val="en"/>
        </w:rPr>
        <w:t xml:space="preserve"> should not be taken as a threshold value</w:t>
      </w:r>
      <w:r w:rsidR="00961F94">
        <w:rPr>
          <w:bCs/>
          <w:iCs/>
          <w:lang w:val="en"/>
        </w:rPr>
        <w:t xml:space="preserve"> for population persistence or recovery potential</w:t>
      </w:r>
      <w:r w:rsidR="00EF3213">
        <w:fldChar w:fldCharType="begin"/>
      </w:r>
      <w:r w:rsidR="00CA5D7C">
        <w:rPr>
          <w:bCs/>
          <w:iCs/>
          <w:lang w:val="en"/>
        </w:rPr>
        <w:instrText xml:space="preserve"> ADDIN ZOTERO_ITEM CSL_CITATION {"citationID":"dRqsS2qY","properties":{"formattedCitation":"\\super 45,49,51\\nosupersub{}","plainCitation":"45,49,51","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sidR="00EF3213">
        <w:rPr>
          <w:bCs/>
          <w:iCs/>
          <w:lang w:val="en"/>
        </w:rPr>
        <w:fldChar w:fldCharType="separate"/>
      </w:r>
      <w:r w:rsidR="00CA5D7C" w:rsidRPr="00CA5D7C">
        <w:rPr>
          <w:vertAlign w:val="superscript"/>
        </w:rPr>
        <w:t>45,49,51</w:t>
      </w:r>
      <w:r w:rsidR="00EF3213">
        <w:rPr>
          <w:bCs/>
          <w:iCs/>
          <w:lang w:val="en"/>
        </w:rPr>
        <w:fldChar w:fldCharType="end"/>
      </w:r>
      <w:r w:rsidR="00EF3213">
        <w:rPr>
          <w:bCs/>
          <w:iCs/>
          <w:lang w:val="en"/>
        </w:rPr>
        <w:t xml:space="preserve">. Here we take advantage of the </w:t>
      </w:r>
      <w:r w:rsidR="00961F94">
        <w:rPr>
          <w:bCs/>
          <w:iCs/>
          <w:lang w:val="en"/>
        </w:rPr>
        <w:t xml:space="preserve">highly contiguous female </w:t>
      </w:r>
      <w:r w:rsidR="00EF3213">
        <w:rPr>
          <w:bCs/>
          <w:iCs/>
          <w:lang w:val="en"/>
        </w:rPr>
        <w:t>genome assembl</w:t>
      </w:r>
      <w:r w:rsidR="00961F94">
        <w:rPr>
          <w:bCs/>
          <w:iCs/>
          <w:lang w:val="en"/>
        </w:rPr>
        <w:t>y</w:t>
      </w:r>
      <w:r w:rsidR="00EF3213">
        <w:rPr>
          <w:bCs/>
          <w:iCs/>
          <w:lang w:val="en"/>
        </w:rPr>
        <w:t xml:space="preserve"> to observe trends in</w:t>
      </w:r>
      <w:r>
        <w:rPr>
          <w:bCs/>
          <w:iCs/>
          <w:lang w:val="en"/>
        </w:rPr>
        <w:t xml:space="preserve"> genetic diversity and </w:t>
      </w:r>
      <w:r w:rsidR="00F710E0">
        <w:rPr>
          <w:bCs/>
          <w:iCs/>
          <w:lang w:val="en"/>
        </w:rPr>
        <w:t>contemporary</w:t>
      </w:r>
      <w:r>
        <w:rPr>
          <w:bCs/>
          <w:iCs/>
          <w:lang w:val="en"/>
        </w:rPr>
        <w:t xml:space="preserve"> </w:t>
      </w:r>
      <w:r w:rsidRPr="00AA4BD0">
        <w:rPr>
          <w:bCs/>
          <w:i/>
          <w:lang w:val="en"/>
        </w:rPr>
        <w:t>N</w:t>
      </w:r>
      <w:r w:rsidRPr="00AA4BD0">
        <w:rPr>
          <w:bCs/>
          <w:i/>
          <w:vertAlign w:val="subscript"/>
          <w:lang w:val="en"/>
        </w:rPr>
        <w:t>E</w:t>
      </w:r>
      <w:r>
        <w:rPr>
          <w:bCs/>
          <w:iCs/>
          <w:lang w:val="en"/>
        </w:rPr>
        <w:t xml:space="preserve"> in</w:t>
      </w:r>
      <w:r w:rsidR="00EF3213">
        <w:rPr>
          <w:bCs/>
          <w:iCs/>
          <w:lang w:val="en"/>
        </w:rPr>
        <w:t xml:space="preserve"> the </w:t>
      </w:r>
      <w:r>
        <w:rPr>
          <w:bCs/>
          <w:iCs/>
          <w:lang w:val="en"/>
        </w:rPr>
        <w:t xml:space="preserve">wild </w:t>
      </w:r>
      <w:r w:rsidR="00EF3213">
        <w:rPr>
          <w:bCs/>
          <w:iCs/>
          <w:lang w:val="en"/>
        </w:rPr>
        <w:t>delta smelt population through time.</w:t>
      </w:r>
    </w:p>
    <w:p w14:paraId="6872DD90" w14:textId="77777777" w:rsidR="002A181A" w:rsidRDefault="002A181A">
      <w:pPr>
        <w:spacing w:line="276" w:lineRule="auto"/>
        <w:ind w:right="270"/>
        <w:rPr>
          <w:bCs/>
          <w:iCs/>
        </w:rPr>
      </w:pPr>
    </w:p>
    <w:p w14:paraId="19AAC983" w14:textId="77777777" w:rsidR="002A181A" w:rsidRDefault="00EF3213">
      <w:pPr>
        <w:spacing w:line="276" w:lineRule="auto"/>
        <w:ind w:right="270"/>
        <w:rPr>
          <w:b/>
          <w:i/>
        </w:rPr>
      </w:pPr>
      <w:r>
        <w:rPr>
          <w:b/>
          <w:i/>
        </w:rPr>
        <w:t>Sample acquisition &amp; sequencing</w:t>
      </w:r>
    </w:p>
    <w:p w14:paraId="48016528" w14:textId="77777777" w:rsidR="002A181A" w:rsidRDefault="00EF3213">
      <w:pPr>
        <w:spacing w:line="276" w:lineRule="auto"/>
        <w:ind w:right="270"/>
        <w:rPr>
          <w:i/>
        </w:rPr>
      </w:pPr>
      <w:r>
        <w:rPr>
          <w:i/>
        </w:rPr>
        <w:t>Methods</w:t>
      </w:r>
    </w:p>
    <w:p w14:paraId="78927CB4" w14:textId="2F7C1EFA" w:rsidR="002A181A" w:rsidRDefault="00EF3213">
      <w:pPr>
        <w:spacing w:line="276" w:lineRule="auto"/>
        <w:ind w:right="270"/>
        <w:rPr>
          <w:bCs/>
          <w:iCs/>
          <w:lang w:val="en"/>
        </w:rPr>
      </w:pPr>
      <w:r>
        <w:rPr>
          <w:bCs/>
          <w:iCs/>
          <w:lang w:val="en"/>
        </w:rPr>
        <w:t>We collected and sequenced archived samples obtained in state and federal trawls from 1993-20</w:t>
      </w:r>
      <w:r w:rsidR="000760C8">
        <w:rPr>
          <w:bCs/>
          <w:iCs/>
          <w:lang w:val="en"/>
        </w:rPr>
        <w:t>14</w:t>
      </w:r>
      <w:r>
        <w:rPr>
          <w:bCs/>
          <w:iCs/>
          <w:lang w:val="en"/>
        </w:rPr>
        <w:t xml:space="preserve">. Contemporary samples were collected and transferred into the custody of the Genomic Variation Laboratory as fin clips by Interagency Ecological Program surveys from 2015-2020. Genomic DNA was extracted using Qiagen </w:t>
      </w:r>
      <w:proofErr w:type="spellStart"/>
      <w:r>
        <w:rPr>
          <w:bCs/>
          <w:iCs/>
          <w:lang w:val="en"/>
        </w:rPr>
        <w:t>DNeasy</w:t>
      </w:r>
      <w:proofErr w:type="spellEnd"/>
      <w:r>
        <w:rPr>
          <w:bCs/>
          <w:iCs/>
          <w:lang w:val="en"/>
        </w:rPr>
        <w:t xml:space="preserve"> Blood and Tissue Kit (Qiagen, Valencia, CA) according to the manufacturer’s protocol. In order to produce a large number of loci in a cost-effective manner, restriction site associated DNA (RAD) sequencing was carried out for all individuals. RAD libraries were prepared using the </w:t>
      </w:r>
      <w:r>
        <w:rPr>
          <w:bCs/>
          <w:i/>
          <w:iCs/>
          <w:lang w:val="en"/>
        </w:rPr>
        <w:t>Sbf1</w:t>
      </w:r>
      <w:r>
        <w:rPr>
          <w:bCs/>
          <w:iCs/>
          <w:lang w:val="en"/>
        </w:rPr>
        <w:t xml:space="preserve"> restriction enzyme according to the ‘new RAD protocol’ described in Ali et al.</w:t>
      </w:r>
      <w:r>
        <w:fldChar w:fldCharType="begin"/>
      </w:r>
      <w:r w:rsidR="00CA5D7C">
        <w:rPr>
          <w:bCs/>
          <w:iCs/>
          <w:lang w:val="en"/>
        </w:rPr>
        <w:instrText xml:space="preserve"> ADDIN ZOTERO_ITEM CSL_CITATION {"citationID":"irhSL5ge","properties":{"formattedCitation":"\\super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sidR="00CA5D7C" w:rsidRPr="00CA5D7C">
        <w:rPr>
          <w:vertAlign w:val="superscript"/>
        </w:rPr>
        <w:t>52</w:t>
      </w:r>
      <w:r>
        <w:rPr>
          <w:bCs/>
          <w:iCs/>
          <w:lang w:val="en"/>
        </w:rPr>
        <w:fldChar w:fldCharType="end"/>
      </w:r>
      <w:r>
        <w:rPr>
          <w:bCs/>
          <w:iCs/>
          <w:lang w:val="en"/>
        </w:rPr>
        <w:t xml:space="preserve">. Sample years 1993-2017 and 2018-2020 were sequenced with 100 bp and 150 bp paired-end reads, respectively, on an Illumina </w:t>
      </w:r>
      <w:proofErr w:type="spellStart"/>
      <w:r>
        <w:rPr>
          <w:bCs/>
          <w:iCs/>
          <w:lang w:val="en"/>
        </w:rPr>
        <w:t>HiSeq</w:t>
      </w:r>
      <w:proofErr w:type="spellEnd"/>
      <w:r>
        <w:rPr>
          <w:bCs/>
          <w:iCs/>
          <w:lang w:val="en"/>
        </w:rPr>
        <w:t xml:space="preserve"> 4000. </w:t>
      </w:r>
    </w:p>
    <w:p w14:paraId="26C7090B" w14:textId="77777777" w:rsidR="002A181A" w:rsidRDefault="00EF3213">
      <w:pPr>
        <w:spacing w:line="276" w:lineRule="auto"/>
        <w:ind w:right="270"/>
        <w:rPr>
          <w:bCs/>
          <w:iCs/>
          <w:lang w:val="en"/>
        </w:rPr>
      </w:pPr>
      <w:r>
        <w:rPr>
          <w:bCs/>
          <w:iCs/>
          <w:lang w:val="en"/>
        </w:rPr>
        <w:t xml:space="preserve"> </w:t>
      </w:r>
    </w:p>
    <w:p w14:paraId="3CB2A404" w14:textId="77777777" w:rsidR="002A181A" w:rsidRDefault="00EF3213">
      <w:pPr>
        <w:spacing w:line="276" w:lineRule="auto"/>
        <w:ind w:right="270"/>
        <w:rPr>
          <w:bCs/>
          <w:i/>
          <w:lang w:val="en"/>
        </w:rPr>
      </w:pPr>
      <w:r>
        <w:rPr>
          <w:bCs/>
          <w:i/>
          <w:lang w:val="en"/>
        </w:rPr>
        <w:t>Results</w:t>
      </w:r>
    </w:p>
    <w:p w14:paraId="56B3EAC9" w14:textId="47BD22F4" w:rsidR="002A181A" w:rsidRDefault="00EF3213">
      <w:pPr>
        <w:spacing w:line="276" w:lineRule="auto"/>
        <w:ind w:right="270"/>
        <w:rPr>
          <w:bCs/>
          <w:iCs/>
          <w:lang w:val="en"/>
        </w:rPr>
      </w:pPr>
      <w:r>
        <w:rPr>
          <w:bCs/>
          <w:iCs/>
          <w:lang w:val="en"/>
        </w:rPr>
        <w:t xml:space="preserve">A total of 2,976 samples from 24 years spanning 27 generations were sequenced creating a rich dataset for further analysis. </w:t>
      </w:r>
    </w:p>
    <w:p w14:paraId="4F430AF8" w14:textId="77777777" w:rsidR="002A181A" w:rsidRDefault="002A181A">
      <w:pPr>
        <w:spacing w:line="276" w:lineRule="auto"/>
        <w:ind w:right="270"/>
        <w:rPr>
          <w:bCs/>
          <w:iCs/>
          <w:lang w:val="en"/>
        </w:rPr>
      </w:pPr>
    </w:p>
    <w:p w14:paraId="5A089FCA" w14:textId="77777777" w:rsidR="002A181A" w:rsidRDefault="00EF3213">
      <w:pPr>
        <w:pStyle w:val="Heading2"/>
        <w:spacing w:line="276" w:lineRule="auto"/>
        <w:rPr>
          <w:lang w:val="en"/>
        </w:rPr>
      </w:pPr>
      <w:r>
        <w:rPr>
          <w:lang w:val="en"/>
        </w:rPr>
        <w:t>Read processing and alignment</w:t>
      </w:r>
    </w:p>
    <w:p w14:paraId="17E6DE1B" w14:textId="77777777" w:rsidR="002A181A" w:rsidRDefault="00EF3213">
      <w:pPr>
        <w:spacing w:line="276" w:lineRule="auto"/>
        <w:ind w:right="270"/>
        <w:rPr>
          <w:bCs/>
          <w:i/>
          <w:lang w:val="en"/>
        </w:rPr>
      </w:pPr>
      <w:r>
        <w:rPr>
          <w:bCs/>
          <w:i/>
          <w:lang w:val="en"/>
        </w:rPr>
        <w:t>Methods</w:t>
      </w:r>
    </w:p>
    <w:p w14:paraId="0EE35D7F" w14:textId="11AC9E02" w:rsidR="002A181A" w:rsidRDefault="00EF3213">
      <w:pPr>
        <w:spacing w:line="276" w:lineRule="auto"/>
        <w:ind w:right="270"/>
        <w:rPr>
          <w:bCs/>
          <w:iCs/>
          <w:lang w:val="en"/>
        </w:rPr>
      </w:pPr>
      <w:r>
        <w:rPr>
          <w:bCs/>
          <w:iCs/>
          <w:lang w:val="en"/>
        </w:rPr>
        <w:lastRenderedPageBreak/>
        <w:t xml:space="preserve">In order to make demographic inferences, alleles spread across the genome of different individuals and contained within and across generations need to be compared. To do this, we split sequencing data into files corresponding to single individuals, using previously described </w:t>
      </w:r>
      <w:proofErr w:type="spellStart"/>
      <w:r>
        <w:rPr>
          <w:bCs/>
          <w:iCs/>
          <w:lang w:val="en"/>
        </w:rPr>
        <w:t>perl</w:t>
      </w:r>
      <w:proofErr w:type="spellEnd"/>
      <w:r>
        <w:rPr>
          <w:bCs/>
          <w:iCs/>
          <w:lang w:val="en"/>
        </w:rPr>
        <w:t xml:space="preserve"> scripts to separate raw sequencing data into plates, then individuals</w:t>
      </w:r>
      <w:r w:rsidR="000760C8">
        <w:rPr>
          <w:bCs/>
          <w:iCs/>
          <w:lang w:val="en"/>
        </w:rPr>
        <w:fldChar w:fldCharType="begin"/>
      </w:r>
      <w:r w:rsidR="000760C8">
        <w:rPr>
          <w:bCs/>
          <w:iCs/>
          <w:lang w:val="en"/>
        </w:rPr>
        <w:instrText xml:space="preserve"> ADDIN ZOTERO_ITEM CSL_CITATION {"citationID":"cRAyZK3x","properties":{"formattedCitation":"\\super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0760C8">
        <w:rPr>
          <w:bCs/>
          <w:iCs/>
          <w:lang w:val="en"/>
        </w:rPr>
        <w:fldChar w:fldCharType="separate"/>
      </w:r>
      <w:r w:rsidR="000760C8" w:rsidRPr="000760C8">
        <w:rPr>
          <w:vertAlign w:val="superscript"/>
        </w:rPr>
        <w:t>52</w:t>
      </w:r>
      <w:r w:rsidR="000760C8">
        <w:rPr>
          <w:bCs/>
          <w:iCs/>
          <w:lang w:val="en"/>
        </w:rPr>
        <w:fldChar w:fldCharType="end"/>
      </w:r>
      <w:r w:rsidR="000760C8">
        <w:rPr>
          <w:bCs/>
          <w:iCs/>
          <w:lang w:val="en"/>
        </w:rPr>
        <w:t xml:space="preserve">. </w:t>
      </w:r>
      <w:r>
        <w:rPr>
          <w:bCs/>
          <w:iCs/>
          <w:lang w:val="en"/>
        </w:rPr>
        <w:t>We then aligned the separated (or split) individual sequencing files to the assembled genome using bwa, which resulted in sequence alignment map (SAM) files. We then further processed the SAM files by sorting according to read name (</w:t>
      </w:r>
      <w:proofErr w:type="spellStart"/>
      <w:r>
        <w:rPr>
          <w:rFonts w:ascii="Courier" w:hAnsi="Courier"/>
          <w:bCs/>
          <w:iCs/>
          <w:lang w:val="en"/>
        </w:rPr>
        <w:t>samtools</w:t>
      </w:r>
      <w:proofErr w:type="spellEnd"/>
      <w:r>
        <w:rPr>
          <w:rFonts w:ascii="Courier" w:hAnsi="Courier"/>
          <w:bCs/>
          <w:iCs/>
          <w:lang w:val="en"/>
        </w:rPr>
        <w:t xml:space="preserve"> sort)</w:t>
      </w:r>
      <w:r>
        <w:rPr>
          <w:bCs/>
          <w:iCs/>
          <w:lang w:val="en"/>
        </w:rPr>
        <w:t>, filling in mate coordinates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fixmate</w:t>
      </w:r>
      <w:proofErr w:type="spellEnd"/>
      <w:r>
        <w:rPr>
          <w:rFonts w:ascii="Courier" w:hAnsi="Courier"/>
          <w:bCs/>
          <w:iCs/>
          <w:lang w:val="en"/>
        </w:rPr>
        <w:t xml:space="preserve"> -m</w:t>
      </w:r>
      <w:r>
        <w:rPr>
          <w:bCs/>
          <w:iCs/>
          <w:lang w:val="en"/>
        </w:rPr>
        <w:t>), removing duplicate reads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markdup</w:t>
      </w:r>
      <w:proofErr w:type="spellEnd"/>
      <w:r>
        <w:rPr>
          <w:rFonts w:ascii="Courier" w:hAnsi="Courier"/>
          <w:bCs/>
          <w:iCs/>
          <w:lang w:val="en"/>
        </w:rPr>
        <w:t xml:space="preserve"> -r</w:t>
      </w:r>
      <w:r>
        <w:rPr>
          <w:bCs/>
          <w:iCs/>
          <w:lang w:val="en"/>
        </w:rPr>
        <w:t>), and indexing the resulting files to create binary alignment map (BAM) files (</w:t>
      </w:r>
      <w:proofErr w:type="spellStart"/>
      <w:r>
        <w:rPr>
          <w:rFonts w:ascii="Courier" w:hAnsi="Courier"/>
          <w:bCs/>
          <w:iCs/>
          <w:lang w:val="en"/>
        </w:rPr>
        <w:t>samtools</w:t>
      </w:r>
      <w:proofErr w:type="spellEnd"/>
      <w:r>
        <w:rPr>
          <w:rFonts w:ascii="Courier" w:hAnsi="Courier"/>
          <w:bCs/>
          <w:iCs/>
          <w:lang w:val="en"/>
        </w:rPr>
        <w:t xml:space="preserve"> index</w:t>
      </w:r>
      <w:r>
        <w:rPr>
          <w:bCs/>
          <w:iCs/>
          <w:lang w:val="en"/>
        </w:rPr>
        <w:t>) for downstream analyses.</w:t>
      </w:r>
    </w:p>
    <w:p w14:paraId="36563C9E" w14:textId="77777777" w:rsidR="000D032C" w:rsidRDefault="000D032C">
      <w:pPr>
        <w:spacing w:line="276" w:lineRule="auto"/>
        <w:ind w:right="270"/>
        <w:rPr>
          <w:bCs/>
          <w:iCs/>
          <w:lang w:val="en"/>
        </w:rPr>
      </w:pPr>
    </w:p>
    <w:p w14:paraId="57E9A8F0" w14:textId="77777777" w:rsidR="002A181A" w:rsidRDefault="00EF3213">
      <w:pPr>
        <w:pStyle w:val="Heading2"/>
        <w:spacing w:line="276" w:lineRule="auto"/>
        <w:rPr>
          <w:lang w:val="en"/>
        </w:rPr>
      </w:pPr>
      <w:r>
        <w:rPr>
          <w:lang w:val="en"/>
        </w:rPr>
        <w:t>Principal component analysis for hybrid detection</w:t>
      </w:r>
    </w:p>
    <w:p w14:paraId="3A02DFEC" w14:textId="77777777" w:rsidR="002A181A" w:rsidRDefault="00EF3213">
      <w:pPr>
        <w:spacing w:line="276" w:lineRule="auto"/>
        <w:ind w:right="270"/>
        <w:rPr>
          <w:bCs/>
          <w:i/>
          <w:lang w:val="en"/>
        </w:rPr>
      </w:pPr>
      <w:r>
        <w:rPr>
          <w:bCs/>
          <w:i/>
          <w:lang w:val="en"/>
        </w:rPr>
        <w:t>Methods</w:t>
      </w:r>
    </w:p>
    <w:p w14:paraId="1B552752" w14:textId="77777777" w:rsidR="002A181A" w:rsidRDefault="00EF3213">
      <w:pPr>
        <w:spacing w:line="276" w:lineRule="auto"/>
        <w:ind w:right="270"/>
        <w:rPr>
          <w:bCs/>
          <w:iCs/>
          <w:lang w:val="en"/>
        </w:rPr>
      </w:pPr>
      <w:r>
        <w:rPr>
          <w:bCs/>
          <w:iCs/>
          <w:lang w:val="en"/>
        </w:rPr>
        <w:t xml:space="preserve">When conducting population genetic analyses on a species, it is important to make sure that erroneous individuals are excluded. 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xml:space="preserve">. Due to the possibility of visual misidentification or technical error, we ran a principal component analysis to identify and exclude hybrid individuals or individuals with outlying genotypes. </w:t>
      </w:r>
    </w:p>
    <w:p w14:paraId="2CD22C50" w14:textId="77777777" w:rsidR="002A181A" w:rsidRDefault="002A181A">
      <w:pPr>
        <w:spacing w:line="276" w:lineRule="auto"/>
        <w:ind w:right="270"/>
        <w:rPr>
          <w:bCs/>
          <w:iCs/>
          <w:lang w:val="en"/>
        </w:rPr>
      </w:pPr>
    </w:p>
    <w:p w14:paraId="15FAC365" w14:textId="70BE1C66" w:rsidR="002A181A" w:rsidRDefault="00EF3213">
      <w:pPr>
        <w:spacing w:line="276" w:lineRule="auto"/>
        <w:ind w:right="270"/>
        <w:rPr>
          <w:bCs/>
          <w:iCs/>
          <w:lang w:val="en"/>
        </w:rPr>
      </w:pPr>
      <w:r>
        <w:rPr>
          <w:bCs/>
          <w:iCs/>
          <w:lang w:val="en"/>
        </w:rPr>
        <w:t>To do this, we used the program ANGSD</w:t>
      </w:r>
      <w:r>
        <w:fldChar w:fldCharType="begin"/>
      </w:r>
      <w:r w:rsidR="00CA5D7C">
        <w:rPr>
          <w:bCs/>
          <w:iCs/>
          <w:lang w:val="en"/>
        </w:rPr>
        <w:instrText xml:space="preserve"> ADDIN ZOTERO_ITEM CSL_CITATION {"citationID":"w6b1KnZO","properties":{"formattedCitation":"\\super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sidR="00CA5D7C" w:rsidRPr="00CA5D7C">
        <w:rPr>
          <w:vertAlign w:val="superscript"/>
        </w:rPr>
        <w:t>53</w:t>
      </w:r>
      <w:r>
        <w:rPr>
          <w:bCs/>
          <w:iCs/>
          <w:lang w:val="en"/>
        </w:rPr>
        <w:fldChar w:fldCharType="end"/>
      </w:r>
      <w:r>
        <w:rPr>
          <w:bCs/>
          <w:iCs/>
          <w:lang w:val="en"/>
        </w:rPr>
        <w:t xml:space="preserve"> to randomly sample a single read at all sites contained in at least half of the samples for each individual (</w:t>
      </w:r>
      <w:r>
        <w:rPr>
          <w:rFonts w:ascii="Courier" w:hAnsi="Courier"/>
          <w:bCs/>
          <w:iCs/>
          <w:lang w:val="en"/>
        </w:rPr>
        <w:t>angsd -</w:t>
      </w:r>
      <w:proofErr w:type="spellStart"/>
      <w:r>
        <w:rPr>
          <w:rFonts w:ascii="Courier" w:hAnsi="Courier"/>
          <w:bCs/>
          <w:iCs/>
          <w:lang w:val="en"/>
        </w:rPr>
        <w:t>doMajorMinor</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20 -</w:t>
      </w:r>
      <w:proofErr w:type="spellStart"/>
      <w:r>
        <w:rPr>
          <w:rFonts w:ascii="Courier" w:hAnsi="Courier"/>
          <w:bCs/>
          <w:iCs/>
          <w:lang w:val="en"/>
        </w:rPr>
        <w:t>minQ</w:t>
      </w:r>
      <w:proofErr w:type="spellEnd"/>
      <w:r>
        <w:rPr>
          <w:rFonts w:ascii="Courier" w:hAnsi="Courier"/>
          <w:bCs/>
          <w:iCs/>
          <w:lang w:val="en"/>
        </w:rPr>
        <w:t xml:space="preserve"> 20 -SNP_pval 1e-12 -GL 1 -</w:t>
      </w:r>
      <w:proofErr w:type="spellStart"/>
      <w:r>
        <w:rPr>
          <w:rFonts w:ascii="Courier" w:hAnsi="Courier"/>
          <w:bCs/>
          <w:iCs/>
          <w:lang w:val="en"/>
        </w:rPr>
        <w:t>doMaf</w:t>
      </w:r>
      <w:proofErr w:type="spellEnd"/>
      <w:r>
        <w:rPr>
          <w:rFonts w:ascii="Courier" w:hAnsi="Courier"/>
          <w:bCs/>
          <w:iCs/>
          <w:lang w:val="en"/>
        </w:rPr>
        <w:t xml:space="preserve"> 1 -</w:t>
      </w:r>
      <w:proofErr w:type="spellStart"/>
      <w:r>
        <w:rPr>
          <w:rFonts w:ascii="Courier" w:hAnsi="Courier"/>
          <w:bCs/>
          <w:iCs/>
          <w:lang w:val="en"/>
        </w:rPr>
        <w:t>doCov</w:t>
      </w:r>
      <w:proofErr w:type="spellEnd"/>
      <w:r>
        <w:rPr>
          <w:rFonts w:ascii="Courier" w:hAnsi="Courier"/>
          <w:bCs/>
          <w:iCs/>
          <w:lang w:val="en"/>
        </w:rPr>
        <w:t xml:space="preserve"> 1 -</w:t>
      </w:r>
      <w:proofErr w:type="spellStart"/>
      <w:r>
        <w:rPr>
          <w:rFonts w:ascii="Courier" w:hAnsi="Courier"/>
          <w:bCs/>
          <w:iCs/>
          <w:lang w:val="en"/>
        </w:rPr>
        <w:t>doIBS</w:t>
      </w:r>
      <w:proofErr w:type="spellEnd"/>
      <w:r>
        <w:rPr>
          <w:rFonts w:ascii="Courier" w:hAnsi="Courier"/>
          <w:bCs/>
          <w:iCs/>
          <w:lang w:val="en"/>
        </w:rPr>
        <w:t xml:space="preserve"> 1 -</w:t>
      </w:r>
      <w:proofErr w:type="spellStart"/>
      <w:r>
        <w:rPr>
          <w:rFonts w:ascii="Courier" w:hAnsi="Courier"/>
          <w:bCs/>
          <w:iCs/>
          <w:lang w:val="en"/>
        </w:rPr>
        <w:t>doCounts</w:t>
      </w:r>
      <w:proofErr w:type="spellEnd"/>
      <w:r>
        <w:rPr>
          <w:rFonts w:ascii="Courier" w:hAnsi="Courier"/>
          <w:bCs/>
          <w:iCs/>
          <w:lang w:val="en"/>
        </w:rPr>
        <w:t xml:space="preserve"> 1</w:t>
      </w:r>
      <w:r>
        <w:rPr>
          <w:bCs/>
          <w:iCs/>
          <w:lang w:val="en"/>
        </w:rPr>
        <w:t xml:space="preserve">). This creates a 0 to 1 matrix for each individual’s sampled allele at all locations in the form of a </w:t>
      </w:r>
      <w:proofErr w:type="spellStart"/>
      <w:r>
        <w:rPr>
          <w:bCs/>
          <w:iCs/>
          <w:lang w:val="en"/>
        </w:rPr>
        <w:t>covMat</w:t>
      </w:r>
      <w:proofErr w:type="spellEnd"/>
      <w:r>
        <w:rPr>
          <w:bCs/>
          <w:iCs/>
          <w:lang w:val="en"/>
        </w:rPr>
        <w:t xml:space="preserve"> file. We then calculated obtained eigenvalues using the program R</w:t>
      </w:r>
      <w:r>
        <w:fldChar w:fldCharType="begin"/>
      </w:r>
      <w:r w:rsidR="00CA5D7C">
        <w:rPr>
          <w:bCs/>
          <w:iCs/>
          <w:lang w:val="en"/>
        </w:rPr>
        <w:instrText xml:space="preserve"> 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Pr>
          <w:bCs/>
          <w:iCs/>
          <w:lang w:val="en"/>
        </w:rPr>
        <w:fldChar w:fldCharType="separate"/>
      </w:r>
      <w:r w:rsidR="00CA5D7C" w:rsidRPr="00CA5D7C">
        <w:rPr>
          <w:vertAlign w:val="superscript"/>
        </w:rPr>
        <w:t>54</w:t>
      </w:r>
      <w:r>
        <w:rPr>
          <w:bCs/>
          <w:iCs/>
          <w:lang w:val="en"/>
        </w:rPr>
        <w:fldChar w:fldCharType="end"/>
      </w:r>
      <w:r>
        <w:rPr>
          <w:bCs/>
          <w:iCs/>
          <w:lang w:val="en"/>
        </w:rPr>
        <w:t>, calculated the observed variance for PC1 and PC2, and visualized the first and second principal components (PC) and removed outlier individuals (Table 6).</w:t>
      </w:r>
    </w:p>
    <w:p w14:paraId="5026B45C" w14:textId="77777777" w:rsidR="002A181A" w:rsidRDefault="002A181A">
      <w:pPr>
        <w:spacing w:line="276" w:lineRule="auto"/>
        <w:ind w:right="270"/>
        <w:rPr>
          <w:bCs/>
          <w:iCs/>
          <w:lang w:val="en"/>
        </w:rPr>
      </w:pPr>
    </w:p>
    <w:p w14:paraId="77E20FE0" w14:textId="77777777" w:rsidR="002A181A" w:rsidRDefault="00EF3213">
      <w:pPr>
        <w:spacing w:line="276" w:lineRule="auto"/>
        <w:ind w:right="270"/>
        <w:rPr>
          <w:bCs/>
          <w:i/>
          <w:lang w:val="en"/>
        </w:rPr>
      </w:pPr>
      <w:r>
        <w:rPr>
          <w:bCs/>
          <w:i/>
          <w:lang w:val="en"/>
        </w:rPr>
        <w:t>Results</w:t>
      </w:r>
    </w:p>
    <w:p w14:paraId="194748FC" w14:textId="26367D82" w:rsidR="002A181A" w:rsidRDefault="00EF3213">
      <w:pPr>
        <w:spacing w:line="276" w:lineRule="auto"/>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We identified and removed a total of 19 individuals with a PC1 &gt; 0.01 and/or PC2 &lt; -0.01 from downstream analyses. (Figure 7) as these individuals are likely hybrids or the result of a technical artifact of sequencing. </w:t>
      </w:r>
    </w:p>
    <w:p w14:paraId="7D824F46" w14:textId="77777777" w:rsidR="000D032C" w:rsidRDefault="000D032C">
      <w:pPr>
        <w:spacing w:line="276" w:lineRule="auto"/>
        <w:ind w:right="270"/>
        <w:rPr>
          <w:bCs/>
          <w:iCs/>
          <w:lang w:val="en"/>
        </w:rPr>
      </w:pPr>
    </w:p>
    <w:p w14:paraId="2B2F5AB9" w14:textId="03C24EEA" w:rsidR="002A181A" w:rsidRDefault="00EF3213">
      <w:pPr>
        <w:pStyle w:val="Heading2"/>
        <w:spacing w:line="276" w:lineRule="auto"/>
        <w:rPr>
          <w:lang w:val="en"/>
        </w:rPr>
      </w:pPr>
      <w:r>
        <w:rPr>
          <w:lang w:val="en"/>
        </w:rPr>
        <w:t>Contemporary temporal N</w:t>
      </w:r>
      <w:r>
        <w:rPr>
          <w:vertAlign w:val="subscript"/>
          <w:lang w:val="en"/>
        </w:rPr>
        <w:t>E</w:t>
      </w:r>
      <w:r>
        <w:rPr>
          <w:lang w:val="en"/>
        </w:rPr>
        <w:t xml:space="preserve"> estimation</w:t>
      </w:r>
    </w:p>
    <w:p w14:paraId="52B8407A" w14:textId="77777777" w:rsidR="002A181A" w:rsidRDefault="00EF3213">
      <w:pPr>
        <w:spacing w:line="276" w:lineRule="auto"/>
        <w:ind w:right="270"/>
        <w:rPr>
          <w:bCs/>
          <w:i/>
          <w:lang w:val="en"/>
        </w:rPr>
      </w:pPr>
      <w:r>
        <w:rPr>
          <w:bCs/>
          <w:i/>
          <w:lang w:val="en"/>
        </w:rPr>
        <w:t>Methods</w:t>
      </w:r>
    </w:p>
    <w:p w14:paraId="018E56ED" w14:textId="3316A2EA" w:rsidR="002A181A" w:rsidRDefault="00EF3213">
      <w:pPr>
        <w:spacing w:line="276" w:lineRule="auto"/>
        <w:ind w:right="270"/>
        <w:rPr>
          <w:bCs/>
          <w:iCs/>
          <w:lang w:val="en"/>
        </w:rPr>
      </w:pPr>
      <w:r>
        <w:rPr>
          <w:bCs/>
          <w:iCs/>
          <w:lang w:val="en"/>
        </w:rPr>
        <w:t xml:space="preserve">In order to standardize the number of gene copies contributing to the estimation of Ne, we subsampled to 50 individuals from each birth year. Years with fewer than 35 individuals were removed from subsequent analyses. We then called genotypes in the selected individuals </w:t>
      </w:r>
      <w:r>
        <w:rPr>
          <w:bCs/>
          <w:iCs/>
          <w:lang w:val="en"/>
        </w:rPr>
        <w:lastRenderedPageBreak/>
        <w:t xml:space="preserve">using allele frequency as priors in ANGSD. SNPs meeting the following criteria were accepted: posterior probability greater than 0.85 </w:t>
      </w:r>
      <w:r>
        <w:rPr>
          <w:rFonts w:ascii="Courier" w:hAnsi="Courier"/>
          <w:bCs/>
          <w:iCs/>
          <w:lang w:val="en"/>
        </w:rPr>
        <w:t>(-postCutoff 0.85</w:t>
      </w:r>
      <w:r>
        <w:rPr>
          <w:bCs/>
          <w:iCs/>
          <w:lang w:val="en"/>
        </w:rPr>
        <w:t xml:space="preserve">), a SNP p-value 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and a minimum minor allele frequency 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xml:space="preserve">) in a </w:t>
      </w:r>
      <w:proofErr w:type="spellStart"/>
      <w:r>
        <w:rPr>
          <w:bCs/>
          <w:iCs/>
          <w:lang w:val="en"/>
        </w:rPr>
        <w:t>geno</w:t>
      </w:r>
      <w:proofErr w:type="spellEnd"/>
      <w:r>
        <w:rPr>
          <w:bCs/>
          <w:iCs/>
          <w:lang w:val="en"/>
        </w:rPr>
        <w:t xml:space="preserve"> file. The </w:t>
      </w:r>
      <w:proofErr w:type="spellStart"/>
      <w:r>
        <w:rPr>
          <w:bCs/>
          <w:iCs/>
          <w:lang w:val="en"/>
        </w:rPr>
        <w:t>geno</w:t>
      </w:r>
      <w:proofErr w:type="spellEnd"/>
      <w:r>
        <w:rPr>
          <w:bCs/>
          <w:iCs/>
          <w:lang w:val="en"/>
        </w:rPr>
        <w:t xml:space="preserve"> file was read into R for further filtration using the snpR package</w:t>
      </w:r>
      <w:r>
        <w:fldChar w:fldCharType="begin"/>
      </w:r>
      <w:r w:rsidR="00CA5D7C">
        <w:rPr>
          <w:bCs/>
          <w:iCs/>
          <w:lang w:val="en"/>
        </w:rPr>
        <w:instrText xml:space="preserve"> 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Pr>
          <w:bCs/>
          <w:iCs/>
          <w:lang w:val="en"/>
        </w:rPr>
        <w:fldChar w:fldCharType="separate"/>
      </w:r>
      <w:r w:rsidR="00CA5D7C" w:rsidRPr="00CA5D7C">
        <w:rPr>
          <w:vertAlign w:val="superscript"/>
        </w:rPr>
        <w:t>55</w:t>
      </w:r>
      <w:r>
        <w:rPr>
          <w:bCs/>
          <w:iCs/>
          <w:lang w:val="en"/>
        </w:rPr>
        <w:fldChar w:fldCharType="end"/>
      </w:r>
      <w:r>
        <w:rPr>
          <w:bCs/>
          <w:iCs/>
          <w:lang w:val="en"/>
        </w:rPr>
        <w:t>. Within snpR we filtered SNPs that violated Hardy-Weinberg Equilibrium (</w:t>
      </w:r>
      <w:r>
        <w:rPr>
          <w:rFonts w:ascii="Courier" w:hAnsi="Courier"/>
          <w:bCs/>
          <w:iCs/>
          <w:lang w:val="en"/>
        </w:rPr>
        <w:t>HWE=0.99</w:t>
      </w:r>
      <w:r>
        <w:rPr>
          <w:bCs/>
          <w:iCs/>
          <w:lang w:val="en"/>
        </w:rPr>
        <w:t>)</w:t>
      </w:r>
      <w:r w:rsidR="000760C8">
        <w:rPr>
          <w:bCs/>
          <w:iCs/>
          <w:lang w:val="en"/>
        </w:rPr>
        <w:t xml:space="preserve">, </w:t>
      </w:r>
      <w:r>
        <w:rPr>
          <w:bCs/>
          <w:iCs/>
          <w:lang w:val="en"/>
        </w:rPr>
        <w:t>did not have read coverage in at least 75% of individuals in each year (</w:t>
      </w:r>
      <w:r>
        <w:rPr>
          <w:rFonts w:ascii="Courier" w:hAnsi="Courier"/>
          <w:bCs/>
          <w:iCs/>
          <w:lang w:val="en"/>
        </w:rPr>
        <w:t>min_ind=0.75</w:t>
      </w:r>
      <w:r>
        <w:rPr>
          <w:bCs/>
          <w:iCs/>
          <w:lang w:val="en"/>
        </w:rPr>
        <w:t>)</w:t>
      </w:r>
      <w:r w:rsidR="000760C8">
        <w:rPr>
          <w:bCs/>
          <w:iCs/>
          <w:lang w:val="en"/>
        </w:rPr>
        <w:t>. We also used the reference assembly to select SNPs that were not within 1Mbp of each other to reduce bias in from linkage</w:t>
      </w:r>
      <w:r>
        <w:rPr>
          <w:bCs/>
          <w:iCs/>
          <w:lang w:val="en"/>
        </w:rPr>
        <w:t>.</w:t>
      </w:r>
      <w:r w:rsidR="000760C8">
        <w:rPr>
          <w:bCs/>
          <w:iCs/>
          <w:lang w:val="en"/>
        </w:rPr>
        <w:t xml:space="preserve"> </w:t>
      </w:r>
    </w:p>
    <w:p w14:paraId="4CA963F7" w14:textId="77777777" w:rsidR="002A181A" w:rsidRDefault="002A181A">
      <w:pPr>
        <w:spacing w:line="276" w:lineRule="auto"/>
        <w:ind w:right="270"/>
        <w:rPr>
          <w:bCs/>
          <w:iCs/>
          <w:lang w:val="en"/>
        </w:rPr>
      </w:pPr>
    </w:p>
    <w:p w14:paraId="196CD878" w14:textId="0484A5A4" w:rsidR="002A181A" w:rsidRDefault="00EF3213">
      <w:pPr>
        <w:spacing w:line="276" w:lineRule="auto"/>
        <w:ind w:right="270"/>
        <w:rPr>
          <w:bCs/>
          <w:iCs/>
        </w:rPr>
      </w:pPr>
      <w:r>
        <w:rPr>
          <w:bCs/>
          <w:iCs/>
          <w:lang w:val="en"/>
        </w:rPr>
        <w:t xml:space="preserve">We made one-generation and all-by-all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proofErr w:type="spellStart"/>
      <w:r>
        <w:rPr>
          <w:bCs/>
          <w:iCs/>
        </w:rPr>
        <w:t>Nei</w:t>
      </w:r>
      <w:proofErr w:type="spellEnd"/>
      <w:r>
        <w:rPr>
          <w:bCs/>
          <w:iCs/>
        </w:rPr>
        <w:t xml:space="preserve"> &amp; Tajima</w:t>
      </w:r>
      <w:r>
        <w:fldChar w:fldCharType="begin"/>
      </w:r>
      <w:r w:rsidR="00CA5D7C">
        <w:rPr>
          <w:bCs/>
          <w:iCs/>
        </w:rPr>
        <w:instrText xml:space="preserve"> 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Pr>
          <w:bCs/>
          <w:iCs/>
        </w:rPr>
        <w:fldChar w:fldCharType="separate"/>
      </w:r>
      <w:r w:rsidR="00CA5D7C" w:rsidRPr="00CA5D7C">
        <w:rPr>
          <w:vertAlign w:val="superscript"/>
        </w:rPr>
        <w:t>56</w:t>
      </w:r>
      <w:r>
        <w:rPr>
          <w:bCs/>
          <w:iCs/>
        </w:rPr>
        <w:fldChar w:fldCharType="end"/>
      </w:r>
      <w:r>
        <w:rPr>
          <w:bCs/>
          <w:iCs/>
        </w:rPr>
        <w:t>, Pollak</w:t>
      </w:r>
      <w:r>
        <w:fldChar w:fldCharType="begin"/>
      </w:r>
      <w:r w:rsidR="00CA5D7C">
        <w:rPr>
          <w:bCs/>
          <w:iCs/>
        </w:rPr>
        <w:instrText xml:space="preserve"> 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Pr>
          <w:bCs/>
          <w:iCs/>
        </w:rPr>
        <w:fldChar w:fldCharType="separate"/>
      </w:r>
      <w:r w:rsidR="00CA5D7C" w:rsidRPr="00CA5D7C">
        <w:rPr>
          <w:vertAlign w:val="superscript"/>
        </w:rPr>
        <w:t>57</w:t>
      </w:r>
      <w:r>
        <w:rPr>
          <w:bCs/>
          <w:iCs/>
        </w:rPr>
        <w:fldChar w:fldCharType="end"/>
      </w:r>
      <w:r>
        <w:rPr>
          <w:bCs/>
          <w:iCs/>
        </w:rPr>
        <w:t xml:space="preserve">, and </w:t>
      </w:r>
      <w:proofErr w:type="spellStart"/>
      <w:r>
        <w:rPr>
          <w:bCs/>
          <w:iCs/>
        </w:rPr>
        <w:t>Jorde</w:t>
      </w:r>
      <w:proofErr w:type="spellEnd"/>
      <w:r>
        <w:rPr>
          <w:bCs/>
          <w:iCs/>
        </w:rPr>
        <w:t xml:space="preserve"> &amp; Ryman</w:t>
      </w:r>
      <w:r>
        <w:fldChar w:fldCharType="begin"/>
      </w:r>
      <w:r w:rsidR="00CA5D7C">
        <w:rPr>
          <w:bCs/>
          <w:iCs/>
        </w:rPr>
        <w:instrText xml:space="preserve"> 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Pr>
          <w:bCs/>
          <w:iCs/>
        </w:rPr>
        <w:fldChar w:fldCharType="separate"/>
      </w:r>
      <w:r w:rsidR="00CA5D7C" w:rsidRPr="00CA5D7C">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For our first estimations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=t+1</m:t>
        </m:r>
      </m:oMath>
      <w:r>
        <w:rPr>
          <w:bCs/>
          <w:iCs/>
          <w:lang w:val="en"/>
        </w:rPr>
        <w:t xml:space="preserve"> in order to find the effective population size of generation </w:t>
      </w:r>
      <m:oMath>
        <m:r>
          <w:rPr>
            <w:rFonts w:ascii="Cambria Math" w:hAnsi="Cambria Math"/>
          </w:rPr>
          <m:t>t</m:t>
        </m:r>
      </m:oMath>
      <w:r>
        <w:rPr>
          <w:bCs/>
          <w:iCs/>
          <w:lang w:val="en"/>
        </w:rPr>
        <w:t>. To do this we exported the snpR genotype data as a genepop file and imported it into NeEstimator</w:t>
      </w:r>
      <w:r>
        <w:fldChar w:fldCharType="begin"/>
      </w:r>
      <w:r w:rsidR="00CA5D7C">
        <w:rPr>
          <w:bCs/>
          <w:iCs/>
          <w:lang w:val="en"/>
        </w:rPr>
        <w:instrText xml:space="preserve"> ADDIN ZOTERO_ITEM CSL_CITATION {"citationID":"nYiX5o58","properties":{"formattedCitation":"\\super 59\\nosupersub{}","plainCitation":"59","noteIndex":0},"citationItems":[{"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is changing through time, we performed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7FB93B72" w14:textId="77777777" w:rsidR="002A181A" w:rsidRDefault="002A181A">
      <w:pPr>
        <w:spacing w:line="276" w:lineRule="auto"/>
        <w:ind w:right="270"/>
        <w:rPr>
          <w:bCs/>
          <w:i/>
          <w:lang w:val="en"/>
        </w:rPr>
      </w:pPr>
    </w:p>
    <w:p w14:paraId="002A8C0A" w14:textId="77777777" w:rsidR="002A181A" w:rsidRDefault="00EF3213">
      <w:pPr>
        <w:spacing w:line="276" w:lineRule="auto"/>
        <w:ind w:right="270"/>
        <w:rPr>
          <w:bCs/>
          <w:i/>
          <w:lang w:val="en"/>
        </w:rPr>
      </w:pPr>
      <w:r>
        <w:rPr>
          <w:bCs/>
          <w:i/>
          <w:lang w:val="en"/>
        </w:rPr>
        <w:t>Results</w:t>
      </w:r>
    </w:p>
    <w:p w14:paraId="7B4B066A" w14:textId="77777777" w:rsidR="002A181A" w:rsidRDefault="00EF3213">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total of 911 loci remained. </w:t>
      </w:r>
    </w:p>
    <w:p w14:paraId="084205DA" w14:textId="77777777" w:rsidR="002A181A" w:rsidRDefault="002A181A">
      <w:pPr>
        <w:spacing w:line="276" w:lineRule="auto"/>
        <w:ind w:right="270"/>
        <w:rPr>
          <w:bCs/>
          <w:iCs/>
          <w:lang w:val="en"/>
        </w:rPr>
      </w:pPr>
    </w:p>
    <w:p w14:paraId="67E728ED" w14:textId="335F08E4" w:rsidR="002A181A" w:rsidRDefault="00EF3213">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infinite. For birth year 1998, the Nei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 with multiple years </w:t>
      </w:r>
      <w:r w:rsidR="000760C8">
        <w:rPr>
          <w:bCs/>
          <w:iCs/>
          <w:lang w:val="en"/>
        </w:rPr>
        <w:t>lower than 150</w:t>
      </w:r>
      <w:r>
        <w:rPr>
          <w:bCs/>
          <w:iCs/>
          <w:lang w:val="en"/>
        </w:rPr>
        <w:t xml:space="preserve">, although birth year 2018 shows the </w:t>
      </w:r>
      <w:proofErr w:type="spellStart"/>
      <w:r>
        <w:rPr>
          <w:bCs/>
          <w:iCs/>
          <w:lang w:val="en"/>
        </w:rPr>
        <w:t>Nei</w:t>
      </w:r>
      <w:proofErr w:type="spellEnd"/>
      <w:r>
        <w:rPr>
          <w:bCs/>
          <w:iCs/>
          <w:lang w:val="en"/>
        </w:rPr>
        <w:t xml:space="preserve">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2A19F6CC" w14:textId="77777777" w:rsidR="002A181A" w:rsidRDefault="002A181A">
      <w:pPr>
        <w:spacing w:line="276" w:lineRule="auto"/>
        <w:ind w:right="270"/>
        <w:rPr>
          <w:bCs/>
          <w:iCs/>
          <w:lang w:val="en"/>
        </w:rPr>
      </w:pPr>
    </w:p>
    <w:p w14:paraId="2CDF57B6" w14:textId="443AB603" w:rsidR="002A181A" w:rsidRDefault="00EF3213">
      <w:pPr>
        <w:spacing w:line="276" w:lineRule="auto"/>
        <w:ind w:right="270"/>
        <w:rPr>
          <w:bCs/>
          <w:iCs/>
          <w:lang w:val="en"/>
        </w:rPr>
      </w:pPr>
      <w:r>
        <w:rPr>
          <w:bCs/>
          <w:iCs/>
          <w:lang w:val="en"/>
        </w:rPr>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Similar to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decreasing and below 2,500 with many comparisons </w:t>
      </w:r>
      <w:r w:rsidR="00EA1286">
        <w:rPr>
          <w:bCs/>
          <w:iCs/>
          <w:lang w:val="en"/>
        </w:rPr>
        <w:t>below 100</w:t>
      </w:r>
      <w:ins w:id="0" w:author="Shannon Erica Kendal Joslin" w:date="2021-07-28T19:10:00Z">
        <w:r w:rsidR="000607D8">
          <w:rPr>
            <w:bCs/>
            <w:iCs/>
            <w:lang w:val="en"/>
          </w:rPr>
          <w:t xml:space="preserve"> (Supplemental Table 1).</w:t>
        </w:r>
      </w:ins>
    </w:p>
    <w:p w14:paraId="0F34B6EA" w14:textId="77777777" w:rsidR="002A181A" w:rsidRDefault="002A181A">
      <w:pPr>
        <w:spacing w:line="276" w:lineRule="auto"/>
        <w:ind w:right="270"/>
        <w:rPr>
          <w:bCs/>
          <w:iCs/>
          <w:lang w:val="en"/>
        </w:rPr>
      </w:pPr>
    </w:p>
    <w:p w14:paraId="7459E1A8" w14:textId="0C843D1B" w:rsidR="002A181A" w:rsidRDefault="00EF3213">
      <w:pPr>
        <w:pStyle w:val="Heading2"/>
        <w:spacing w:line="276" w:lineRule="auto"/>
        <w:rPr>
          <w:lang w:val="en"/>
        </w:rPr>
      </w:pPr>
      <w:r>
        <w:rPr>
          <w:lang w:val="en"/>
        </w:rPr>
        <w:t>Long-term genetic diversity estimation</w:t>
      </w:r>
    </w:p>
    <w:p w14:paraId="3732E224" w14:textId="77777777" w:rsidR="002A181A" w:rsidRDefault="00EF3213">
      <w:pPr>
        <w:spacing w:line="276" w:lineRule="auto"/>
        <w:ind w:right="270"/>
        <w:rPr>
          <w:bCs/>
          <w:i/>
          <w:lang w:val="en"/>
        </w:rPr>
      </w:pPr>
      <w:r>
        <w:rPr>
          <w:bCs/>
          <w:i/>
          <w:lang w:val="en"/>
        </w:rPr>
        <w:t>Methods</w:t>
      </w:r>
    </w:p>
    <w:p w14:paraId="361A5F83" w14:textId="416E257B" w:rsidR="002A181A" w:rsidRDefault="00EF3213">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genetic diversity through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sidR="00EA1286">
        <w:rPr>
          <w:bCs/>
          <w:iCs/>
          <w:lang w:val="en"/>
        </w:rPr>
        <w:t xml:space="preserve">: </w:t>
      </w:r>
      <w:r>
        <w:rPr>
          <w:bCs/>
          <w:iCs/>
          <w:lang w:val="en"/>
        </w:rPr>
        <w:t xml:space="preserve">1)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sidR="00CA5D7C">
        <w:rPr>
          <w:bCs/>
          <w:iCs/>
          <w:lang w:val="en"/>
        </w:rPr>
        <w:instrText xml:space="preserve"> 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Pr>
          <w:bCs/>
          <w:iCs/>
          <w:lang w:val="en"/>
        </w:rPr>
        <w:fldChar w:fldCharType="separate"/>
      </w:r>
      <w:r w:rsidR="00CA5D7C" w:rsidRPr="00CA5D7C">
        <w:rPr>
          <w:vertAlign w:val="superscript"/>
        </w:rPr>
        <w:t>60</w:t>
      </w:r>
      <w:r>
        <w:rPr>
          <w:bCs/>
          <w:iCs/>
          <w:lang w:val="en"/>
        </w:rPr>
        <w:fldChar w:fldCharType="end"/>
      </w:r>
      <w:r w:rsidR="00EA1286">
        <w:rPr>
          <w:bCs/>
          <w:iCs/>
          <w:lang w:val="en"/>
        </w:rPr>
        <w:t>;</w:t>
      </w:r>
      <w:r>
        <w:rPr>
          <w:bCs/>
          <w:iCs/>
          <w:lang w:val="en"/>
        </w:rPr>
        <w:t xml:space="preserve"> and 2) the average pairwise nucleotide differences between gene copies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sidR="00CA5D7C">
        <w:rPr>
          <w:bCs/>
          <w:iCs/>
          <w:lang w:val="en"/>
        </w:rPr>
        <w:instrText xml:space="preserve"> 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Pr>
          <w:bCs/>
          <w:iCs/>
          <w:lang w:val="en"/>
        </w:rPr>
        <w:fldChar w:fldCharType="separate"/>
      </w:r>
      <w:r w:rsidR="00CA5D7C" w:rsidRPr="00CA5D7C">
        <w:rPr>
          <w:vertAlign w:val="superscript"/>
        </w:rPr>
        <w:t>61</w:t>
      </w:r>
      <w:r>
        <w:rPr>
          <w:bCs/>
          <w:iCs/>
          <w:lang w:val="en"/>
        </w:rPr>
        <w:fldChar w:fldCharType="end"/>
      </w:r>
      <w:r>
        <w:rPr>
          <w:bCs/>
          <w:iCs/>
          <w:lang w:val="en"/>
        </w:rPr>
        <w:t xml:space="preserve">. </w:t>
      </w:r>
    </w:p>
    <w:p w14:paraId="2CCEF5AA" w14:textId="77777777" w:rsidR="002A181A" w:rsidRDefault="002A181A">
      <w:pPr>
        <w:spacing w:line="276" w:lineRule="auto"/>
        <w:ind w:right="270"/>
        <w:rPr>
          <w:bCs/>
          <w:iCs/>
          <w:lang w:val="en"/>
        </w:rPr>
      </w:pPr>
    </w:p>
    <w:p w14:paraId="1AB342C4" w14:textId="39A0A48B" w:rsidR="002A181A" w:rsidRDefault="00EF3213">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using the reference genome ANGSD (</w:t>
      </w:r>
      <w:r>
        <w:rPr>
          <w:rFonts w:ascii="Courier" w:hAnsi="Courier"/>
          <w:bCs/>
          <w:iCs/>
          <w:lang w:val="en"/>
        </w:rPr>
        <w:t>angsd -GL 2 -</w:t>
      </w:r>
      <w:proofErr w:type="spellStart"/>
      <w:r>
        <w:rPr>
          <w:rFonts w:ascii="Courier" w:hAnsi="Courier"/>
          <w:bCs/>
          <w:iCs/>
          <w:lang w:val="en"/>
        </w:rPr>
        <w:t>doSaf</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10 -</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Next, we estimated the maximum likelihood of the site frequency spectrum (SFS) in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-maxIter 100 -fold 1</w:t>
      </w:r>
      <w:r>
        <w:rPr>
          <w:bCs/>
          <w:iCs/>
          <w:lang w:val="en"/>
        </w:rPr>
        <w:t xml:space="preserve">). Finally, we calculated </w:t>
      </w:r>
      <m:oMath>
        <m:r>
          <w:rPr>
            <w:rFonts w:ascii="Cambria Math" w:hAnsi="Cambria Math"/>
          </w:rPr>
          <m:t>θ</m:t>
        </m:r>
      </m:oMath>
      <w:r>
        <w:rPr>
          <w:bCs/>
          <w:iCs/>
          <w:lang w:val="en"/>
        </w:rPr>
        <w:t xml:space="preserve"> for each site by using the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6A152208" w14:textId="77777777" w:rsidR="002A181A" w:rsidRDefault="002A181A">
      <w:pPr>
        <w:spacing w:line="276" w:lineRule="auto"/>
        <w:ind w:right="270"/>
        <w:rPr>
          <w:bCs/>
          <w:i/>
          <w:lang w:val="en"/>
        </w:rPr>
      </w:pPr>
    </w:p>
    <w:p w14:paraId="47C77C06" w14:textId="77777777" w:rsidR="002A181A" w:rsidRDefault="00EF3213">
      <w:pPr>
        <w:spacing w:line="276" w:lineRule="auto"/>
        <w:ind w:right="270"/>
        <w:rPr>
          <w:bCs/>
          <w:i/>
          <w:lang w:val="en"/>
        </w:rPr>
      </w:pPr>
      <w:r>
        <w:rPr>
          <w:bCs/>
          <w:i/>
          <w:lang w:val="en"/>
        </w:rPr>
        <w:t>Results</w:t>
      </w:r>
    </w:p>
    <w:p w14:paraId="4AEDDA54" w14:textId="6DC433FC" w:rsidR="002A181A" w:rsidRDefault="00EF3213">
      <w:pPr>
        <w:spacing w:line="276" w:lineRule="auto"/>
        <w:ind w:right="270"/>
        <w:rPr>
          <w:bCs/>
          <w:iCs/>
          <w:lang w:val="en"/>
        </w:rPr>
      </w:pPr>
      <w:r>
        <w:rPr>
          <w:bCs/>
          <w:iCs/>
          <w:lang w:val="en"/>
        </w:rPr>
        <w:t xml:space="preserve">Genetic diversity measures significantly decline from 1995 to 2020 (p = </w:t>
      </w:r>
      <w:del w:id="1" w:author="Shannon Erica Kendal Joslin" w:date="2021-07-26T06:20:00Z">
        <w:r w:rsidDel="00BD7C00">
          <w:rPr>
            <w:bCs/>
            <w:iCs/>
            <w:lang w:val="en"/>
          </w:rPr>
          <w:delText>1.82e-4</w:delText>
        </w:r>
      </w:del>
      <w:ins w:id="2" w:author="Shannon Erica Kendal Joslin" w:date="2021-07-26T06:20:00Z">
        <w:r w:rsidR="00BD7C00">
          <w:rPr>
            <w:bCs/>
            <w:iCs/>
            <w:lang w:val="en"/>
          </w:rPr>
          <w:t>7.77e-7</w:t>
        </w:r>
      </w:ins>
      <w:r>
        <w:rPr>
          <w:bCs/>
          <w:iCs/>
          <w:lang w:val="en"/>
        </w:rPr>
        <w:t xml:space="preserve"> and </w:t>
      </w:r>
      <w:del w:id="3" w:author="Shannon Erica Kendal Joslin" w:date="2021-07-26T06:20:00Z">
        <w:r w:rsidDel="00BD7C00">
          <w:rPr>
            <w:bCs/>
            <w:iCs/>
            <w:lang w:val="en"/>
          </w:rPr>
          <w:delText>2.95e-3</w:delText>
        </w:r>
      </w:del>
      <w:ins w:id="4" w:author="Shannon Erica Kendal Joslin" w:date="2021-07-26T06:20:00Z">
        <w:r w:rsidR="00BD7C00">
          <w:rPr>
            <w:bCs/>
            <w:iCs/>
            <w:lang w:val="en"/>
          </w:rPr>
          <w:t>1.17e-6</w:t>
        </w:r>
      </w:ins>
      <w:r>
        <w:rPr>
          <w:bCs/>
          <w:iCs/>
          <w:lang w:val="en"/>
        </w:rPr>
        <w:t xml:space="preserve">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w:t>
      </w:r>
      <w:ins w:id="5" w:author="Shannon Erica Kendal Joslin" w:date="2021-07-26T06:31:00Z">
        <w:r w:rsidR="00F13BB8">
          <w:rPr>
            <w:bCs/>
            <w:iCs/>
            <w:lang w:val="en"/>
          </w:rPr>
          <w:t>13</w:t>
        </w:r>
      </w:ins>
      <w:del w:id="6" w:author="Shannon Erica Kendal Joslin" w:date="2021-07-26T06:31:00Z">
        <w:r w:rsidDel="00F13BB8">
          <w:rPr>
            <w:bCs/>
            <w:iCs/>
            <w:lang w:val="en"/>
          </w:rPr>
          <w:delText>47</w:delText>
        </w:r>
      </w:del>
      <w:r>
        <w:rPr>
          <w:bCs/>
          <w:iCs/>
          <w:lang w:val="en"/>
        </w:rPr>
        <w:t xml:space="preserve">e-5 (Figure 10). </w:t>
      </w:r>
    </w:p>
    <w:p w14:paraId="516D6EEA" w14:textId="77777777" w:rsidR="002A181A" w:rsidRDefault="002A181A">
      <w:pPr>
        <w:spacing w:line="276" w:lineRule="auto"/>
        <w:ind w:right="270"/>
        <w:rPr>
          <w:bCs/>
          <w:iCs/>
          <w:lang w:val="en"/>
        </w:rPr>
      </w:pPr>
    </w:p>
    <w:p w14:paraId="6E44F66C" w14:textId="1D3BD272" w:rsidR="002A181A" w:rsidRDefault="00EF3213">
      <w:pPr>
        <w:pStyle w:val="Heading2"/>
        <w:spacing w:line="276" w:lineRule="auto"/>
        <w:rPr>
          <w:rFonts w:ascii="Times" w:hAnsi="Times"/>
          <w:bCs/>
          <w:u w:val="single"/>
        </w:rPr>
      </w:pPr>
      <w:r>
        <w:t>N</w:t>
      </w:r>
      <w:r>
        <w:rPr>
          <w:vertAlign w:val="subscript"/>
        </w:rPr>
        <w:t>E</w:t>
      </w:r>
      <w:r>
        <w:t xml:space="preserve"> Discussion</w:t>
      </w:r>
    </w:p>
    <w:p w14:paraId="66AE9142" w14:textId="7A9AD5FD" w:rsidR="002A181A" w:rsidRDefault="00EF3213">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m:oMath>
        <m:r>
          <w:rPr>
            <w:rFonts w:ascii="Cambria Math" w:hAnsi="Cambria Math"/>
          </w:rPr>
          <m:t>μsat</m:t>
        </m:r>
      </m:oMath>
      <w:r>
        <w:rPr>
          <w:bCs/>
          <w:iCs/>
          <w:lang w:val="en"/>
        </w:rPr>
        <w:t xml:space="preserve"> markers. Fisch et al. 2011</w:t>
      </w:r>
      <w:r>
        <w:fldChar w:fldCharType="begin"/>
      </w:r>
      <w:r w:rsidR="00DD52FA">
        <w:rPr>
          <w:bCs/>
          <w:iCs/>
          <w:lang w:val="en"/>
        </w:rPr>
        <w:instrText xml:space="preserve"> ADDIN ZOTERO_ITEM CSL_CITATION {"citationID":"OuuqAqj4","properties":{"formattedCitation":"\\super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2003 to 2009 study period</w:t>
      </w:r>
      <w:r>
        <w:fldChar w:fldCharType="begin"/>
      </w:r>
      <w:r w:rsidR="00DD52FA">
        <w:rPr>
          <w:bCs/>
          <w:iCs/>
          <w:lang w:val="en"/>
        </w:rPr>
        <w:instrText xml:space="preserve"> ADDIN ZOTERO_ITEM CSL_CITATION {"citationID":"8Nu5HAJt","properties":{"formattedCitation":"\\super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In contrast, Finger et al. 2017</w:t>
      </w:r>
      <w:r>
        <w:fldChar w:fldCharType="begin"/>
      </w:r>
      <w:r w:rsidR="00DD52FA">
        <w:rPr>
          <w:bCs/>
          <w:iCs/>
          <w:lang w:val="en"/>
        </w:rPr>
        <w:instrText xml:space="preserve"> 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Pr>
          <w:bCs/>
          <w:iCs/>
          <w:lang w:val="en"/>
        </w:rPr>
        <w:fldChar w:fldCharType="separate"/>
      </w:r>
      <w:r w:rsidR="00DD52FA" w:rsidRPr="00DD52FA">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w:t>
      </w:r>
      <w:r>
        <w:fldChar w:fldCharType="begin"/>
      </w:r>
      <w:r w:rsidR="00CA5D7C">
        <w:rPr>
          <w:bCs/>
          <w:iCs/>
          <w:lang w:val="en"/>
        </w:rPr>
        <w:instrText xml:space="preserve"> ADDIN ZOTERO_ITEM CSL_CITATION {"citationID":"OVxqrH8N","properties":{"formattedCitation":"\\super 62\\nosupersub{}","plainCitation":"62","noteIndex":0},"citationItems":[{"id":"Otmf7FJN/v7VGEAh5","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Pr>
          <w:bCs/>
          <w:iCs/>
          <w:lang w:val="en"/>
        </w:rPr>
        <w:fldChar w:fldCharType="separate"/>
      </w:r>
      <w:r w:rsidR="00CA5D7C" w:rsidRPr="00CA5D7C">
        <w:rPr>
          <w:vertAlign w:val="superscript"/>
        </w:rPr>
        <w:t>62</w:t>
      </w:r>
      <w:r>
        <w:rPr>
          <w:bCs/>
          <w:iCs/>
          <w:lang w:val="en"/>
        </w:rPr>
        <w:fldChar w:fldCharType="end"/>
      </w:r>
      <w:r>
        <w:rPr>
          <w:bCs/>
          <w:iCs/>
          <w:lang w:val="en"/>
        </w:rPr>
        <w:t>. Multiple factors may have contributed to this discrepancy: 1) different versions of NeEstimator</w:t>
      </w:r>
      <w:r>
        <w:fldChar w:fldCharType="begin"/>
      </w:r>
      <w:r w:rsidR="00CA5D7C">
        <w:rPr>
          <w:bCs/>
          <w:iCs/>
          <w:lang w:val="en"/>
        </w:rPr>
        <w:instrText xml:space="preserve"> ADDIN ZOTERO_ITEM CSL_CITATION {"citationID":"RhzxFXoz","properties":{"formattedCitation":"\\super 59,63\\nosupersub{}","plainCitation":"59,63","noteIndex":0},"citationItems":[{"id":"Otmf7FJN/SYe23ZHj","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59,63</w:t>
      </w:r>
      <w:r>
        <w:rPr>
          <w:bCs/>
          <w:iCs/>
          <w:lang w:val="en"/>
        </w:rPr>
        <w:fldChar w:fldCharType="end"/>
      </w:r>
      <w:r>
        <w:rPr>
          <w:bCs/>
          <w:iCs/>
          <w:lang w:val="en"/>
        </w:rPr>
        <w:t xml:space="preserve"> were used between the two studies; 2) differences in the number of informative loci analyzed; or 3) the number of generations factored into the analysis. </w:t>
      </w:r>
    </w:p>
    <w:p w14:paraId="52076CEA" w14:textId="77777777" w:rsidR="002A181A" w:rsidRDefault="002A181A">
      <w:pPr>
        <w:spacing w:line="276" w:lineRule="auto"/>
        <w:rPr>
          <w:rFonts w:ascii="Times" w:hAnsi="Times"/>
          <w:b/>
          <w:bCs/>
          <w:u w:val="single"/>
        </w:rPr>
      </w:pPr>
    </w:p>
    <w:p w14:paraId="01EA21FB" w14:textId="6C08AF54" w:rsidR="002A181A" w:rsidRDefault="00EF3213">
      <w:pPr>
        <w:spacing w:line="276" w:lineRule="auto"/>
        <w:rPr>
          <w:rFonts w:ascii="Times" w:hAnsi="Times"/>
          <w:b/>
          <w:bCs/>
          <w:u w:val="single"/>
        </w:rPr>
      </w:pPr>
      <w:r>
        <w:t xml:space="preserve">In this study we removed non-neutral loci in order to make unbiased </w:t>
      </w:r>
      <w:r w:rsidR="00AA4BD0">
        <w:t>contemporary/</w:t>
      </w:r>
      <w:r>
        <w:t xml:space="preserve">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Our results show a broad decline of delta smelt </w:t>
      </w:r>
      <w:r w:rsidR="00AA4BD0" w:rsidRPr="00AA4BD0">
        <w:rPr>
          <w:i/>
          <w:iCs/>
        </w:rPr>
        <w:t>N</w:t>
      </w:r>
      <w:r w:rsidR="00AA4BD0" w:rsidRPr="00AA4BD0">
        <w:rPr>
          <w:i/>
          <w:iCs/>
          <w:vertAlign w:val="subscript"/>
        </w:rPr>
        <w:t>E</w:t>
      </w:r>
      <w:r>
        <w:t xml:space="preserve"> taking place between 1995 and </w:t>
      </w:r>
      <w:r>
        <w:lastRenderedPageBreak/>
        <w:t xml:space="preserve">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w:t>
      </w:r>
      <w:r w:rsidR="00AA4BD0">
        <w:t>Though the methods were different, c</w:t>
      </w:r>
      <w:r>
        <w:t xml:space="preserve">ompared to Finger et al. (2017) we observed lower estimates of </w:t>
      </w:r>
      <w:r w:rsidR="00AA4BD0">
        <w:t>contemporary</w:t>
      </w:r>
      <w: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2013 (Table 8).</w:t>
      </w:r>
    </w:p>
    <w:p w14:paraId="0E264CEA" w14:textId="77777777" w:rsidR="002A181A" w:rsidRDefault="002A181A">
      <w:pPr>
        <w:spacing w:line="276" w:lineRule="auto"/>
        <w:rPr>
          <w:rFonts w:ascii="Times" w:hAnsi="Times"/>
          <w:b/>
          <w:bCs/>
          <w:u w:val="single"/>
        </w:rPr>
      </w:pPr>
    </w:p>
    <w:p w14:paraId="6E615F5C" w14:textId="30F8445D" w:rsidR="002A181A" w:rsidRPr="00554BC2" w:rsidRDefault="00EF3213">
      <w:pPr>
        <w:spacing w:line="276" w:lineRule="auto"/>
        <w:rPr>
          <w:lang w:val="en"/>
          <w:rPrChange w:id="7" w:author="Shannon Erica Kendal Joslin" w:date="2021-07-26T06:49:00Z">
            <w:rPr/>
          </w:rPrChange>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difference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xml:space="preserve">) and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stronger decrease in Watterson’s theta is expected as low frequency alleles are more rapidly lost as populations decline, which has a greater effect on Watterson’s theta because it leads to fewer segregating sites. In both </w:t>
      </w:r>
      <m:oMath>
        <m:r>
          <w:rPr>
            <w:rFonts w:ascii="Cambria Math" w:hAnsi="Cambria Math"/>
          </w:rPr>
          <m:t>θ</m:t>
        </m:r>
      </m:oMath>
      <w:r>
        <w:t xml:space="preserve"> statistics, we see similar trends in our estimates––</w:t>
      </w:r>
      <w:r>
        <w:rPr>
          <w:lang w:val="en"/>
        </w:rPr>
        <w:t>large decreases in genetic diversity followed by periods of slight stability</w:t>
      </w:r>
      <w:ins w:id="8" w:author="Shannon Erica Kendal Joslin" w:date="2021-07-26T06:35:00Z">
        <w:r w:rsidR="00F13BB8">
          <w:rPr>
            <w:lang w:val="en"/>
          </w:rPr>
          <w:t xml:space="preserve"> followed by continued loss of genetic diversity</w:t>
        </w:r>
      </w:ins>
      <w:del w:id="9" w:author="Shannon Erica Kendal Joslin" w:date="2021-07-26T06:35:00Z">
        <w:r w:rsidDel="00F13BB8">
          <w:rPr>
            <w:lang w:val="en"/>
          </w:rPr>
          <w:delText>, such as in 2000 to 2002</w:delText>
        </w:r>
      </w:del>
      <w:del w:id="10" w:author="Shannon Erica Kendal Joslin" w:date="2021-07-26T06:34:00Z">
        <w:r w:rsidDel="00F13BB8">
          <w:rPr>
            <w:lang w:val="en"/>
          </w:rPr>
          <w:delText>,</w:delText>
        </w:r>
      </w:del>
      <w:del w:id="11" w:author="Shannon Erica Kendal Joslin" w:date="2021-07-26T06:35:00Z">
        <w:r w:rsidDel="00F13BB8">
          <w:rPr>
            <w:lang w:val="en"/>
          </w:rPr>
          <w:delText xml:space="preserve"> 2008 to 20</w:delText>
        </w:r>
      </w:del>
      <w:del w:id="12" w:author="Shannon Erica Kendal Joslin" w:date="2021-07-26T06:33:00Z">
        <w:r w:rsidDel="00F13BB8">
          <w:rPr>
            <w:lang w:val="en"/>
          </w:rPr>
          <w:delText>09</w:delText>
        </w:r>
      </w:del>
      <w:del w:id="13" w:author="Shannon Erica Kendal Joslin" w:date="2021-07-26T06:34:00Z">
        <w:r w:rsidDel="00F13BB8">
          <w:rPr>
            <w:lang w:val="en"/>
          </w:rPr>
          <w:delText>, 2014 to 2015, and 2019 to 2020</w:delText>
        </w:r>
      </w:del>
      <w:r>
        <w:rPr>
          <w:lang w:val="en"/>
        </w:rPr>
        <w:t>.</w:t>
      </w:r>
      <w:ins w:id="14" w:author="Shannon Erica Kendal Joslin" w:date="2021-07-26T06:34:00Z">
        <w:r w:rsidR="00F13BB8">
          <w:rPr>
            <w:lang w:val="en"/>
          </w:rPr>
          <w:t xml:space="preserve"> </w:t>
        </w:r>
      </w:ins>
      <w:ins w:id="15" w:author="Shannon Erica Kendal Joslin" w:date="2021-07-26T06:36:00Z">
        <w:r w:rsidR="00F13BB8">
          <w:rPr>
            <w:lang w:val="en"/>
          </w:rPr>
          <w:t>We obse</w:t>
        </w:r>
      </w:ins>
      <w:ins w:id="16" w:author="Shannon Erica Kendal Joslin" w:date="2021-07-26T06:46:00Z">
        <w:r w:rsidR="00554BC2">
          <w:rPr>
            <w:lang w:val="en"/>
          </w:rPr>
          <w:t>r</w:t>
        </w:r>
      </w:ins>
      <w:ins w:id="17" w:author="Shannon Erica Kendal Joslin" w:date="2021-07-26T06:36:00Z">
        <w:r w:rsidR="00F13BB8">
          <w:rPr>
            <w:lang w:val="en"/>
          </w:rPr>
          <w:t>ved up to a</w:t>
        </w:r>
      </w:ins>
      <w:ins w:id="18" w:author="Shannon Erica Kendal Joslin" w:date="2021-07-26T06:46:00Z">
        <w:r w:rsidR="00554BC2">
          <w:rPr>
            <w:lang w:val="en"/>
          </w:rPr>
          <w:t xml:space="preserve"> 3.5x decrease in </w:t>
        </w:r>
      </w:ins>
      <m:oMath>
        <m:sSub>
          <m:sSubPr>
            <m:ctrlPr>
              <w:ins w:id="19" w:author="Shannon Erica Kendal Joslin" w:date="2021-07-26T06:46:00Z">
                <w:rPr>
                  <w:rFonts w:ascii="Cambria Math" w:hAnsi="Cambria Math"/>
                </w:rPr>
              </w:ins>
            </m:ctrlPr>
          </m:sSubPr>
          <m:e>
            <m:r>
              <w:ins w:id="20" w:author="Shannon Erica Kendal Joslin" w:date="2021-07-26T06:46:00Z">
                <w:rPr>
                  <w:rFonts w:ascii="Cambria Math" w:hAnsi="Cambria Math"/>
                </w:rPr>
                <m:t>θ</m:t>
              </w:ins>
            </m:r>
          </m:e>
          <m:sub>
            <m:r>
              <w:ins w:id="21" w:author="Shannon Erica Kendal Joslin" w:date="2021-07-26T06:46:00Z">
                <w:rPr>
                  <w:rFonts w:ascii="Cambria Math" w:hAnsi="Cambria Math"/>
                </w:rPr>
                <m:t>S</m:t>
              </w:ins>
            </m:r>
          </m:sub>
        </m:sSub>
      </m:oMath>
      <w:ins w:id="22" w:author="Shannon Erica Kendal Joslin" w:date="2021-07-26T06:46:00Z">
        <w:r w:rsidR="00554BC2">
          <w:t xml:space="preserve"> and</w:t>
        </w:r>
      </w:ins>
      <w:ins w:id="23" w:author="Shannon Erica Kendal Joslin" w:date="2021-07-26T06:47:00Z">
        <w:r w:rsidR="00554BC2">
          <w:t xml:space="preserve"> 2.4x de</w:t>
        </w:r>
      </w:ins>
      <w:ins w:id="24" w:author="Shannon Erica Kendal Joslin" w:date="2021-07-26T06:48:00Z">
        <w:r w:rsidR="00554BC2">
          <w:t>c</w:t>
        </w:r>
      </w:ins>
      <w:ins w:id="25" w:author="Shannon Erica Kendal Joslin" w:date="2021-07-26T06:47:00Z">
        <w:r w:rsidR="00554BC2">
          <w:t>rea</w:t>
        </w:r>
      </w:ins>
      <w:ins w:id="26" w:author="Shannon Erica Kendal Joslin" w:date="2021-07-26T06:48:00Z">
        <w:r w:rsidR="00554BC2">
          <w:t xml:space="preserve">se in </w:t>
        </w:r>
      </w:ins>
      <m:oMath>
        <m:sSub>
          <m:sSubPr>
            <m:ctrlPr>
              <w:ins w:id="27" w:author="Shannon Erica Kendal Joslin" w:date="2021-07-26T06:48:00Z">
                <w:rPr>
                  <w:rFonts w:ascii="Cambria Math" w:hAnsi="Cambria Math"/>
                </w:rPr>
              </w:ins>
            </m:ctrlPr>
          </m:sSubPr>
          <m:e>
            <m:r>
              <w:ins w:id="28" w:author="Shannon Erica Kendal Joslin" w:date="2021-07-26T06:48:00Z">
                <w:rPr>
                  <w:rFonts w:ascii="Cambria Math" w:hAnsi="Cambria Math"/>
                </w:rPr>
                <m:t>θ</m:t>
              </w:ins>
            </m:r>
          </m:e>
          <m:sub>
            <m:r>
              <w:ins w:id="29" w:author="Shannon Erica Kendal Joslin" w:date="2021-07-26T06:48:00Z">
                <w:rPr>
                  <w:rFonts w:ascii="Cambria Math" w:hAnsi="Cambria Math"/>
                </w:rPr>
                <m:t>π</m:t>
              </w:ins>
            </m:r>
          </m:sub>
        </m:sSub>
      </m:oMath>
      <w:ins w:id="30" w:author="Shannon Erica Kendal Joslin" w:date="2021-07-26T06:48:00Z">
        <w:r w:rsidR="00554BC2">
          <w:t xml:space="preserve"> over the </w:t>
        </w:r>
      </w:ins>
      <w:ins w:id="31" w:author="Shannon Erica Kendal Joslin" w:date="2021-07-26T06:49:00Z">
        <w:r w:rsidR="00554BC2">
          <w:t>past 25 generations found in this study.</w:t>
        </w:r>
      </w:ins>
      <w:ins w:id="32" w:author="Shannon Erica Kendal Joslin" w:date="2021-07-26T06:46:00Z">
        <w:r w:rsidR="00554BC2">
          <w:t xml:space="preserve"> </w:t>
        </w:r>
      </w:ins>
      <w:del w:id="33" w:author="Shannon Erica Kendal Joslin" w:date="2021-07-26T06:36:00Z">
        <w:r w:rsidDel="00F13BB8">
          <w:rPr>
            <w:lang w:val="en"/>
          </w:rPr>
          <w:delText xml:space="preserve"> </w:delText>
        </w:r>
      </w:del>
      <w:del w:id="34" w:author="Shannon Erica Kendal Joslin" w:date="2021-07-26T06:33:00Z">
        <w:r w:rsidDel="00F13BB8">
          <w:rPr>
            <w:lang w:val="en"/>
          </w:rPr>
          <w:delText xml:space="preserve">Although there is a notable rise in genetic diversity in 2018, we believe this uptick likely results from a technical artifact from sequencing. All cohorts from 1995 to 2017 used a sequencing protocol which resulted in 100bp reads. However, due to a change at the sequencing center, we could only acquire 150bp reads for the 2018 to 2020 cohorts. The additional bases sequenced in the 150 bp reads likely have a higher error rate that is not appropriately accounted for by ANGSD, which translates into increased estimates of genetic diversity. It also illustrates how sensitive these types of population genetic estimates are to technical aspects of the data. However, reducing these technical artifacts and improving the genetic diversity estimates should be possible with future bioinformatic software and pipeline refinements. Despite the </w:delText>
        </w:r>
        <w:r w:rsidR="00AA4BD0" w:rsidDel="00F13BB8">
          <w:rPr>
            <w:lang w:val="en"/>
          </w:rPr>
          <w:delText>known</w:delText>
        </w:r>
        <w:r w:rsidDel="00F13BB8">
          <w:rPr>
            <w:lang w:val="en"/>
          </w:rPr>
          <w:delText xml:space="preserve"> technical artifact in the 2018 to 2020 cohorts</w:delText>
        </w:r>
        <w:r w:rsidR="00AA4BD0" w:rsidDel="00F13BB8">
          <w:rPr>
            <w:lang w:val="en"/>
          </w:rPr>
          <w:delText xml:space="preserve"> that we will correct</w:delText>
        </w:r>
        <w:r w:rsidDel="00F13BB8">
          <w:rPr>
            <w:lang w:val="en"/>
          </w:rPr>
          <w:delText xml:space="preserve">, genetic diversity continues to be lost in 2019 and 2020 relative to the uptick in 2018. </w:delText>
        </w:r>
      </w:del>
      <w:r>
        <w:t xml:space="preserve">In summation, our diversity estimates are consistent with our </w:t>
      </w:r>
      <w:r w:rsidR="00AA4BD0" w:rsidRPr="00AA4BD0">
        <w:rPr>
          <w:i/>
          <w:iCs/>
        </w:rPr>
        <w:t>N</w:t>
      </w:r>
      <w:r w:rsidR="00AA4BD0" w:rsidRPr="00AA4BD0">
        <w:rPr>
          <w:i/>
          <w:iCs/>
          <w:vertAlign w:val="subscript"/>
        </w:rPr>
        <w:t>E</w:t>
      </w:r>
      <w:r>
        <w:rPr>
          <w:bCs/>
          <w:iCs/>
          <w:lang w:val="en"/>
        </w:rPr>
        <w:t xml:space="preserve"> </w:t>
      </w:r>
      <w:r>
        <w:t xml:space="preserve">estimates that show an overall decline over the past </w:t>
      </w:r>
      <w:r w:rsidR="00554BC2">
        <w:t>quarter century</w:t>
      </w:r>
      <w:r>
        <w:t xml:space="preserve">. </w:t>
      </w:r>
    </w:p>
    <w:p w14:paraId="28943FAA" w14:textId="77777777" w:rsidR="002A181A" w:rsidRDefault="00EF3213">
      <w:pPr>
        <w:spacing w:line="276" w:lineRule="auto"/>
        <w:rPr>
          <w:rFonts w:ascii="Times" w:hAnsi="Times"/>
          <w:b/>
          <w:bCs/>
          <w:u w:val="single"/>
        </w:rPr>
      </w:pPr>
      <w:r>
        <w:br w:type="page"/>
      </w:r>
    </w:p>
    <w:p w14:paraId="5A5B1E52" w14:textId="2B06FB1C" w:rsidR="002A181A" w:rsidRDefault="00EF3213">
      <w:pPr>
        <w:pStyle w:val="Heading1"/>
        <w:spacing w:line="276" w:lineRule="auto"/>
        <w:rPr>
          <w:rFonts w:ascii="Times" w:hAnsi="Times"/>
          <w:bCs/>
        </w:rPr>
      </w:pPr>
      <w:r>
        <w:lastRenderedPageBreak/>
        <w:t xml:space="preserve">Task 3 </w:t>
      </w:r>
      <w:r w:rsidR="00321C02">
        <w:rPr>
          <w:rFonts w:ascii="Liberation Serif" w:eastAsia="Times New Roman" w:hAnsi="Liberation Serif" w:cs="Times New Roman"/>
        </w:rPr>
        <w:t>Examining domestication selection in the conservation hatchery for delta smelt</w:t>
      </w:r>
    </w:p>
    <w:p w14:paraId="74A70727" w14:textId="77777777" w:rsidR="002A181A" w:rsidRDefault="00EF3213">
      <w:pPr>
        <w:pStyle w:val="ListParagraph"/>
        <w:numPr>
          <w:ilvl w:val="0"/>
          <w:numId w:val="1"/>
        </w:numPr>
        <w:spacing w:line="276" w:lineRule="auto"/>
        <w:rPr>
          <w:rFonts w:ascii="Times" w:hAnsi="Times"/>
          <w:b/>
          <w:bCs/>
          <w:u w:val="single"/>
        </w:rPr>
      </w:pPr>
      <w:r>
        <w:t>Background</w:t>
      </w:r>
    </w:p>
    <w:p w14:paraId="46CA5B6E" w14:textId="53317C97" w:rsidR="002A181A" w:rsidRDefault="00321C02">
      <w:pPr>
        <w:pStyle w:val="ListParagraph"/>
        <w:numPr>
          <w:ilvl w:val="0"/>
          <w:numId w:val="1"/>
        </w:numPr>
        <w:spacing w:line="276" w:lineRule="auto"/>
        <w:ind w:right="270"/>
        <w:rPr>
          <w:bCs/>
        </w:rPr>
      </w:pPr>
      <w:r>
        <w:rPr>
          <w:bCs/>
        </w:rPr>
        <w:t>Experimental design</w:t>
      </w:r>
    </w:p>
    <w:p w14:paraId="5C2252F7" w14:textId="3D2603D6" w:rsidR="002A181A" w:rsidRDefault="00321C02">
      <w:pPr>
        <w:pStyle w:val="ListParagraph"/>
        <w:numPr>
          <w:ilvl w:val="0"/>
          <w:numId w:val="1"/>
        </w:numPr>
        <w:spacing w:line="276" w:lineRule="auto"/>
        <w:ind w:right="270"/>
        <w:rPr>
          <w:bCs/>
        </w:rPr>
      </w:pPr>
      <w:r>
        <w:rPr>
          <w:bCs/>
        </w:rPr>
        <w:t xml:space="preserve">Summary of </w:t>
      </w:r>
      <w:r w:rsidR="000D032C">
        <w:rPr>
          <w:bCs/>
        </w:rPr>
        <w:t>prior work</w:t>
      </w:r>
      <w:r>
        <w:rPr>
          <w:bCs/>
        </w:rPr>
        <w:t xml:space="preserve"> </w:t>
      </w:r>
    </w:p>
    <w:p w14:paraId="5265DA31" w14:textId="2CD9AF8E" w:rsidR="00321C02" w:rsidRDefault="00321C02">
      <w:pPr>
        <w:pStyle w:val="ListParagraph"/>
        <w:numPr>
          <w:ilvl w:val="0"/>
          <w:numId w:val="1"/>
        </w:numPr>
        <w:spacing w:line="276" w:lineRule="auto"/>
        <w:ind w:right="270"/>
        <w:rPr>
          <w:bCs/>
        </w:rPr>
      </w:pPr>
      <w:r>
        <w:rPr>
          <w:bCs/>
        </w:rPr>
        <w:t>Methods</w:t>
      </w:r>
    </w:p>
    <w:p w14:paraId="2BD5BCED" w14:textId="48E98CF8" w:rsidR="002A181A" w:rsidRDefault="00EF3213">
      <w:pPr>
        <w:pStyle w:val="ListParagraph"/>
        <w:numPr>
          <w:ilvl w:val="0"/>
          <w:numId w:val="1"/>
        </w:numPr>
        <w:spacing w:line="276" w:lineRule="auto"/>
        <w:ind w:right="270"/>
        <w:rPr>
          <w:bCs/>
        </w:rPr>
      </w:pPr>
      <w:r>
        <w:rPr>
          <w:bCs/>
        </w:rPr>
        <w:t>D</w:t>
      </w:r>
      <w:r w:rsidR="00321C02">
        <w:rPr>
          <w:bCs/>
        </w:rPr>
        <w:t>omestication results and d</w:t>
      </w:r>
      <w:r>
        <w:rPr>
          <w:bCs/>
        </w:rPr>
        <w:t>iscussion</w:t>
      </w:r>
    </w:p>
    <w:p w14:paraId="41BD98DA" w14:textId="332F608F" w:rsidR="002A181A" w:rsidRPr="00AA4BD0" w:rsidRDefault="00BD3327" w:rsidP="00AA4BD0">
      <w:pPr>
        <w:pStyle w:val="ListParagraph"/>
        <w:numPr>
          <w:ilvl w:val="0"/>
          <w:numId w:val="1"/>
        </w:numPr>
        <w:spacing w:line="276" w:lineRule="auto"/>
        <w:ind w:right="270"/>
        <w:rPr>
          <w:bCs/>
        </w:rPr>
      </w:pPr>
      <w:r>
        <w:rPr>
          <w:bCs/>
        </w:rPr>
        <w:t>Next steps</w:t>
      </w:r>
    </w:p>
    <w:p w14:paraId="1538C051" w14:textId="77777777" w:rsidR="005650C0" w:rsidRDefault="005650C0">
      <w:pPr>
        <w:spacing w:line="276" w:lineRule="auto"/>
        <w:rPr>
          <w:rFonts w:ascii="Times" w:hAnsi="Times"/>
          <w:b/>
          <w:bCs/>
          <w:u w:val="single"/>
        </w:rPr>
      </w:pPr>
    </w:p>
    <w:p w14:paraId="219DCB59" w14:textId="77777777" w:rsidR="002A181A" w:rsidRDefault="00EF3213">
      <w:pPr>
        <w:pStyle w:val="Heading2"/>
        <w:spacing w:line="276" w:lineRule="auto"/>
        <w:rPr>
          <w:rFonts w:ascii="Times" w:hAnsi="Times"/>
          <w:bCs/>
          <w:u w:val="single"/>
        </w:rPr>
      </w:pPr>
      <w:r>
        <w:t>Background</w:t>
      </w:r>
    </w:p>
    <w:p w14:paraId="3D3285FF" w14:textId="1D779765" w:rsidR="00321C02" w:rsidRDefault="00321C02" w:rsidP="00321C02">
      <w:pPr>
        <w:spacing w:after="156" w:line="276" w:lineRule="auto"/>
      </w:pPr>
      <w:r>
        <w:rPr>
          <w:rFonts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w:t>
      </w:r>
      <w:r w:rsidR="00A01B30">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{"citationID":"JiQtMBlA","properties":{"formattedCitation":"\\super 64,65\\nosupersub{}","plainCitation":"64,65","noteIndex":0},"citationItems":[{"id":463,"uris":["http://zotero.org/users/local/3tku6QP0/items/IAFSSLBH"],"uri":["http://zotero.org/users/local/3tku6QP0/items/IAFSSLBH"],"itemData":{"id":463,"type":"article-journal","abstract":"In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Dmelt","volume":"75","author":[{"family":"Lindberg","given":"Joan C."},{"family":"Tigan","given":"Galen"},{"family":"Ellison","given":"Luke"},{"family":"Rettinghouse","given":"Theresa"},{"family":"Nagel","given":"Meredith M."},{"family":"Fisch","given":"Kathleen M."}],"issued":{"date-parts":[["2013"]]}}},{"id":538,"uris":["http://zotero.org/users/local/3tku6QP0/items/IPCG72LW"],"uri":["http://zotero.org/users/local/3tku6QP0/items/IPCG72LW"],"itemData":{"id":538,"type":"article-journal","abstract":"The delta smelt, an endangered fish species endemic to the San Francisco Bay-Delta, California, United States, was recently brought into captivity for species preservation. This study retrospectively evaluates the implementation of a genetic management plan for the captive delta smelt population. The captive genetic management plan entails tagging fish, molecular data collection, pedigree reconstruction, relatedness estimation, and recommending fish crosses annually in an effort to minimize the average coancestry in the population and limit inbreeding. We employed 12 microsatellite DNA markers to examine temporal genetic diversity in consecutive, discrete generations to determine the effects of intensive genetic management on the population and to quantify the amount of wild genetic diversity present within each captive generation. Wild fish are incorporated into the captive population each generation to minimize genetic drift, and 91% of the original founders are still represented in the F3 generation. The average mean kinship in the third generation in captivity was 0.0035. There was no evidence of significant genetic divergence of the captive population from the wild population. The results of this study yield management insights into the practical application of genetic management plans for captive populations and conservation hatcheries, in an attempt to preserve the genetic integrity of endangered species.","container-title":"Journal of Heredity","language":"en","page":"13","source":"Zotero","title":"Evaluating the Performance of Captive Breeding Techniques for Conservation Hatcheries: A Case Study of the Delta Smelt Captive Breeding Program","author":[{"family":"Fisch","given":"Kathleen M"},{"family":"Ivy","given":"Jamie A"},{"family":"Burton","given":"Ronald S"},{"family":"May","given":"Bernie"}]}}],"schema":"https://github.com/citation-style-language/schema/raw/master/csl-citation.json"} </w:instrText>
      </w:r>
      <w:r w:rsidR="00A01B30">
        <w:rPr>
          <w:rFonts w:ascii="Liberation Serif" w:hAnsi="Liberation Serif"/>
          <w:color w:val="000000"/>
          <w:lang w:val="en"/>
        </w:rPr>
        <w:fldChar w:fldCharType="separate"/>
      </w:r>
      <w:r w:rsidR="00A01B30" w:rsidRPr="00A01B30">
        <w:rPr>
          <w:rFonts w:ascii="Liberation Serif" w:hAnsi="Liberation Serif"/>
          <w:color w:val="000000"/>
          <w:vertAlign w:val="superscript"/>
        </w:rPr>
        <w:t>64,65</w:t>
      </w:r>
      <w:r w:rsidR="00A01B30">
        <w:rPr>
          <w:rFonts w:ascii="Liberation Serif" w:hAnsi="Liberation Serif"/>
          <w:color w:val="000000"/>
          <w:lang w:val="en"/>
        </w:rPr>
        <w:fldChar w:fldCharType="end"/>
      </w:r>
      <w:r w:rsidR="00A01B30">
        <w:rPr>
          <w:rFonts w:ascii="Liberation Serif" w:hAnsi="Liberation Serif"/>
          <w:color w:val="000000"/>
          <w:lang w:val="en"/>
        </w:rPr>
        <w:t>.</w:t>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et al.</w:t>
      </w:r>
      <w:r w:rsidR="0027595B">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{"citationID":"Xo5FFvUk","properties":{"formattedCitation":"\\super 66\\nosupersub{}","plainCitation":"66","noteIndex":0},"citationItems":[{"id":533,"uris":["http://zotero.org/users/local/3tku6QP0/items/Y3FMBSC7"],"uri":["http://zotero.org/users/local/3tku6QP0/items/Y3FMBSC7"],"itemData":{"id":533,"type":"article-journal","abstract":"Genetic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sidR="0027595B">
        <w:rPr>
          <w:rFonts w:ascii="Liberation Serif" w:hAnsi="Liberation Serif"/>
          <w:color w:val="000000"/>
          <w:lang w:val="en"/>
        </w:rPr>
        <w:fldChar w:fldCharType="separate"/>
      </w:r>
      <w:r w:rsidR="00A01B30" w:rsidRPr="00A01B30">
        <w:rPr>
          <w:rFonts w:ascii="Liberation Serif" w:hAnsi="Liberation Serif"/>
          <w:color w:val="000000"/>
          <w:vertAlign w:val="superscript"/>
        </w:rPr>
        <w:t>66</w:t>
      </w:r>
      <w:r w:rsidR="0027595B">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w:t>
      </w:r>
      <w:proofErr w:type="spellStart"/>
      <w:r>
        <w:rPr>
          <w:rFonts w:ascii="Liberation Serif" w:hAnsi="Liberation Serif"/>
          <w:color w:val="000000"/>
          <w:lang w:val="en"/>
        </w:rPr>
        <w:t>broodstock</w:t>
      </w:r>
      <w:proofErr w:type="spellEnd"/>
      <w:r>
        <w:rPr>
          <w:rFonts w:ascii="Liberation Serif" w:hAnsi="Liberation Serif"/>
          <w:color w:val="000000"/>
          <w:lang w:val="en"/>
        </w:rPr>
        <w:t xml:space="preserve"> in the FCCL </w:t>
      </w:r>
      <w:proofErr w:type="spellStart"/>
      <w:r>
        <w:rPr>
          <w:rFonts w:ascii="Liberation Serif" w:hAnsi="Liberation Serif"/>
          <w:color w:val="000000"/>
          <w:lang w:val="en"/>
        </w:rPr>
        <w:t>refuge</w:t>
      </w:r>
      <w:proofErr w:type="spellEnd"/>
      <w:r>
        <w:rPr>
          <w:rFonts w:ascii="Liberation Serif" w:hAnsi="Liberation Serif"/>
          <w:color w:val="000000"/>
          <w:lang w:val="en"/>
        </w:rPr>
        <w:t xml:space="preserv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564B57BC" w14:textId="6112E99A" w:rsidR="00321C02" w:rsidRDefault="00321C02" w:rsidP="00321C02">
      <w:pPr>
        <w:spacing w:after="156" w:line="276" w:lineRule="auto"/>
        <w:rPr>
          <w:rFonts w:ascii="Liberation Serif" w:hAnsi="Liberation Serif"/>
          <w:color w:val="000000"/>
          <w:lang w:val="en"/>
        </w:rPr>
      </w:pPr>
      <w:r>
        <w:rPr>
          <w:rFonts w:ascii="Liberation Serif" w:hAnsi="Liberation Serif"/>
          <w:color w:val="000000"/>
          <w:lang w:val="en"/>
        </w:rPr>
        <w:t>We hypothesized: 1) there are heritable genetic changes associated with domestication selection in the FCCL</w:t>
      </w:r>
      <w:r w:rsidR="000D032C">
        <w:rPr>
          <w:rFonts w:ascii="Liberation Serif" w:hAnsi="Liberation Serif"/>
          <w:color w:val="000000"/>
          <w:lang w:val="en"/>
        </w:rPr>
        <w:t>;</w:t>
      </w:r>
      <w:r>
        <w:rPr>
          <w:rFonts w:ascii="Liberation Serif" w:hAnsi="Liberation Serif"/>
          <w:color w:val="000000"/>
          <w:lang w:val="en"/>
        </w:rPr>
        <w:t xml:space="preserve"> 2) domestication adaptation happens during the first few generations in the hatchery</w:t>
      </w:r>
      <w:r w:rsidR="000D032C">
        <w:rPr>
          <w:rFonts w:ascii="Liberation Serif" w:hAnsi="Liberation Serif"/>
          <w:color w:val="000000"/>
          <w:lang w:val="en"/>
        </w:rPr>
        <w:t>;</w:t>
      </w:r>
      <w:r>
        <w:rPr>
          <w:rFonts w:ascii="Liberation Serif" w:hAnsi="Liberation Serif"/>
          <w:color w:val="000000"/>
          <w:lang w:val="en"/>
        </w:rPr>
        <w:t xml:space="preserve"> and 3) the locus or loci under domestication selection contribute to the reproductive success of </w:t>
      </w:r>
      <w:r w:rsidR="005650C0">
        <w:rPr>
          <w:rFonts w:ascii="Liberation Serif" w:hAnsi="Liberation Serif"/>
          <w:color w:val="000000"/>
          <w:lang w:val="en"/>
        </w:rPr>
        <w:t xml:space="preserve">delta </w:t>
      </w:r>
      <w:r>
        <w:rPr>
          <w:rFonts w:ascii="Liberation Serif" w:hAnsi="Liberation Serif"/>
          <w:color w:val="000000"/>
          <w:lang w:val="en"/>
        </w:rPr>
        <w:t>smelt in the hatchery.</w:t>
      </w:r>
    </w:p>
    <w:p w14:paraId="50B9B3E5" w14:textId="77777777" w:rsidR="005650C0" w:rsidRDefault="005650C0" w:rsidP="00321C02">
      <w:pPr>
        <w:spacing w:after="156" w:line="276" w:lineRule="auto"/>
        <w:rPr>
          <w:color w:val="000000"/>
          <w:lang w:val="en"/>
        </w:rPr>
      </w:pPr>
    </w:p>
    <w:p w14:paraId="2C7D9F0F" w14:textId="647E2054" w:rsidR="002A181A" w:rsidRDefault="00321C02">
      <w:pPr>
        <w:pStyle w:val="Heading2"/>
        <w:spacing w:line="276" w:lineRule="auto"/>
        <w:rPr>
          <w:rFonts w:ascii="Times" w:hAnsi="Times"/>
          <w:bCs/>
          <w:u w:val="single"/>
        </w:rPr>
      </w:pPr>
      <w:r>
        <w:t>Experimental design</w:t>
      </w:r>
    </w:p>
    <w:p w14:paraId="405BD7A3" w14:textId="5150CBE3" w:rsidR="005650C0" w:rsidRPr="005650C0" w:rsidRDefault="00321C02" w:rsidP="005650C0">
      <w:pPr>
        <w:spacing w:after="156" w:line="276" w:lineRule="auto"/>
      </w:pPr>
      <w:r>
        <w:rPr>
          <w:rFonts w:ascii="Liberation Serif" w:hAnsi="Liberation Serif"/>
          <w:color w:val="000000"/>
          <w:lang w:val="en"/>
        </w:rPr>
        <w:t>At the UC Davis Genomic Variation Lab, we accessed archived FCCL delta smelt samples (fin clips) from eight generations from 2008</w:t>
      </w:r>
      <w:r w:rsidR="00BD3327">
        <w:rPr>
          <w:rFonts w:ascii="Liberation Serif" w:hAnsi="Liberation Serif"/>
          <w:color w:val="000000"/>
          <w:lang w:val="en"/>
        </w:rPr>
        <w:t xml:space="preserve"> to </w:t>
      </w:r>
      <w:r>
        <w:rPr>
          <w:rFonts w:ascii="Liberation Serif" w:hAnsi="Liberation Serif"/>
          <w:color w:val="000000"/>
          <w:lang w:val="en"/>
        </w:rPr>
        <w:t>2015. We grouped 240 individuals (not related at least at F1) for sequencing based on their domestication index (DI) and offspring survival rate (Figure 1</w:t>
      </w:r>
      <w:r w:rsidR="0073079D">
        <w:rPr>
          <w:rFonts w:ascii="Liberation Serif" w:hAnsi="Liberation Serif"/>
          <w:color w:val="000000"/>
          <w:lang w:val="en"/>
        </w:rPr>
        <w:t>1</w:t>
      </w:r>
      <w:r>
        <w:rPr>
          <w:rFonts w:ascii="Liberation Serif" w:hAnsi="Liberation Serif"/>
          <w:color w:val="000000"/>
          <w:lang w:val="en"/>
        </w:rPr>
        <w:t>).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w:t>
      </w:r>
      <w:r w:rsidR="000D032C">
        <w:rPr>
          <w:rFonts w:ascii="Liberation Serif" w:hAnsi="Liberation Serif"/>
          <w:color w:val="000000"/>
          <w:lang w:val="en"/>
        </w:rPr>
        <w:t>o</w:t>
      </w:r>
      <w:r>
        <w:rPr>
          <w:rFonts w:ascii="Liberation Serif" w:hAnsi="Liberation Serif"/>
          <w:color w:val="000000"/>
          <w:lang w:val="en"/>
        </w:rPr>
        <w:t xml:space="preserve">ffspring survival rate of a family) serves as a proxy for fitness in captivity and is calculated based on the </w:t>
      </w:r>
      <w:r>
        <w:rPr>
          <w:rFonts w:ascii="Liberation Serif" w:hAnsi="Liberation Serif"/>
          <w:color w:val="000000"/>
          <w:lang w:val="en"/>
        </w:rPr>
        <w:lastRenderedPageBreak/>
        <w:t>total number of an individual offspring from a family that survive to be tagged at adulthood. The relative reproductive success was normalized by taking the ratio of each individual’s offspring survival rate to the mean of that in the corresponding generation and grouped as low (≤ 0.3) and high (≥ 0.7).</w:t>
      </w:r>
    </w:p>
    <w:p w14:paraId="78CAF185" w14:textId="3EF95321" w:rsidR="002A181A" w:rsidRDefault="00321C02">
      <w:pPr>
        <w:pStyle w:val="Heading2"/>
        <w:spacing w:line="276" w:lineRule="auto"/>
        <w:rPr>
          <w:rFonts w:ascii="Times" w:hAnsi="Times"/>
          <w:bCs/>
          <w:u w:val="single"/>
        </w:rPr>
      </w:pPr>
      <w:r>
        <w:t xml:space="preserve">Summary of </w:t>
      </w:r>
      <w:r w:rsidR="000D032C">
        <w:t>prior work</w:t>
      </w:r>
      <w:r>
        <w:t xml:space="preserve"> </w:t>
      </w:r>
    </w:p>
    <w:p w14:paraId="6A289148" w14:textId="17A8C205" w:rsidR="00321C02" w:rsidRDefault="00321C02" w:rsidP="00321C02">
      <w:pPr>
        <w:spacing w:after="156" w:line="276" w:lineRule="auto"/>
      </w:pPr>
      <w:r>
        <w:rPr>
          <w:rFonts w:ascii="Liberation Serif" w:hAnsi="Liberation Serif"/>
        </w:rPr>
        <w:t xml:space="preserve">Previously, we reported some results based on the incomplete genome assembly. To do that, we aligned and conducted population genetic analyses from the four groups of </w:t>
      </w:r>
      <w:proofErr w:type="gramStart"/>
      <w:r>
        <w:rPr>
          <w:rFonts w:ascii="Liberation Serif" w:hAnsi="Liberation Serif"/>
        </w:rPr>
        <w:t>delta</w:t>
      </w:r>
      <w:proofErr w:type="gramEnd"/>
      <w:r>
        <w:rPr>
          <w:rFonts w:ascii="Liberation Serif" w:hAnsi="Liberation Serif"/>
        </w:rPr>
        <w:t xml:space="preserve"> smelt with varying DI level: wild, low, medium, and high. </w:t>
      </w:r>
      <w:r>
        <w:rPr>
          <w:rFonts w:ascii="Liberation Serif" w:hAnsi="Liberation Serif"/>
          <w:color w:val="000000"/>
          <w:lang w:val="en"/>
        </w:rPr>
        <w:t xml:space="preserve">RAD sequencing by </w:t>
      </w:r>
      <w:proofErr w:type="spellStart"/>
      <w:r w:rsidRPr="005650C0">
        <w:rPr>
          <w:rFonts w:ascii="Liberation Serif" w:hAnsi="Liberation Serif"/>
          <w:i/>
          <w:iCs/>
          <w:color w:val="000000"/>
          <w:lang w:val="en"/>
        </w:rPr>
        <w:t>PstI</w:t>
      </w:r>
      <w:proofErr w:type="spellEnd"/>
      <w:r>
        <w:rPr>
          <w:rFonts w:ascii="Liberation Serif" w:hAnsi="Liberation Serif"/>
          <w:color w:val="000000"/>
          <w:lang w:val="en"/>
        </w:rPr>
        <w:t xml:space="preserve"> enzyme was used based on the protocol described in Ali et al.</w:t>
      </w:r>
      <w:r w:rsidR="005650C0">
        <w:rPr>
          <w:rFonts w:ascii="Liberation Serif" w:hAnsi="Liberation Serif"/>
          <w:color w:val="000000"/>
          <w:lang w:val="en"/>
        </w:rPr>
        <w:fldChar w:fldCharType="begin"/>
      </w:r>
      <w:r w:rsidR="005650C0">
        <w:rPr>
          <w:rFonts w:ascii="Liberation Serif" w:hAnsi="Liberation Serif"/>
          <w:color w:val="000000"/>
          <w:lang w:val="en"/>
        </w:rPr>
        <w:instrText xml:space="preserve"> ADDIN ZOTERO_ITEM CSL_CITATION {"citationID":"WFG5F4Zt","properties":{"formattedCitation":"\\super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5650C0">
        <w:rPr>
          <w:rFonts w:ascii="Liberation Serif" w:hAnsi="Liberation Serif" w:hint="eastAsia"/>
          <w:color w:val="000000"/>
          <w:lang w:val="en"/>
        </w:rPr>
        <w:instrText>’</w:instrText>
      </w:r>
      <w:r w:rsidR="005650C0">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5650C0">
        <w:rPr>
          <w:rFonts w:ascii="Liberation Serif" w:hAnsi="Liberation Serif"/>
          <w:color w:val="000000"/>
          <w:lang w:val="en"/>
        </w:rPr>
        <w:fldChar w:fldCharType="separate"/>
      </w:r>
      <w:r w:rsidR="005650C0" w:rsidRPr="005650C0">
        <w:rPr>
          <w:rFonts w:ascii="Liberation Serif" w:hAnsi="Liberation Serif"/>
          <w:color w:val="000000"/>
          <w:vertAlign w:val="superscript"/>
        </w:rPr>
        <w:t>52</w:t>
      </w:r>
      <w:r w:rsidR="005650C0">
        <w:rPr>
          <w:rFonts w:ascii="Liberation Serif" w:hAnsi="Liberation Serif"/>
          <w:color w:val="000000"/>
          <w:lang w:val="en"/>
        </w:rPr>
        <w:fldChar w:fldCharType="end"/>
      </w:r>
      <w:r>
        <w:rPr>
          <w:rFonts w:ascii="Liberation Serif" w:hAnsi="Liberation Serif"/>
          <w:color w:val="000000"/>
          <w:lang w:val="en"/>
        </w:rPr>
        <w:t xml:space="preserve"> to collect genomic data. In order to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315A5A23" w14:textId="77777777" w:rsidR="00321C02" w:rsidRDefault="00321C02" w:rsidP="00321C02">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35" w:name="__DdeLink__636_3064568429"/>
      <w:r>
        <w:rPr>
          <w:rFonts w:ascii="Liberation Serif" w:hAnsi="Liberation Serif"/>
        </w:rPr>
        <w:t>F</w:t>
      </w:r>
      <w:r>
        <w:rPr>
          <w:rFonts w:ascii="Liberation Serif" w:hAnsi="Liberation Serif"/>
          <w:vertAlign w:val="subscript"/>
        </w:rPr>
        <w:t>ST</w:t>
      </w:r>
      <w:bookmarkEnd w:id="35"/>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404515E3" w14:textId="5355CEEE" w:rsidR="005650C0" w:rsidRPr="00AA4BD0" w:rsidRDefault="00321C02" w:rsidP="00321C02">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t>
      </w:r>
      <w:r w:rsidR="005650C0">
        <w:rPr>
          <w:rFonts w:ascii="Liberation Serif" w:hAnsi="Liberation Serif"/>
        </w:rPr>
        <w:t>whether</w:t>
      </w:r>
      <w:r>
        <w:rPr>
          <w:rFonts w:ascii="Liberation Serif" w:hAnsi="Liberation Serif"/>
        </w:rPr>
        <w:t xml:space="preserve"> it is a monogenic or polygenic trait. The following is our updated analysis and results, and interpretation. </w:t>
      </w:r>
    </w:p>
    <w:p w14:paraId="1F1D9AFD" w14:textId="4FFE48CB" w:rsidR="00321C02" w:rsidRDefault="00321C02" w:rsidP="00321C02">
      <w:pPr>
        <w:pStyle w:val="Heading2"/>
        <w:spacing w:line="276" w:lineRule="auto"/>
        <w:rPr>
          <w:rFonts w:ascii="Times" w:hAnsi="Times"/>
          <w:bCs/>
          <w:u w:val="single"/>
        </w:rPr>
      </w:pPr>
      <w:r>
        <w:t>Methods</w:t>
      </w:r>
    </w:p>
    <w:p w14:paraId="1001D2E4" w14:textId="54C97BCC" w:rsidR="00321C02" w:rsidRDefault="00321C02" w:rsidP="00321C02">
      <w:pPr>
        <w:spacing w:after="156" w:line="276" w:lineRule="auto"/>
      </w:pPr>
      <w:r>
        <w:rPr>
          <w:rFonts w:ascii="Liberation Serif" w:hAnsi="Liberation Serif"/>
        </w:rPr>
        <w:t>First, we aligned from our four groups sequences to the reference genome using BWA software. The output files from the alignments were SAM files, which were then converted to BAM files using SAMtools</w:t>
      </w:r>
      <w:r>
        <w:rPr>
          <w:rFonts w:eastAsia="Noto Sans CJK SC Regular" w:cs="Lohit Devanagari"/>
        </w:rPr>
        <w:fldChar w:fldCharType="begin"/>
      </w:r>
      <w:r w:rsidR="00A01B30">
        <w:rPr>
          <w:rFonts w:ascii="Liberation Serif" w:hAnsi="Liberation Serif"/>
        </w:rPr>
        <w:instrText xml:space="preserve"> ADDIN ZOTERO_ITEM CSL_CITATION {"citationID":"0jRJzizK","properties":{"formattedCitation":"\\super 67\\nosupersub{}","plainCitation":"67","noteIndex":0},"citationItems":[{"id":"Otmf7FJN/K75g4sLa","uris":["http://www.mendeley.com/documents/?uuid=1b1f977b-4efb-4b0a-a206-11b71edcfd1c"],"uri":["http://www.mendeley.com/documents/?uuid=1b1f977b-4efb-4b0a-a206-11b71edcfd1c"],"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SAMtools","type":"article-journal","volume":"25"}}],"schema":"https://github.com/citation-style-language/schema/raw/master/csl-citation.json"} </w:instrText>
      </w:r>
      <w:r>
        <w:fldChar w:fldCharType="separate"/>
      </w:r>
      <w:bookmarkStart w:id="36" w:name="__Fieldmark__108_2686486137"/>
      <w:bookmarkStart w:id="37" w:name="__Fieldmark__146_2470477105"/>
      <w:r w:rsidR="00A01B30" w:rsidRPr="00A01B30">
        <w:rPr>
          <w:rFonts w:ascii="Liberation Serif" w:hAnsi="Liberation Serif"/>
          <w:vertAlign w:val="superscript"/>
        </w:rPr>
        <w:t>67</w:t>
      </w:r>
      <w:r>
        <w:fldChar w:fldCharType="end"/>
      </w:r>
      <w:bookmarkStart w:id="38" w:name="__Fieldmark__21_937629496"/>
      <w:bookmarkStart w:id="39" w:name="__Fieldmark__4000_580090975"/>
      <w:bookmarkStart w:id="40" w:name="__Fieldmark__32_1867218080"/>
      <w:bookmarkStart w:id="41" w:name="__Fieldmark__5_310133939"/>
      <w:bookmarkStart w:id="42" w:name="__Fieldmark__876_903358975"/>
      <w:bookmarkStart w:id="43" w:name="__Fieldmark__62_3795424920"/>
      <w:bookmarkStart w:id="44" w:name="__Fieldmark__132_3064568429"/>
      <w:bookmarkStart w:id="45" w:name="__Fieldmark__2855_1353707632"/>
      <w:bookmarkStart w:id="46" w:name="__Fieldmark__11_1353707632"/>
      <w:bookmarkStart w:id="47" w:name="__Fieldmark__70_4197537585"/>
      <w:bookmarkStart w:id="48" w:name="__Fieldmark__34_1575028252"/>
      <w:bookmarkStart w:id="49" w:name="__Fieldmark__137_1551509755"/>
      <w:bookmarkStart w:id="50" w:name="__Fieldmark__34_580090975"/>
      <w:bookmarkStart w:id="51" w:name="__Fieldmark__5_1945550819"/>
      <w:bookmarkStart w:id="52" w:name="__Fieldmark__10_462375057"/>
      <w:bookmarkStart w:id="53" w:name="__Fieldmark__1927_3263645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Liberation Serif" w:hAnsi="Liberation Serif"/>
        </w:rPr>
        <w:t xml:space="preserve">. </w:t>
      </w:r>
      <w:proofErr w:type="spellStart"/>
      <w:r>
        <w:rPr>
          <w:rFonts w:ascii="Liberation Serif" w:hAnsi="Liberation Serif"/>
        </w:rPr>
        <w:t>SAMtools</w:t>
      </w:r>
      <w:proofErr w:type="spellEnd"/>
      <w:r>
        <w:rPr>
          <w:rFonts w:ascii="Liberation Serif" w:hAnsi="Liberation Serif"/>
        </w:rPr>
        <w:t xml:space="preserve"> was then used to sort reads by name, remove reads that did not have a paired end, remove PCR duplicates, and index the BAM files. After aligning to the draft assembly, we began our analyses. All population genetic analyses were conducted using ANGSD</w:t>
      </w:r>
      <w:bookmarkStart w:id="54" w:name="__Fieldmark__4050_580090975"/>
      <w:bookmarkStart w:id="55" w:name="__Fieldmark__176_1551509755"/>
      <w:bookmarkStart w:id="56" w:name="__Fieldmark__82_580090975"/>
      <w:bookmarkStart w:id="57" w:name="__Fieldmark__79_1575028252"/>
      <w:bookmarkStart w:id="58" w:name="__Fieldmark__168_3064568429"/>
      <w:bookmarkStart w:id="59" w:name="__Fieldmark__30_462375057"/>
      <w:bookmarkStart w:id="60" w:name="__Fieldmark__43_1867218080"/>
      <w:bookmarkStart w:id="61" w:name="__Fieldmark__36_1353707632"/>
      <w:bookmarkStart w:id="62" w:name="__Fieldmark__1937_326364535"/>
      <w:bookmarkStart w:id="63" w:name="__Fieldmark__2885_1353707632"/>
      <w:bookmarkStart w:id="64" w:name="__Fieldmark__25_310133939"/>
      <w:bookmarkStart w:id="65" w:name="__Fieldmark__907_903358975"/>
      <w:bookmarkStart w:id="66" w:name="__Fieldmark__30_937629496"/>
      <w:bookmarkStart w:id="67" w:name="__Fieldmark__19_1945550819"/>
      <w:bookmarkStart w:id="68" w:name="__Fieldmark__106_4197537585"/>
      <w:bookmarkStart w:id="69" w:name="__Fieldmark__104_379542492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ascii="Liberation Serif" w:hAnsi="Liberation Serif"/>
        </w:rPr>
        <w:t xml:space="preserve"> which analyzes raw RAD sequencing data based on a probabilistic framework in the form of genotype likelihoods (GL). For the analyses, we used ANGSD’s implementation of a </w:t>
      </w:r>
      <w:proofErr w:type="spellStart"/>
      <w:r>
        <w:rPr>
          <w:rFonts w:ascii="Liberation Serif" w:hAnsi="Liberation Serif"/>
        </w:rPr>
        <w:t>SAMtools</w:t>
      </w:r>
      <w:proofErr w:type="spellEnd"/>
      <w:r>
        <w:rPr>
          <w:rFonts w:ascii="Liberation Serif" w:hAnsi="Liberation Serif"/>
        </w:rPr>
        <w:t xml:space="preserve"> </w:t>
      </w:r>
      <w:r>
        <w:rPr>
          <w:rFonts w:ascii="Liberation Serif" w:hAnsi="Liberation Serif"/>
        </w:rPr>
        <w:lastRenderedPageBreak/>
        <w:t>genotype likelihood model (</w:t>
      </w:r>
      <w:r>
        <w:rPr>
          <w:rFonts w:ascii="Courier" w:hAnsi="Courier"/>
        </w:rPr>
        <w:t>-G</w:t>
      </w:r>
      <w:r w:rsidRPr="00321C02">
        <w:rPr>
          <w:rFonts w:ascii="Courier" w:hAnsi="Courier"/>
        </w:rPr>
        <w:t>L 1</w:t>
      </w:r>
      <w:r>
        <w:rPr>
          <w:rFonts w:ascii="Liberation Serif" w:hAnsi="Liberation Serif"/>
        </w:rPr>
        <w:t xml:space="preserve">) with a minimum base quality of 20 </w:t>
      </w:r>
      <w:r w:rsidRPr="00321C02">
        <w:rPr>
          <w:rFonts w:ascii="Courier" w:hAnsi="Courier"/>
        </w:rPr>
        <w:t>(-</w:t>
      </w:r>
      <w:proofErr w:type="spellStart"/>
      <w:r w:rsidRPr="00321C02">
        <w:rPr>
          <w:rFonts w:ascii="Courier" w:hAnsi="Courier"/>
        </w:rPr>
        <w:t>minQ</w:t>
      </w:r>
      <w:proofErr w:type="spellEnd"/>
      <w:r w:rsidRPr="00321C02">
        <w:rPr>
          <w:rFonts w:ascii="Courier" w:hAnsi="Courier"/>
        </w:rPr>
        <w:t xml:space="preserve"> 20</w:t>
      </w:r>
      <w:r>
        <w:rPr>
          <w:rFonts w:ascii="Liberation Serif" w:hAnsi="Liberation Serif"/>
        </w:rPr>
        <w:t>) and minimum mapping quality of 20 (</w:t>
      </w:r>
      <w:r w:rsidRPr="00321C02">
        <w:rPr>
          <w:rFonts w:ascii="Courier" w:hAnsi="Courier"/>
        </w:rPr>
        <w:t>-</w:t>
      </w:r>
      <w:proofErr w:type="spellStart"/>
      <w:r w:rsidRPr="00321C02">
        <w:rPr>
          <w:rFonts w:ascii="Courier" w:hAnsi="Courier"/>
        </w:rPr>
        <w:t>minMapQ</w:t>
      </w:r>
      <w:proofErr w:type="spellEnd"/>
      <w:r w:rsidRPr="00321C02">
        <w:rPr>
          <w:rFonts w:ascii="Courier" w:hAnsi="Courier"/>
        </w:rPr>
        <w:t xml:space="preserve"> 20</w:t>
      </w:r>
      <w:r>
        <w:rPr>
          <w:rFonts w:ascii="Liberation Serif" w:hAnsi="Liberation Serif"/>
        </w:rPr>
        <w:t xml:space="preserve">). </w:t>
      </w:r>
    </w:p>
    <w:p w14:paraId="31041F9D" w14:textId="1D0CC914" w:rsidR="00321C02" w:rsidRDefault="00321C02" w:rsidP="00321C02">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w:t>
      </w:r>
      <w:proofErr w:type="spellStart"/>
      <w:r>
        <w:rPr>
          <w:rFonts w:ascii="Liberation Serif" w:hAnsi="Liberation Serif"/>
        </w:rPr>
        <w:t>SAMtools</w:t>
      </w:r>
      <w:proofErr w:type="spellEnd"/>
      <w:r>
        <w:rPr>
          <w:rFonts w:ascii="Liberation Serif" w:hAnsi="Liberation Serif"/>
        </w:rPr>
        <w:t xml:space="preserve">-view to examine alignment quality, and observed high variance in quality and number of aligned reads. Due to </w:t>
      </w:r>
      <w:r w:rsidR="005650C0">
        <w:rPr>
          <w:rFonts w:ascii="Liberation Serif" w:hAnsi="Liberation Serif"/>
        </w:rPr>
        <w:t>the</w:t>
      </w:r>
      <w:r>
        <w:rPr>
          <w:rFonts w:ascii="Liberation Serif" w:hAnsi="Liberation Serif"/>
        </w:rPr>
        <w:t xml:space="preserve"> high </w:t>
      </w:r>
      <w:proofErr w:type="gramStart"/>
      <w:r w:rsidR="005650C0">
        <w:rPr>
          <w:rFonts w:ascii="Liberation Serif" w:hAnsi="Liberation Serif"/>
        </w:rPr>
        <w:t>variability</w:t>
      </w:r>
      <w:proofErr w:type="gramEnd"/>
      <w:r>
        <w:rPr>
          <w:rFonts w:ascii="Liberation Serif" w:hAnsi="Liberation Serif"/>
        </w:rPr>
        <w:t xml:space="preserve"> we observed (~20,000 – ~15,000,000) within individuals from the four groups, we evaluated the distribution of aligned-read counts and genotype call counts for individuals in each of the four </w:t>
      </w:r>
      <w:r w:rsidRPr="0027595B">
        <w:rPr>
          <w:rFonts w:ascii="Liberation Serif" w:hAnsi="Liberation Serif"/>
        </w:rPr>
        <w:t>groups (Figure 1</w:t>
      </w:r>
      <w:r w:rsidR="0027595B" w:rsidRPr="0027595B">
        <w:rPr>
          <w:rFonts w:ascii="Liberation Serif" w:hAnsi="Liberation Serif"/>
        </w:rPr>
        <w:t>1</w:t>
      </w:r>
      <w:r w:rsidRPr="0027595B">
        <w:rPr>
          <w:rFonts w:ascii="Liberation Serif" w:hAnsi="Liberation Serif"/>
        </w:rPr>
        <w:t xml:space="preserve">). </w:t>
      </w:r>
      <w:r>
        <w:rPr>
          <w:rFonts w:ascii="Liberation Serif" w:hAnsi="Liberation Serif"/>
        </w:rPr>
        <w:t xml:space="preserve">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w:t>
      </w:r>
      <w:proofErr w:type="spellStart"/>
      <w:r w:rsidRPr="005650C0">
        <w:rPr>
          <w:rFonts w:ascii="Courier" w:hAnsi="Courier"/>
        </w:rPr>
        <w:t>SAMtools</w:t>
      </w:r>
      <w:proofErr w:type="spellEnd"/>
      <w:r w:rsidR="005650C0" w:rsidRPr="005650C0">
        <w:rPr>
          <w:rFonts w:ascii="Courier" w:hAnsi="Courier"/>
        </w:rPr>
        <w:t xml:space="preserve"> </w:t>
      </w:r>
      <w:r w:rsidRPr="005650C0">
        <w:rPr>
          <w:rFonts w:ascii="Courier" w:hAnsi="Courier"/>
        </w:rPr>
        <w:t>-view</w:t>
      </w:r>
      <w:r>
        <w:rPr>
          <w:rFonts w:ascii="Liberation Serif" w:hAnsi="Liberation Serif"/>
        </w:rPr>
        <w:t xml:space="preserve">.  </w:t>
      </w:r>
    </w:p>
    <w:p w14:paraId="063D9903" w14:textId="413BF8A7" w:rsidR="00321C02" w:rsidRDefault="00321C02" w:rsidP="00321C02">
      <w:pPr>
        <w:spacing w:after="156" w:line="276" w:lineRule="auto"/>
      </w:pPr>
      <w:r>
        <w:rPr>
          <w:rFonts w:ascii="Liberation Serif" w:hAnsi="Liberation Serif"/>
        </w:rPr>
        <w:t xml:space="preserve">As a </w:t>
      </w:r>
      <w:r w:rsidRPr="0027595B">
        <w:rPr>
          <w:rFonts w:ascii="Liberation Serif" w:hAnsi="Liberation Serif"/>
        </w:rPr>
        <w:t xml:space="preserve">result of the aligned read count filtration, the number of individuals in each group was reduced (Table </w:t>
      </w:r>
      <w:r w:rsidR="0027595B" w:rsidRPr="0027595B">
        <w:rPr>
          <w:rFonts w:ascii="Liberation Serif" w:hAnsi="Liberation Serif"/>
        </w:rPr>
        <w:t>9</w:t>
      </w:r>
      <w:r w:rsidRPr="0027595B">
        <w:rPr>
          <w:rFonts w:ascii="Liberation Serif" w:hAnsi="Liberation Serif"/>
        </w:rPr>
        <w:t xml:space="preserve">). This resulted in relatively low sample numbers in the low and high DI groups compared to medium </w:t>
      </w:r>
      <w:r>
        <w:rPr>
          <w:rFonts w:ascii="Liberation Serif" w:hAnsi="Liberation Serif"/>
        </w:rPr>
        <w:t>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27D7DBFE" w14:textId="1DF0646B" w:rsidR="00321C02" w:rsidRPr="00321C02" w:rsidRDefault="00321C02" w:rsidP="00AA4BD0">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rsidR="0027595B">
        <w:rPr>
          <w:rFonts w:ascii="Liberation Serif" w:hAnsi="Liberation Serif"/>
        </w:rPr>
        <w:fldChar w:fldCharType="begin"/>
      </w:r>
      <w:r w:rsidR="00A01B30">
        <w:rPr>
          <w:rFonts w:ascii="Liberation Serif" w:hAnsi="Liberation Serif"/>
        </w:rPr>
        <w:instrText xml:space="preserve"> ADDIN ZOTERO_ITEM CSL_CITATION {"citationID":"eLNRdwQK","properties":{"formattedCitation":"\\super 68\\nosupersub{}","plainCitation":"68","noteIndex":0},"citationItems":[{"id":535,"uris":["http://zotero.org/users/local/3tku6QP0/items/82ZHNI4R"],"uri":["http://zotero.org/users/local/3tku6QP0/items/82ZHNI4R"],"itemData":{"id":535,"type":"article-journal","container-title":"Scientific Reports","DOI":"10.1038/s41598-019-57038-x","issue":"149","language":"en","page":"4","source":"Zotero","title":"SWAV: a web-based visualization browser for sliding window analysis","volume":"10","author":[{"family":"Zhu","given":"Zhenglin"},{"family":"Wang","given":"Yawang"},{"family":"Zhou","given":"Xichuan"},{"family":"Yang","given":"Liuqing"},{"family":"Meng","given":"Geng"},{"family":"Zhang","given":"Ze"}],"issued":{"date-parts":[["2020"]]}}}],"schema":"https://github.com/citation-style-language/schema/raw/master/csl-citation.json"} </w:instrText>
      </w:r>
      <w:r w:rsidR="0027595B">
        <w:rPr>
          <w:rFonts w:ascii="Liberation Serif" w:hAnsi="Liberation Serif"/>
        </w:rPr>
        <w:fldChar w:fldCharType="separate"/>
      </w:r>
      <w:r w:rsidR="00A01B30" w:rsidRPr="00A01B30">
        <w:rPr>
          <w:rFonts w:ascii="Liberation Serif" w:hAnsi="Liberation Serif"/>
          <w:vertAlign w:val="superscript"/>
        </w:rPr>
        <w:t>68</w:t>
      </w:r>
      <w:r w:rsidR="0027595B">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and also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Pr>
          <w:rFonts w:ascii="Liberation Serif" w:hAnsi="Liberation Serif"/>
        </w:rPr>
        <w:t xml:space="preserve"> which is a software package designed for whole-genome analysis with SNP data. In snpR, we performed F</w:t>
      </w:r>
      <w:r>
        <w:rPr>
          <w:rFonts w:ascii="Liberation Serif" w:hAnsi="Liberation Serif"/>
          <w:vertAlign w:val="subscript"/>
        </w:rPr>
        <w:t>ST</w:t>
      </w:r>
      <w:r>
        <w:rPr>
          <w:rFonts w:ascii="Liberation Serif" w:hAnsi="Liberation Serif"/>
        </w:rPr>
        <w:t xml:space="preserve"> sliding window function (</w:t>
      </w:r>
      <w:proofErr w:type="spellStart"/>
      <w:r w:rsidRPr="005650C0">
        <w:rPr>
          <w:rFonts w:ascii="Courier" w:hAnsi="Courier"/>
        </w:rPr>
        <w:t>calc_smoothed_averages</w:t>
      </w:r>
      <w:proofErr w:type="spellEnd"/>
      <w:r>
        <w:rPr>
          <w:rFonts w:ascii="Liberation Serif" w:hAnsi="Liberation Serif"/>
        </w:rPr>
        <w:t>) using 200kb window length (sigma=200, step = 50) to find differentiated regions on the genome. We then applied the bootstrapping function (</w:t>
      </w:r>
      <w:proofErr w:type="spellStart"/>
      <w:r w:rsidRPr="005650C0">
        <w:rPr>
          <w:rFonts w:ascii="Courier" w:hAnsi="Courier"/>
        </w:rPr>
        <w:t>do_bootstraps</w:t>
      </w:r>
      <w:proofErr w:type="spellEnd"/>
      <w:r>
        <w:rPr>
          <w:rFonts w:ascii="Liberation Serif" w:hAnsi="Liberation Serif"/>
        </w:rPr>
        <w:t xml:space="preserve">) to test for the significance of those regions (at p≤0.001). </w:t>
      </w:r>
    </w:p>
    <w:p w14:paraId="53FA2BB3" w14:textId="6DF8C907" w:rsidR="002A181A" w:rsidRDefault="00EF3213">
      <w:pPr>
        <w:pStyle w:val="Heading2"/>
        <w:spacing w:line="276" w:lineRule="auto"/>
        <w:rPr>
          <w:rFonts w:ascii="Times" w:hAnsi="Times"/>
          <w:bCs/>
          <w:u w:val="single"/>
        </w:rPr>
      </w:pPr>
      <w:r>
        <w:t xml:space="preserve">Domestication </w:t>
      </w:r>
      <w:r w:rsidR="00321C02">
        <w:t>results and d</w:t>
      </w:r>
      <w:r>
        <w:t>iscussion</w:t>
      </w:r>
    </w:p>
    <w:p w14:paraId="1B7CF772" w14:textId="386ECF4C" w:rsidR="00321C02" w:rsidRDefault="00321C02" w:rsidP="00321C02">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w:t>
      </w:r>
      <w:r w:rsidR="0027595B">
        <w:rPr>
          <w:rFonts w:ascii="Liberation Serif" w:hAnsi="Liberation Serif"/>
        </w:rPr>
        <w:t>F</w:t>
      </w:r>
      <w:r>
        <w:rPr>
          <w:rFonts w:ascii="Liberation Serif" w:hAnsi="Liberation Serif"/>
        </w:rPr>
        <w:t xml:space="preserve">igure </w:t>
      </w:r>
      <w:r w:rsidR="0027595B">
        <w:rPr>
          <w:rFonts w:ascii="Liberation Serif" w:hAnsi="Liberation Serif"/>
        </w:rPr>
        <w:t>1</w:t>
      </w:r>
      <w:r>
        <w:rPr>
          <w:rFonts w:ascii="Liberation Serif" w:hAnsi="Liberation Serif"/>
        </w:rPr>
        <w:t>2.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w:t>
      </w:r>
      <w:r w:rsidR="005650C0">
        <w:rPr>
          <w:rFonts w:ascii="Liberation Serif" w:hAnsi="Liberation Serif"/>
        </w:rPr>
        <w:t>C</w:t>
      </w:r>
      <w:r>
        <w:rPr>
          <w:rFonts w:ascii="Liberation Serif" w:hAnsi="Liberation Serif"/>
        </w:rPr>
        <w:t xml:space="preserve">hromosome 15 and one on </w:t>
      </w:r>
      <w:r w:rsidR="005650C0">
        <w:rPr>
          <w:rFonts w:ascii="Liberation Serif" w:hAnsi="Liberation Serif"/>
        </w:rPr>
        <w:t>C</w:t>
      </w:r>
      <w:r>
        <w:rPr>
          <w:rFonts w:ascii="Liberation Serif" w:hAnsi="Liberation Serif"/>
        </w:rPr>
        <w:t>hromosome 22 (lg 15 and lg</w:t>
      </w:r>
      <w:r w:rsidR="005650C0">
        <w:rPr>
          <w:rFonts w:ascii="Liberation Serif" w:hAnsi="Liberation Serif"/>
        </w:rPr>
        <w:t xml:space="preserve"> </w:t>
      </w:r>
      <w:r>
        <w:rPr>
          <w:rFonts w:ascii="Liberation Serif" w:hAnsi="Liberation Serif"/>
        </w:rPr>
        <w:t xml:space="preserve">22). In comparison 2, wild vs. low/medium/high DI group, there are multiple significant peaks on </w:t>
      </w:r>
      <w:r w:rsidR="005650C0">
        <w:rPr>
          <w:rFonts w:ascii="Liberation Serif" w:hAnsi="Liberation Serif"/>
        </w:rPr>
        <w:t>C</w:t>
      </w:r>
      <w:r>
        <w:rPr>
          <w:rFonts w:ascii="Liberation Serif" w:hAnsi="Liberation Serif"/>
        </w:rPr>
        <w:t xml:space="preserve">hromosomes 4, 10, 13, 15, 16, 19, 22, 23, and 26. Interestingly, the two elevated regions on </w:t>
      </w:r>
      <w:r w:rsidR="005650C0">
        <w:rPr>
          <w:rFonts w:ascii="Liberation Serif" w:hAnsi="Liberation Serif"/>
        </w:rPr>
        <w:t>C</w:t>
      </w:r>
      <w:r>
        <w:rPr>
          <w:rFonts w:ascii="Liberation Serif" w:hAnsi="Liberation Serif"/>
        </w:rPr>
        <w:t>hromosome 15 and</w:t>
      </w:r>
      <w:r w:rsidR="005650C0">
        <w:rPr>
          <w:rFonts w:ascii="Liberation Serif" w:hAnsi="Liberation Serif"/>
        </w:rPr>
        <w:t xml:space="preserve"> </w:t>
      </w:r>
      <w:r w:rsidR="005650C0">
        <w:rPr>
          <w:rFonts w:ascii="Liberation Serif" w:hAnsi="Liberation Serif"/>
        </w:rPr>
        <w:lastRenderedPageBreak/>
        <w:t>Chromosome</w:t>
      </w:r>
      <w:r>
        <w:rPr>
          <w:rFonts w:ascii="Liberation Serif" w:hAnsi="Liberation Serif"/>
        </w:rPr>
        <w:t xml:space="preserve"> 22 are present in both comparisons which makes them more likely as candidate regions under the selection. </w:t>
      </w:r>
    </w:p>
    <w:p w14:paraId="242D9114" w14:textId="3D74541E" w:rsidR="00321C02" w:rsidRDefault="00321C02" w:rsidP="00321C02">
      <w:pPr>
        <w:spacing w:after="156" w:line="276" w:lineRule="auto"/>
      </w:pPr>
      <w:r>
        <w:rPr>
          <w:rFonts w:ascii="Liberation Serif" w:hAnsi="Liberation Serif"/>
        </w:rPr>
        <w:t>To further explore those candidate regions, we looked at the distribution of the windows across each chromosome. We observed that outlier windows clustered in one region on each chromosome (</w:t>
      </w:r>
      <w:r w:rsidRPr="001F13C7">
        <w:rPr>
          <w:rFonts w:ascii="Liberation Serif" w:hAnsi="Liberation Serif"/>
        </w:rPr>
        <w:t xml:space="preserve">Figure </w:t>
      </w:r>
      <w:r w:rsidR="001F13C7" w:rsidRPr="001F13C7">
        <w:rPr>
          <w:rFonts w:ascii="Liberation Serif" w:hAnsi="Liberation Serif"/>
        </w:rPr>
        <w:t>1</w:t>
      </w:r>
      <w:r w:rsidRPr="001F13C7">
        <w:rPr>
          <w:rFonts w:ascii="Liberation Serif" w:hAnsi="Liberation Serif"/>
        </w:rPr>
        <w:t>3).</w:t>
      </w:r>
      <w:r w:rsidRPr="001F13C7">
        <w:rPr>
          <w:rFonts w:ascii="Liberation Serif" w:hAnsi="Liberation Serif"/>
          <w:b/>
          <w:bCs/>
        </w:rPr>
        <w:t xml:space="preserve"> </w:t>
      </w:r>
      <w:r w:rsidRPr="001F13C7">
        <w:rPr>
          <w:rFonts w:ascii="Liberation Serif" w:hAnsi="Liberation Serif"/>
        </w:rPr>
        <w:t xml:space="preserve">This </w:t>
      </w:r>
      <w:r>
        <w:rPr>
          <w:rFonts w:ascii="Liberation Serif" w:hAnsi="Liberation Serif"/>
        </w:rPr>
        <w:t>strengthens the probability of the region being under selection (</w:t>
      </w:r>
      <w:proofErr w:type="gramStart"/>
      <w:r>
        <w:rPr>
          <w:rFonts w:ascii="Liberation Serif" w:hAnsi="Liberation Serif"/>
          <w:color w:val="00000A"/>
        </w:rPr>
        <w:t>i.e.</w:t>
      </w:r>
      <w:proofErr w:type="gramEnd"/>
      <w:r>
        <w:rPr>
          <w:rFonts w:ascii="Liberation Serif" w:hAnsi="Liberation Serif"/>
          <w:color w:val="00000A"/>
        </w:rPr>
        <w:t xml:space="preserve"> </w:t>
      </w:r>
      <w:r>
        <w:rPr>
          <w:rFonts w:ascii="Liberation Serif" w:hAnsi="Liberation Serif"/>
        </w:rPr>
        <w:t xml:space="preserve">the existence of peak of windows around significant windows indicates regional selection). Moreover, looking at the high resolution of the regions in both </w:t>
      </w:r>
      <w:r w:rsidRPr="001F13C7">
        <w:rPr>
          <w:rFonts w:ascii="Liberation Serif" w:hAnsi="Liberation Serif"/>
        </w:rPr>
        <w:t xml:space="preserve">comparisons (Figure </w:t>
      </w:r>
      <w:r w:rsidR="001F13C7" w:rsidRPr="001F13C7">
        <w:rPr>
          <w:rFonts w:ascii="Liberation Serif" w:hAnsi="Liberation Serif"/>
        </w:rPr>
        <w:t>1</w:t>
      </w:r>
      <w:r w:rsidR="00BC597B">
        <w:rPr>
          <w:rFonts w:ascii="Liberation Serif" w:hAnsi="Liberation Serif"/>
        </w:rPr>
        <w:t>4</w:t>
      </w:r>
      <w:r w:rsidRPr="001F13C7">
        <w:rPr>
          <w:rFonts w:ascii="Liberation Serif" w:hAnsi="Liberation Serif"/>
        </w:rPr>
        <w:t xml:space="preserve">a and b) shows the same pattern of the peak distribution in each of the comparisons (comparison </w:t>
      </w:r>
      <w:r>
        <w:rPr>
          <w:rFonts w:ascii="Liberation Serif" w:hAnsi="Liberation Serif"/>
        </w:rPr>
        <w:t xml:space="preserve">1 in red and comparison 2 in blue) which is strong evidence that they are located at the exact same region on the genome and are under the same selective pressure. </w:t>
      </w:r>
    </w:p>
    <w:p w14:paraId="03237CBE" w14:textId="28AED9A7" w:rsidR="00321C02" w:rsidRDefault="00321C02" w:rsidP="00321C02">
      <w:pPr>
        <w:spacing w:after="156" w:line="276" w:lineRule="auto"/>
      </w:pPr>
      <w:r>
        <w:rPr>
          <w:rFonts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w:t>
      </w:r>
      <w:proofErr w:type="gramStart"/>
      <w:r>
        <w:rPr>
          <w:rFonts w:ascii="Liberation Serif" w:hAnsi="Liberation Serif"/>
        </w:rPr>
        <w:t>i.e.</w:t>
      </w:r>
      <w:proofErr w:type="gramEnd"/>
      <w:r>
        <w:rPr>
          <w:rFonts w:ascii="Liberation Serif" w:hAnsi="Liberation Serif"/>
        </w:rPr>
        <w:t xml:space="preserve"> domestication is caused by more than one region in the genome). In addition, since each of the two candidate regions are present in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ascii="Liberation Serif" w:hAnsi="Liberation Serif"/>
          <w:vertAlign w:val="subscript"/>
        </w:rPr>
        <w:t>ST</w:t>
      </w:r>
      <w:r>
        <w:rPr>
          <w:rFonts w:ascii="Liberation Serif" w:hAnsi="Liberation Serif"/>
        </w:rPr>
        <w:t xml:space="preserve"> windows. Although these regions can be potentially under domestication selection, more investigation is required.</w:t>
      </w:r>
    </w:p>
    <w:p w14:paraId="238F70DD" w14:textId="520C32A4" w:rsidR="005650C0" w:rsidRPr="00AA4BD0" w:rsidRDefault="00AA4BD0" w:rsidP="005650C0">
      <w:pPr>
        <w:pStyle w:val="Heading2"/>
        <w:spacing w:line="276" w:lineRule="auto"/>
        <w:rPr>
          <w:rFonts w:ascii="Times" w:hAnsi="Times"/>
          <w:bCs/>
        </w:rPr>
      </w:pPr>
      <w:r w:rsidRPr="00AA4BD0">
        <w:rPr>
          <w:rFonts w:ascii="Times" w:hAnsi="Times"/>
          <w:bCs/>
        </w:rPr>
        <w:t>Future recommendations</w:t>
      </w:r>
    </w:p>
    <w:p w14:paraId="00D540ED" w14:textId="77777777" w:rsidR="005650C0" w:rsidRDefault="005650C0" w:rsidP="005650C0">
      <w:pPr>
        <w:spacing w:after="156" w:line="276" w:lineRule="auto"/>
      </w:pPr>
      <w:r>
        <w:rPr>
          <w:rFonts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14:paraId="6BCDD913" w14:textId="77777777" w:rsidR="002A181A" w:rsidRDefault="00EF3213">
      <w:pPr>
        <w:spacing w:line="276" w:lineRule="auto"/>
        <w:rPr>
          <w:rFonts w:ascii="Times" w:hAnsi="Times"/>
          <w:b/>
          <w:bCs/>
          <w:u w:val="single"/>
        </w:rPr>
      </w:pPr>
      <w:r>
        <w:br w:type="page"/>
      </w:r>
    </w:p>
    <w:p w14:paraId="530D9E12" w14:textId="77777777" w:rsidR="002A181A" w:rsidRDefault="00EF3213">
      <w:pPr>
        <w:pStyle w:val="Heading1"/>
        <w:spacing w:line="276" w:lineRule="auto"/>
        <w:rPr>
          <w:rFonts w:ascii="Times" w:hAnsi="Times"/>
          <w:bCs/>
        </w:rPr>
      </w:pPr>
      <w:r>
        <w:lastRenderedPageBreak/>
        <w:t>Task 4: Sex Marker</w:t>
      </w:r>
    </w:p>
    <w:p w14:paraId="4C75EF3B" w14:textId="77777777" w:rsidR="002A181A" w:rsidRDefault="00EF3213">
      <w:pPr>
        <w:pStyle w:val="ListParagraph"/>
        <w:numPr>
          <w:ilvl w:val="0"/>
          <w:numId w:val="1"/>
        </w:numPr>
        <w:spacing w:line="276" w:lineRule="auto"/>
        <w:rPr>
          <w:rFonts w:ascii="Times" w:hAnsi="Times"/>
          <w:b/>
          <w:bCs/>
          <w:u w:val="single"/>
        </w:rPr>
      </w:pPr>
      <w:r>
        <w:t>Background</w:t>
      </w:r>
    </w:p>
    <w:p w14:paraId="63678A57" w14:textId="77777777" w:rsidR="002A181A" w:rsidRDefault="00EF3213">
      <w:pPr>
        <w:pStyle w:val="ListParagraph"/>
        <w:numPr>
          <w:ilvl w:val="0"/>
          <w:numId w:val="1"/>
        </w:numPr>
        <w:spacing w:line="276" w:lineRule="auto"/>
        <w:ind w:right="270"/>
        <w:rPr>
          <w:bCs/>
        </w:rPr>
      </w:pPr>
      <w:r>
        <w:rPr>
          <w:bCs/>
        </w:rPr>
        <w:t>DNA sampling &amp; sequencing</w:t>
      </w:r>
    </w:p>
    <w:p w14:paraId="163318A1" w14:textId="77777777" w:rsidR="002A181A" w:rsidRDefault="00EF3213">
      <w:pPr>
        <w:pStyle w:val="ListParagraph"/>
        <w:numPr>
          <w:ilvl w:val="0"/>
          <w:numId w:val="1"/>
        </w:numPr>
        <w:spacing w:line="276" w:lineRule="auto"/>
        <w:ind w:right="270"/>
        <w:rPr>
          <w:bCs/>
        </w:rPr>
      </w:pPr>
      <w:r>
        <w:rPr>
          <w:bCs/>
        </w:rPr>
        <w:t>Genome wide association study</w:t>
      </w:r>
    </w:p>
    <w:p w14:paraId="414496FB" w14:textId="77777777" w:rsidR="002A181A" w:rsidRDefault="00EF3213">
      <w:pPr>
        <w:pStyle w:val="ListParagraph"/>
        <w:numPr>
          <w:ilvl w:val="0"/>
          <w:numId w:val="1"/>
        </w:numPr>
        <w:spacing w:line="276" w:lineRule="auto"/>
        <w:ind w:right="270"/>
        <w:rPr>
          <w:bCs/>
        </w:rPr>
      </w:pPr>
      <w:r>
        <w:rPr>
          <w:bCs/>
        </w:rPr>
        <w:t>Depth analysis</w:t>
      </w:r>
    </w:p>
    <w:p w14:paraId="7F60E163" w14:textId="77777777" w:rsidR="002A181A" w:rsidRDefault="00EF3213">
      <w:pPr>
        <w:pStyle w:val="ListParagraph"/>
        <w:numPr>
          <w:ilvl w:val="0"/>
          <w:numId w:val="1"/>
        </w:numPr>
        <w:spacing w:line="276" w:lineRule="auto"/>
        <w:ind w:right="270"/>
        <w:rPr>
          <w:bCs/>
        </w:rPr>
      </w:pPr>
      <w:r>
        <w:rPr>
          <w:bCs/>
        </w:rPr>
        <w:t>K-mer analysis</w:t>
      </w:r>
    </w:p>
    <w:p w14:paraId="7F43FD3A" w14:textId="6BA399A6" w:rsidR="002A181A" w:rsidRPr="00AA4BD0" w:rsidRDefault="00EF3213" w:rsidP="00AA4BD0">
      <w:pPr>
        <w:pStyle w:val="ListParagraph"/>
        <w:numPr>
          <w:ilvl w:val="0"/>
          <w:numId w:val="1"/>
        </w:numPr>
        <w:spacing w:line="276" w:lineRule="auto"/>
        <w:ind w:right="270"/>
        <w:rPr>
          <w:bCs/>
        </w:rPr>
      </w:pPr>
      <w:r>
        <w:rPr>
          <w:bCs/>
        </w:rPr>
        <w:t>Sex marker discussion</w:t>
      </w:r>
    </w:p>
    <w:p w14:paraId="6E569F97" w14:textId="77777777" w:rsidR="002A181A" w:rsidRDefault="002A181A">
      <w:pPr>
        <w:spacing w:line="276" w:lineRule="auto"/>
        <w:rPr>
          <w:rFonts w:ascii="Times" w:hAnsi="Times"/>
          <w:b/>
          <w:bCs/>
          <w:u w:val="single"/>
        </w:rPr>
      </w:pPr>
    </w:p>
    <w:p w14:paraId="0C355813" w14:textId="77777777" w:rsidR="002A181A" w:rsidRDefault="00EF3213">
      <w:pPr>
        <w:pStyle w:val="Heading2"/>
        <w:spacing w:line="276" w:lineRule="auto"/>
        <w:rPr>
          <w:rFonts w:ascii="Times" w:hAnsi="Times"/>
          <w:bCs/>
          <w:u w:val="single"/>
        </w:rPr>
      </w:pPr>
      <w:r>
        <w:t>Background</w:t>
      </w:r>
    </w:p>
    <w:p w14:paraId="758079E3" w14:textId="52F71549" w:rsidR="002A181A" w:rsidRDefault="00EF3213">
      <w:pPr>
        <w:spacing w:line="276" w:lineRule="auto"/>
        <w:ind w:right="270"/>
        <w:rPr>
          <w:bCs/>
          <w:iCs/>
        </w:rPr>
      </w:pPr>
      <w:r>
        <w:rPr>
          <w:bCs/>
          <w:iCs/>
        </w:rPr>
        <w:t xml:space="preserve">Sex determination in fish is </w:t>
      </w:r>
      <w:r w:rsidR="000E0602">
        <w:rPr>
          <w:bCs/>
          <w:iCs/>
        </w:rPr>
        <w:t xml:space="preserve">a </w:t>
      </w:r>
      <w:r>
        <w:rPr>
          <w:bCs/>
          <w:iCs/>
        </w:rPr>
        <w:t>highly variable</w:t>
      </w:r>
      <w:r w:rsidR="000E0602">
        <w:rPr>
          <w:bCs/>
          <w:iCs/>
        </w:rPr>
        <w:t xml:space="preserve"> trait</w:t>
      </w:r>
      <w:r>
        <w:fldChar w:fldCharType="begin"/>
      </w:r>
      <w:r w:rsidR="00A01B30">
        <w:rPr>
          <w:bCs/>
          <w:iCs/>
        </w:rPr>
        <w:instrText xml:space="preserve"> ADDIN ZOTERO_ITEM CSL_CITATION {"citationID":"wPloLTt3","properties":{"formattedCitation":"\\super 69\\nosupersub{}","plainCitation":"69","noteIndex":0},"citationItems":[{"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w:t>
      </w:r>
      <w:r>
        <w:rPr>
          <w:bCs/>
          <w:iCs/>
        </w:rPr>
        <w:fldChar w:fldCharType="end"/>
      </w:r>
      <w:r>
        <w:rPr>
          <w:bCs/>
          <w:iCs/>
        </w:rPr>
        <w:t xml:space="preserve"> and understanding its mechanisms is crucial for understanding both the biology of a species and for gaining insight into the evolution of sex chromosomes and genetic mechanisms underlying sex determination</w:t>
      </w:r>
      <w:r>
        <w:fldChar w:fldCharType="begin"/>
      </w:r>
      <w:r w:rsidR="00A01B30">
        <w:rPr>
          <w:bCs/>
          <w:iCs/>
        </w:rPr>
        <w:instrText xml:space="preserve"> ADDIN ZOTERO_ITEM CSL_CITATION {"citationID":"fw2QppLM","properties":{"formattedCitation":"\\super 70\\nosupersub{}","plainCitation":"70","noteIndex":0},"citationItems":[{"id":"Otmf7FJN/P8YK2Tck","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A01B30" w:rsidRPr="00A01B30">
        <w:rPr>
          <w:vertAlign w:val="superscript"/>
        </w:rPr>
        <w:t>70</w:t>
      </w:r>
      <w:r>
        <w:rPr>
          <w:bCs/>
          <w:iCs/>
        </w:rPr>
        <w:fldChar w:fldCharType="end"/>
      </w:r>
      <w:r>
        <w:rPr>
          <w:bCs/>
          <w:iCs/>
        </w:rPr>
        <w:t>. Fish represent the most diverse group of vertebrates on earth with over 30,000 described species</w:t>
      </w:r>
      <w:r>
        <w:fldChar w:fldCharType="begin"/>
      </w:r>
      <w:r w:rsidR="00A01B30">
        <w:rPr>
          <w:bCs/>
          <w:iCs/>
        </w:rPr>
        <w:instrText xml:space="preserve"> ADDIN ZOTERO_ITEM CSL_CITATION {"citationID":"hYf8P09Z","properties":{"formattedCitation":"\\super 71\\nosupersub{}","plainCitation":"71","noteIndex":0},"citationItems":[{"id":"Otmf7FJN/fFQVM0L5","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A01B30" w:rsidRPr="00A01B30">
        <w:rPr>
          <w:vertAlign w:val="superscript"/>
        </w:rPr>
        <w:t>71</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A01B30">
        <w:rPr>
          <w:bCs/>
          <w:iCs/>
        </w:rPr>
        <w:instrText xml:space="preserve"> ADDIN ZOTERO_ITEM CSL_CITATION {"citationID":"z8iumBbF","properties":{"formattedCitation":"\\super 72\\uc0\\u8211{}75\\nosupersub{}","plainCitation":"72–75","noteIndex":0},"citationItems":[{"id":"Otmf7FJN/aisVPQk2","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Otmf7FJN/kYqTFcwr","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Otmf7FJN/3X3fhtJt","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Otmf7FJN/KlkN3Dv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Pr>
          <w:bCs/>
          <w:iCs/>
        </w:rPr>
        <w:fldChar w:fldCharType="separate"/>
      </w:r>
      <w:r w:rsidR="00A01B30" w:rsidRPr="00A01B30">
        <w:rPr>
          <w:vertAlign w:val="superscript"/>
        </w:rPr>
        <w:t>72–75</w:t>
      </w:r>
      <w:r>
        <w:rPr>
          <w:bCs/>
          <w:iCs/>
        </w:rPr>
        <w:fldChar w:fldCharType="end"/>
      </w:r>
      <w:r>
        <w:rPr>
          <w:bCs/>
          <w:iCs/>
        </w:rPr>
        <w:t>. In teleost fishes, sex determination can be genetic or environmental and varies even between closely related species</w:t>
      </w:r>
      <w:r>
        <w:fldChar w:fldCharType="begin"/>
      </w:r>
      <w:r w:rsidR="00A01B30">
        <w:rPr>
          <w:bCs/>
          <w:iCs/>
        </w:rPr>
        <w:instrText xml:space="preserve"> ADDIN ZOTERO_ITEM CSL_CITATION {"citationID":"B7FTBGOW","properties":{"formattedCitation":"\\super 69,76\\uc0\\u8211{}78\\nosupersub{}","plainCitation":"69,76–78","noteIndex":0},"citationItems":[{"id":"Otmf7FJN/ZSZQ0Vo3","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Otmf7FJN/26qkH8gC","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69,76–78</w:t>
      </w:r>
      <w:r>
        <w:rPr>
          <w:bCs/>
          <w:iCs/>
        </w:rPr>
        <w:fldChar w:fldCharType="end"/>
      </w:r>
      <w:r>
        <w:rPr>
          <w:bCs/>
          <w:iCs/>
        </w:rPr>
        <w:t>. Delta smelt are a unisexual species that do not appear to have environmental regulation of sex determination which suggests sex may be determined genetically. In teleost fishes, endogenous genetic sex determination mechanisms can occur at the chromosomal level, where heterogametic males (XY) or females (ZW) exist, or mechanisms can be at the genic level where single or multiple genes influence sex determination</w:t>
      </w:r>
      <w:r>
        <w:fldChar w:fldCharType="begin"/>
      </w:r>
      <w:r w:rsidR="00A01B30">
        <w:rPr>
          <w:bCs/>
          <w:iCs/>
        </w:rPr>
        <w:instrText xml:space="preserve"> ADDIN ZOTERO_ITEM CSL_CITATION {"citationID":"ucXRvtVg","properties":{"formattedCitation":"\\super 77\\nosupersub{}","plainCitation":"77","noteIndex":0},"citationItems":[{"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A01B30" w:rsidRPr="00A01B30">
        <w:rPr>
          <w:vertAlign w:val="superscript"/>
        </w:rPr>
        <w:t>77</w:t>
      </w:r>
      <w:r>
        <w:rPr>
          <w:bCs/>
          <w:iCs/>
        </w:rPr>
        <w:fldChar w:fldCharType="end"/>
      </w:r>
      <w:r>
        <w:rPr>
          <w:bCs/>
          <w:iCs/>
        </w:rPr>
        <w:t>. While clarifying the mechanism of sex determination in delta smelt will increase our biological knowledge, it will also allow us to identify and develop diagnostic markers for the practical management of the species.</w:t>
      </w:r>
    </w:p>
    <w:p w14:paraId="5CD0E104" w14:textId="77777777" w:rsidR="002A181A" w:rsidRDefault="002A181A">
      <w:pPr>
        <w:spacing w:line="276" w:lineRule="auto"/>
        <w:ind w:right="270"/>
        <w:rPr>
          <w:bCs/>
          <w:iCs/>
        </w:rPr>
      </w:pPr>
    </w:p>
    <w:p w14:paraId="5455317D" w14:textId="2E66BCCE" w:rsidR="002A181A" w:rsidRDefault="00EF3213">
      <w:pPr>
        <w:spacing w:line="276" w:lineRule="auto"/>
        <w:ind w:right="270"/>
        <w:rPr>
          <w:bCs/>
          <w:iCs/>
        </w:rPr>
      </w:pPr>
      <w:r>
        <w:rPr>
          <w:bCs/>
          <w:iCs/>
        </w:rPr>
        <w:t>The ability to non-invasively identify sex in delta smelt will assist in management of the captive colony and develop knowledge of the biology of wild delta smelt. Currently, wild fish can only be sexed by the expression of gametes from ripe adult fish or through dissection, both sacrifice the life of the fish or gametes. When sex is identified by expression, pressure is put on the abdomen of fish until eggs (in females) or running milt (in males) are excreted</w:t>
      </w:r>
      <w:r>
        <w:fldChar w:fldCharType="begin"/>
      </w:r>
      <w:r w:rsidR="00A01B30">
        <w:rPr>
          <w:bCs/>
          <w:iCs/>
        </w:rPr>
        <w:instrText xml:space="preserve"> ADDIN ZOTERO_ITEM CSL_CITATION {"citationID":"yedPhkdU","properties":{"formattedCitation":"\\super 79\\nosupersub{}","plainCitation":"79","noteIndex":0},"citationItems":[{"id":"Otmf7FJN/RE2j0RkZ","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Pr>
          <w:bCs/>
          <w:iCs/>
        </w:rPr>
        <w:fldChar w:fldCharType="separate"/>
      </w:r>
      <w:r w:rsidR="00A01B30" w:rsidRPr="00A01B30">
        <w:rPr>
          <w:vertAlign w:val="superscript"/>
        </w:rPr>
        <w:t>79</w:t>
      </w:r>
      <w:r>
        <w:rPr>
          <w:bCs/>
          <w:iCs/>
        </w:rPr>
        <w:fldChar w:fldCharType="end"/>
      </w:r>
      <w:r>
        <w:rPr>
          <w:bCs/>
          <w:iCs/>
        </w:rPr>
        <w:t>. Because 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fldChar w:fldCharType="begin"/>
      </w:r>
      <w:r w:rsidR="00A01B30">
        <w:rPr>
          <w:bCs/>
          <w:iCs/>
        </w:rPr>
        <w:instrText xml:space="preserve"> ADDIN ZOTERO_ITEM CSL_CITATION {"citationID":"hi9xMhX1","properties":{"formattedCitation":"\\super 80\\nosupersub{}","plainCitation":"80","noteIndex":0},"citationItems":[{"id":"Otmf7FJN/tl0B92oT","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A01B30" w:rsidRPr="00A01B30">
        <w:rPr>
          <w:vertAlign w:val="superscript"/>
        </w:rPr>
        <w:t>80</w:t>
      </w:r>
      <w:r>
        <w:rPr>
          <w:bCs/>
          <w:iCs/>
        </w:rPr>
        <w:fldChar w:fldCharType="end"/>
      </w:r>
      <w:r>
        <w:rPr>
          <w:bCs/>
          <w:iCs/>
        </w:rPr>
        <w:t>.</w:t>
      </w:r>
    </w:p>
    <w:p w14:paraId="63587CD9" w14:textId="77777777" w:rsidR="002A181A" w:rsidRDefault="002A181A">
      <w:pPr>
        <w:spacing w:line="276" w:lineRule="auto"/>
        <w:ind w:right="270"/>
        <w:rPr>
          <w:bCs/>
          <w:iCs/>
        </w:rPr>
      </w:pPr>
    </w:p>
    <w:p w14:paraId="54BA7503" w14:textId="77777777" w:rsidR="002A181A" w:rsidRDefault="00EF3213">
      <w:pPr>
        <w:spacing w:line="276" w:lineRule="auto"/>
        <w:ind w:right="270"/>
        <w:rPr>
          <w:bCs/>
          <w:iCs/>
        </w:rPr>
      </w:pPr>
      <w:r>
        <w:t>In order to non-invasively identify the sex of wild and captive delta smelt, we sought to identify potential candidate allele(s) which could be used as genetic diagnostics for classifications of sex.</w:t>
      </w:r>
    </w:p>
    <w:p w14:paraId="640EECF0" w14:textId="77777777" w:rsidR="002A181A" w:rsidRDefault="00EF3213">
      <w:pPr>
        <w:spacing w:line="276" w:lineRule="auto"/>
        <w:ind w:right="270"/>
        <w:rPr>
          <w:b/>
          <w:i/>
        </w:rPr>
      </w:pPr>
      <w:r>
        <w:rPr>
          <w:b/>
          <w:i/>
        </w:rPr>
        <w:lastRenderedPageBreak/>
        <w:t>DNA sampling &amp; sequencing</w:t>
      </w:r>
    </w:p>
    <w:p w14:paraId="2BA4B20B" w14:textId="77777777" w:rsidR="002A181A" w:rsidRDefault="00EF3213">
      <w:pPr>
        <w:spacing w:line="276" w:lineRule="auto"/>
        <w:ind w:right="270"/>
        <w:rPr>
          <w:i/>
        </w:rPr>
      </w:pPr>
      <w:r>
        <w:rPr>
          <w:i/>
        </w:rPr>
        <w:t>Methods</w:t>
      </w:r>
    </w:p>
    <w:p w14:paraId="684F1753" w14:textId="77777777" w:rsidR="002A181A" w:rsidRDefault="00EF3213">
      <w:pPr>
        <w:spacing w:line="276" w:lineRule="auto"/>
        <w:rPr>
          <w:rFonts w:ascii="Times" w:hAnsi="Times"/>
          <w:b/>
          <w:bCs/>
          <w:u w:val="single"/>
        </w:rPr>
      </w:pPr>
      <w:r>
        <w:t xml:space="preserve">To identify a sex specific marker or markers for delta smelt, we sampled adipose fin clips from 24 female and 24 male captive-bred individuals taken from the FCCL and sexually identified through either dissection or gametic expression. DNA was extracted using the Qiagen </w:t>
      </w:r>
      <w:proofErr w:type="spellStart"/>
      <w:r>
        <w:t>DNEasy</w:t>
      </w:r>
      <w:proofErr w:type="spellEnd"/>
      <w:r>
        <w:t xml:space="preserve"> 96 Blood &amp; Tissue Kit with a modification of elution in100uL of H</w:t>
      </w:r>
      <w:r>
        <w:rPr>
          <w:vertAlign w:val="subscript"/>
        </w:rPr>
        <w:t>2</w:t>
      </w:r>
      <w:r>
        <w:t xml:space="preserve">O rather than the proprietary AE Buffer included with the kit. </w:t>
      </w:r>
    </w:p>
    <w:p w14:paraId="3D3EC85C" w14:textId="77777777" w:rsidR="002A181A" w:rsidRDefault="002A181A">
      <w:pPr>
        <w:spacing w:line="276" w:lineRule="auto"/>
        <w:rPr>
          <w:rFonts w:ascii="Times" w:hAnsi="Times"/>
          <w:b/>
          <w:bCs/>
          <w:u w:val="single"/>
        </w:rPr>
      </w:pPr>
    </w:p>
    <w:p w14:paraId="0D28DAB3" w14:textId="7E4A5489" w:rsidR="002A181A" w:rsidRDefault="00EF3213">
      <w:pPr>
        <w:spacing w:line="276" w:lineRule="auto"/>
        <w:rPr>
          <w:rFonts w:ascii="Times" w:hAnsi="Times"/>
          <w:b/>
          <w:bCs/>
          <w:u w:val="single"/>
        </w:rPr>
      </w:pPr>
      <w:r>
        <w:t xml:space="preserve">Prior analyses that attempted to determine sex markers in delta smelt used the </w:t>
      </w:r>
      <w:r>
        <w:rPr>
          <w:i/>
        </w:rPr>
        <w:t xml:space="preserve">Sbf1 </w:t>
      </w:r>
      <w: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Pr>
          <w:i/>
        </w:rPr>
        <w:t xml:space="preserve">Pst1 </w:t>
      </w:r>
      <w:r>
        <w:t xml:space="preserve">restriction enzyme, which shears DNA sixteen times more often as the </w:t>
      </w:r>
      <w:r>
        <w:rPr>
          <w:i/>
        </w:rPr>
        <w:t>Sbf1</w:t>
      </w:r>
      <w:r>
        <w:t xml:space="preserve"> restriction enzyme, or roughly once every 4,100 base pairs, providing more coverage of the genome than Sbf1. RAD sequencing libraries were prepared at the GVL according to Ali et al (2016)</w:t>
      </w:r>
      <w:r>
        <w:fldChar w:fldCharType="begin"/>
      </w:r>
      <w:r w:rsidR="00CA5D7C">
        <w:instrText xml:space="preserve"> ADDIN ZOTERO_ITEM CSL_CITATION {"citationID":"2SW9t8I5","properties":{"formattedCitation":"\\super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sidR="00CA5D7C" w:rsidRPr="00CA5D7C">
        <w:rPr>
          <w:vertAlign w:val="superscript"/>
        </w:rPr>
        <w:t>52</w:t>
      </w:r>
      <w:r>
        <w:fldChar w:fldCharType="end"/>
      </w:r>
      <w:r>
        <w:t xml:space="preserve"> and sequenced at the UC Davis Sequencing Center with 150 bp paired-end reads on an Illumina </w:t>
      </w:r>
      <w:proofErr w:type="spellStart"/>
      <w:r>
        <w:t>HiSeq</w:t>
      </w:r>
      <w:proofErr w:type="spellEnd"/>
      <w:r>
        <w:t xml:space="preserve">. </w:t>
      </w:r>
    </w:p>
    <w:p w14:paraId="735AC444" w14:textId="77777777" w:rsidR="002A181A" w:rsidRDefault="002A181A">
      <w:pPr>
        <w:spacing w:line="276" w:lineRule="auto"/>
        <w:rPr>
          <w:i/>
        </w:rPr>
      </w:pPr>
    </w:p>
    <w:p w14:paraId="7C284A3A" w14:textId="77777777" w:rsidR="002A181A" w:rsidRDefault="00EF3213">
      <w:pPr>
        <w:pStyle w:val="Heading2"/>
        <w:spacing w:line="276" w:lineRule="auto"/>
        <w:rPr>
          <w:rFonts w:ascii="Times" w:hAnsi="Times"/>
          <w:bCs/>
          <w:u w:val="single"/>
        </w:rPr>
      </w:pPr>
      <w:r>
        <w:t>Genome wide association study</w:t>
      </w:r>
    </w:p>
    <w:p w14:paraId="30B49812" w14:textId="77777777" w:rsidR="002A181A" w:rsidRDefault="00EF3213">
      <w:pPr>
        <w:spacing w:line="276" w:lineRule="auto"/>
        <w:rPr>
          <w:i/>
        </w:rPr>
      </w:pPr>
      <w:r>
        <w:rPr>
          <w:i/>
        </w:rPr>
        <w:t>Methods</w:t>
      </w:r>
    </w:p>
    <w:p w14:paraId="1B3AADE7" w14:textId="6D9F60F6" w:rsidR="002A181A" w:rsidRDefault="00EF3213">
      <w:pPr>
        <w:spacing w:line="276" w:lineRule="auto"/>
        <w:rPr>
          <w:rFonts w:ascii="Times" w:hAnsi="Times"/>
          <w:b/>
          <w:bCs/>
          <w:u w:val="single"/>
        </w:rPr>
      </w:pPr>
      <w: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fldChar w:fldCharType="begin"/>
      </w:r>
      <w:r w:rsidR="00CA5D7C">
        <w:instrText xml:space="preserve"> ADDIN ZOTERO_ITEM CSL_CITATION {"citationID":"BASK10z8","properties":{"formattedCitation":"\\super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sidR="00CA5D7C" w:rsidRPr="00CA5D7C">
        <w:rPr>
          <w:vertAlign w:val="superscript"/>
        </w:rPr>
        <w:t>53</w:t>
      </w:r>
      <w:r>
        <w:fldChar w:fldCharType="end"/>
      </w:r>
      <w:r>
        <w:t xml:space="preserve"> using males or females as controls (0) and the opposite sex as cases (1). The goal for this GWAS was to find alleles associated with a particular sex. The association of a particular allele with sex category was reported as likelihood ratio test (LRT) statistic and is chi square distributed with one degree of freedom. We applied a conservative significance cutoff with a Bonferroni corrected p-value of 0.05 using the formula </w:t>
      </w:r>
      <m:oMath>
        <m:r>
          <w:rPr>
            <w:rFonts w:ascii="Cambria Math" w:hAnsi="Cambria Math"/>
          </w:rPr>
          <m:t>p=</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p>
    <w:p w14:paraId="352E35B5" w14:textId="77777777" w:rsidR="002A181A" w:rsidRDefault="002A181A">
      <w:pPr>
        <w:spacing w:line="276" w:lineRule="auto"/>
        <w:rPr>
          <w:rFonts w:ascii="Times" w:hAnsi="Times"/>
          <w:b/>
          <w:bCs/>
          <w:u w:val="single"/>
        </w:rPr>
      </w:pPr>
    </w:p>
    <w:p w14:paraId="48CF42D6" w14:textId="77777777" w:rsidR="002A181A" w:rsidRDefault="00EF3213">
      <w:pPr>
        <w:spacing w:line="276" w:lineRule="auto"/>
        <w:rPr>
          <w:i/>
        </w:rPr>
      </w:pPr>
      <w:r>
        <w:rPr>
          <w:i/>
        </w:rPr>
        <w:t>Results</w:t>
      </w:r>
    </w:p>
    <w:p w14:paraId="5243DCAA" w14:textId="77777777" w:rsidR="002A181A" w:rsidRDefault="00EF3213">
      <w:pPr>
        <w:spacing w:line="276" w:lineRule="auto"/>
        <w:rPr>
          <w:rFonts w:ascii="Times" w:hAnsi="Times"/>
          <w:b/>
          <w:bCs/>
          <w:u w:val="single"/>
        </w:rPr>
      </w:pPr>
      <w:r>
        <w:t xml:space="preserve">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w:t>
      </w:r>
      <w:r>
        <w:lastRenderedPageBreak/>
        <w:t>and 2.183e-9, respectively. Despite being highly associated with sex the genotypes at these loci were not diagnostic of sex (Table 10).</w:t>
      </w:r>
    </w:p>
    <w:p w14:paraId="7E1296DF" w14:textId="77777777" w:rsidR="002A181A" w:rsidRDefault="002A181A">
      <w:pPr>
        <w:spacing w:line="276" w:lineRule="auto"/>
        <w:rPr>
          <w:rFonts w:ascii="Times" w:hAnsi="Times"/>
          <w:b/>
          <w:bCs/>
          <w:u w:val="single"/>
        </w:rPr>
      </w:pPr>
    </w:p>
    <w:p w14:paraId="2A32D762" w14:textId="77777777" w:rsidR="002A181A" w:rsidRDefault="00EF3213">
      <w:pPr>
        <w:pStyle w:val="Heading2"/>
        <w:spacing w:line="276" w:lineRule="auto"/>
        <w:rPr>
          <w:rFonts w:ascii="Times" w:hAnsi="Times"/>
          <w:bCs/>
          <w:u w:val="single"/>
        </w:rPr>
      </w:pPr>
      <w:r>
        <w:t>Depth analysis</w:t>
      </w:r>
    </w:p>
    <w:p w14:paraId="7B7D9381" w14:textId="77777777" w:rsidR="002A181A" w:rsidRDefault="00EF3213">
      <w:pPr>
        <w:spacing w:line="276" w:lineRule="auto"/>
        <w:rPr>
          <w:i/>
        </w:rPr>
      </w:pPr>
      <w:r>
        <w:rPr>
          <w:i/>
        </w:rPr>
        <w:t>Methods</w:t>
      </w:r>
    </w:p>
    <w:p w14:paraId="1B90B1F4" w14:textId="77777777" w:rsidR="002A181A" w:rsidRDefault="00EF3213">
      <w:pPr>
        <w:spacing w:line="276" w:lineRule="auto"/>
        <w:rPr>
          <w:rFonts w:ascii="Times" w:hAnsi="Times"/>
          <w:b/>
          <w:bCs/>
          <w:u w:val="single"/>
        </w:rPr>
      </w:pPr>
      <w:r>
        <w:t>If sex determination in delta smelt is caused by chromosomal differences, it would be expected that the heterogametic sex (</w:t>
      </w:r>
      <w:proofErr w:type="gramStart"/>
      <w:r>
        <w:t>e.g.</w:t>
      </w:r>
      <w:proofErr w:type="gramEnd"/>
      <w:r>
        <w:t xml:space="preserve"> XY) would have roughly half the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aforementioned GWAS.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shallow or no coverage.</w:t>
      </w:r>
    </w:p>
    <w:p w14:paraId="19079B4F" w14:textId="77777777" w:rsidR="002A181A" w:rsidRDefault="002A181A">
      <w:pPr>
        <w:spacing w:line="276" w:lineRule="auto"/>
        <w:rPr>
          <w:i/>
        </w:rPr>
      </w:pPr>
    </w:p>
    <w:p w14:paraId="53DDEBFB" w14:textId="77777777" w:rsidR="002A181A" w:rsidRDefault="00EF3213">
      <w:pPr>
        <w:spacing w:line="276" w:lineRule="auto"/>
        <w:rPr>
          <w:i/>
        </w:rPr>
      </w:pPr>
      <w:r>
        <w:rPr>
          <w:i/>
        </w:rPr>
        <w:t>Results</w:t>
      </w:r>
    </w:p>
    <w:p w14:paraId="03B2E490" w14:textId="77777777" w:rsidR="002A181A" w:rsidRDefault="00EF3213">
      <w:pPr>
        <w:spacing w:line="276" w:lineRule="auto"/>
        <w:rPr>
          <w:i/>
        </w:rPr>
      </w:pPr>
      <w:r>
        <w:t xml:space="preserve">We found no large areas that corresponded to an inflation of any one particular sex having higher depth of coverage compared to the sex and therefore did not identify any sex specific loci in this analysis. </w:t>
      </w:r>
    </w:p>
    <w:p w14:paraId="23174460" w14:textId="77777777" w:rsidR="002A181A" w:rsidRDefault="002A181A">
      <w:pPr>
        <w:spacing w:line="276" w:lineRule="auto"/>
        <w:rPr>
          <w:rFonts w:ascii="Times" w:hAnsi="Times"/>
          <w:b/>
          <w:bCs/>
          <w:u w:val="single"/>
        </w:rPr>
      </w:pPr>
    </w:p>
    <w:p w14:paraId="4EA6E10E" w14:textId="77777777" w:rsidR="002A181A" w:rsidRDefault="00EF3213">
      <w:pPr>
        <w:pStyle w:val="Heading2"/>
        <w:spacing w:line="276" w:lineRule="auto"/>
        <w:rPr>
          <w:rFonts w:ascii="Times" w:hAnsi="Times"/>
          <w:bCs/>
          <w:u w:val="single"/>
        </w:rPr>
      </w:pPr>
      <w:r>
        <w:t>K-mer analysis</w:t>
      </w:r>
    </w:p>
    <w:p w14:paraId="7314B4AE" w14:textId="77777777" w:rsidR="002A181A" w:rsidRDefault="00EF3213">
      <w:pPr>
        <w:spacing w:line="276" w:lineRule="auto"/>
        <w:rPr>
          <w:i/>
        </w:rPr>
      </w:pPr>
      <w:r>
        <w:rPr>
          <w:i/>
        </w:rPr>
        <w:t>Methods</w:t>
      </w:r>
    </w:p>
    <w:p w14:paraId="7C647097" w14:textId="1AE24213" w:rsidR="002A181A" w:rsidRDefault="00EF3213">
      <w:pPr>
        <w:spacing w:line="276" w:lineRule="auto"/>
        <w:rPr>
          <w:rFonts w:ascii="Times" w:hAnsi="Times"/>
          <w:b/>
          <w:bCs/>
          <w:u w:val="single"/>
        </w:rPr>
      </w:pPr>
      <w:r>
        <w:t>In our k-mer (where k is equal to a specified sequence length) analysis we sought to identify unique differences of sequence content in males versus females. To do this, we used 10X Genomics linked-read data from one male and one female. First, we used the software sourmash</w:t>
      </w:r>
      <w:r>
        <w:fldChar w:fldCharType="begin"/>
      </w:r>
      <w:r w:rsidR="00A01B30">
        <w:instrText xml:space="preserve"> ADDIN ZOTERO_ITEM CSL_CITATION {"citationID":"PMuEi7NF","properties":{"formattedCitation":"\\super 81\\nosupersub{}","plainCitation":"81","noteIndex":0},"citationItems":[{"id":508,"uris":["http://zotero.org/users/local/3tku6QP0/items/K5M8IMDZ"],"uri":["http://zotero.org/users/local/3tku6QP0/items/K5M8IMDZ"],"itemData":{"id":508,"type":"article-journal","container-title":"The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A01B30" w:rsidRPr="00A01B30">
        <w:rPr>
          <w:vertAlign w:val="superscript"/>
        </w:rPr>
        <w:t>81</w:t>
      </w:r>
      <w:r>
        <w:fldChar w:fldCharType="end"/>
      </w:r>
      <w:r>
        <w:t xml:space="preserve"> to create a signature of all k-mers belonging to each sex with </w:t>
      </w:r>
      <w:proofErr w:type="spellStart"/>
      <w:r>
        <w:rPr>
          <w:rFonts w:ascii="Courier" w:hAnsi="Courier"/>
        </w:rPr>
        <w:t>sourmash</w:t>
      </w:r>
      <w:proofErr w:type="spellEnd"/>
      <w:r>
        <w:rPr>
          <w:rFonts w:ascii="Courier" w:hAnsi="Courier"/>
        </w:rPr>
        <w:t xml:space="preserve"> compute -scaled 1000</w:t>
      </w:r>
      <w:r>
        <w:t xml:space="preserve"> to sample one k-mer from ever 1000 base pairs. The signature compute step was followed by </w:t>
      </w:r>
      <w:proofErr w:type="spellStart"/>
      <w:r>
        <w:rPr>
          <w:rFonts w:ascii="Courier" w:hAnsi="Courier"/>
        </w:rPr>
        <w:t>sourmash</w:t>
      </w:r>
      <w:proofErr w:type="spellEnd"/>
      <w:r>
        <w:rPr>
          <w:rFonts w:ascii="Courier" w:hAnsi="Courier"/>
        </w:rPr>
        <w:t xml:space="preserve"> signature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34405AF3" w14:textId="77777777" w:rsidR="002A181A" w:rsidRDefault="002A181A">
      <w:pPr>
        <w:spacing w:line="276" w:lineRule="auto"/>
        <w:rPr>
          <w:rFonts w:ascii="Times" w:hAnsi="Times"/>
          <w:b/>
          <w:bCs/>
          <w:u w:val="single"/>
        </w:rPr>
      </w:pPr>
    </w:p>
    <w:p w14:paraId="23EDED21" w14:textId="77777777" w:rsidR="002A181A" w:rsidRDefault="00EF3213">
      <w:pPr>
        <w:spacing w:line="276" w:lineRule="auto"/>
        <w:rPr>
          <w:rFonts w:ascii="Times" w:hAnsi="Times"/>
          <w:b/>
          <w:bCs/>
          <w:u w:val="single"/>
        </w:rPr>
      </w:pPr>
      <w:r>
        <w:lastRenderedPageBreak/>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 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79AEBE16" w14:textId="77777777" w:rsidR="002A181A" w:rsidRDefault="002A181A">
      <w:pPr>
        <w:spacing w:line="276" w:lineRule="auto"/>
        <w:rPr>
          <w:rFonts w:ascii="Times" w:hAnsi="Times"/>
          <w:b/>
          <w:bCs/>
          <w:u w:val="single"/>
        </w:rPr>
      </w:pPr>
    </w:p>
    <w:p w14:paraId="3FBF4D8D" w14:textId="77777777" w:rsidR="002A181A" w:rsidRDefault="00EF3213">
      <w:pPr>
        <w:spacing w:line="276" w:lineRule="auto"/>
        <w:rPr>
          <w:rFonts w:ascii="Times" w:hAnsi="Times"/>
          <w:b/>
          <w:bCs/>
          <w:u w:val="single"/>
        </w:rPr>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proofErr w:type="gramStart"/>
      <w:r>
        <w:t>samtools</w:t>
      </w:r>
      <w:proofErr w:type="spellEnd"/>
      <w:r>
        <w:t xml:space="preserve"> .</w:t>
      </w:r>
      <w:proofErr w:type="gramEnd"/>
      <w:r>
        <w:t xml:space="preserve"> We then pulled RAD alignment depth information from all of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all of the putative Y regions, we ran the same depth analysis as above.</w:t>
      </w:r>
    </w:p>
    <w:p w14:paraId="290EE1EE" w14:textId="77777777" w:rsidR="002A181A" w:rsidRDefault="00EF3213">
      <w:pPr>
        <w:spacing w:line="276" w:lineRule="auto"/>
        <w:rPr>
          <w:rFonts w:ascii="Times" w:hAnsi="Times"/>
          <w:b/>
          <w:bCs/>
          <w:u w:val="single"/>
        </w:rPr>
      </w:pPr>
      <w:r>
        <w:t xml:space="preserve"> </w:t>
      </w:r>
    </w:p>
    <w:p w14:paraId="3AFE3AC8" w14:textId="77777777" w:rsidR="002A181A" w:rsidRDefault="00EF3213">
      <w:pPr>
        <w:spacing w:line="276" w:lineRule="auto"/>
        <w:rPr>
          <w:i/>
        </w:rPr>
      </w:pPr>
      <w:r>
        <w:rPr>
          <w:i/>
        </w:rPr>
        <w:t>Results</w:t>
      </w:r>
    </w:p>
    <w:p w14:paraId="4621E3E5" w14:textId="23C0FC1A" w:rsidR="002A181A" w:rsidRDefault="00EF3213">
      <w:pPr>
        <w:spacing w:line="276" w:lineRule="auto"/>
        <w:rPr>
          <w:rFonts w:ascii="Times" w:hAnsi="Times"/>
          <w:b/>
          <w:bCs/>
          <w:u w:val="single"/>
        </w:rPr>
      </w:pPr>
      <w: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female and male peak on the right. We found 44 contigs with k-mer mean abundance in the male sequencing data that had zero abundance in the female sequencing data</w:t>
      </w:r>
      <w:r w:rsidR="001F7471">
        <w:t>.</w:t>
      </w:r>
    </w:p>
    <w:p w14:paraId="1D30AED8" w14:textId="77777777" w:rsidR="002A181A" w:rsidRDefault="002A181A">
      <w:pPr>
        <w:spacing w:line="276" w:lineRule="auto"/>
        <w:rPr>
          <w:rFonts w:ascii="Times" w:hAnsi="Times"/>
          <w:b/>
          <w:bCs/>
          <w:u w:val="single"/>
        </w:rPr>
      </w:pPr>
    </w:p>
    <w:p w14:paraId="6FB06876" w14:textId="77777777" w:rsidR="002A181A" w:rsidRDefault="00EF3213">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5DA46875" w14:textId="77777777" w:rsidR="002A181A" w:rsidRDefault="002A181A">
      <w:pPr>
        <w:spacing w:line="276" w:lineRule="auto"/>
        <w:rPr>
          <w:rFonts w:ascii="Times" w:hAnsi="Times"/>
          <w:b/>
          <w:bCs/>
          <w:u w:val="single"/>
        </w:rPr>
      </w:pPr>
    </w:p>
    <w:p w14:paraId="0748386F" w14:textId="77777777" w:rsidR="002A181A" w:rsidRDefault="00EF3213">
      <w:pPr>
        <w:pStyle w:val="Heading2"/>
        <w:spacing w:line="276" w:lineRule="auto"/>
        <w:rPr>
          <w:rFonts w:ascii="Times" w:hAnsi="Times"/>
          <w:bCs/>
          <w:u w:val="single"/>
        </w:rPr>
      </w:pPr>
      <w:r>
        <w:t>Sex Marker Discussion</w:t>
      </w:r>
    </w:p>
    <w:p w14:paraId="78A9AB53" w14:textId="77777777" w:rsidR="002A181A" w:rsidRDefault="00EF3213">
      <w:pPr>
        <w:spacing w:line="276" w:lineRule="auto"/>
        <w:rPr>
          <w:rFonts w:ascii="Times" w:hAnsi="Times"/>
          <w:b/>
          <w:bCs/>
          <w:u w:val="single"/>
        </w:rPr>
      </w:pPr>
      <w: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and also via k-mer analysis using the linked-read sequencing data generated for the genome assembly. The GWAS found two markers on </w:t>
      </w:r>
      <w:r>
        <w:lastRenderedPageBreak/>
        <w:t xml:space="preserve">Chromosome 5 that were significantly associated with sex but did not have alleles that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201E876A" w14:textId="77777777" w:rsidR="002A181A" w:rsidRDefault="002A181A">
      <w:pPr>
        <w:spacing w:line="276" w:lineRule="auto"/>
        <w:rPr>
          <w:rFonts w:ascii="Times" w:hAnsi="Times"/>
          <w:b/>
          <w:bCs/>
          <w:u w:val="single"/>
        </w:rPr>
      </w:pPr>
    </w:p>
    <w:p w14:paraId="4E3DB583" w14:textId="77777777" w:rsidR="002A181A" w:rsidRDefault="00EF3213">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306951C9" w14:textId="77777777" w:rsidR="002A181A" w:rsidRDefault="002A181A">
      <w:pPr>
        <w:spacing w:line="276" w:lineRule="auto"/>
        <w:rPr>
          <w:rFonts w:ascii="Times" w:hAnsi="Times"/>
          <w:b/>
          <w:bCs/>
          <w:u w:val="single"/>
        </w:rPr>
      </w:pPr>
    </w:p>
    <w:p w14:paraId="537354C6" w14:textId="77777777" w:rsidR="002A181A" w:rsidRDefault="00EF3213">
      <w:pPr>
        <w:spacing w:line="276" w:lineRule="auto"/>
        <w:rPr>
          <w:rFonts w:ascii="Times" w:hAnsi="Times"/>
          <w:b/>
          <w:bCs/>
          <w:u w:val="single"/>
        </w:rPr>
      </w:pPr>
      <w:r>
        <w:t>Our work shows a need for further investigation using high-coverage whole-genome resequencing (WGS) data from a large cohort of male and female fish to more evenly survey the genome in hopes of identifying sex-specific markers. While RAD sequencing data provides an adequate distribution of discrete locations throughout the genome of individuals, high-coverage WGS data more comprehensively surveys the entire genome of individuals, rather than just a fraction. Furthermore, including a large number of individuals (e.g., 500) in this analysis would provide more statistical power to detect loci with a modest effect on sex, as would be expected with polygenic sex determination.</w:t>
      </w:r>
    </w:p>
    <w:p w14:paraId="0A881815" w14:textId="77777777" w:rsidR="002A181A" w:rsidRDefault="00EF3213">
      <w:pPr>
        <w:spacing w:line="276" w:lineRule="auto"/>
        <w:rPr>
          <w:rFonts w:ascii="Times" w:hAnsi="Times"/>
          <w:b/>
          <w:bCs/>
          <w:u w:val="single"/>
        </w:rPr>
      </w:pPr>
      <w:r>
        <w:br w:type="page"/>
      </w:r>
    </w:p>
    <w:p w14:paraId="2210A38A" w14:textId="77777777" w:rsidR="002A181A" w:rsidRDefault="00EF3213">
      <w:pPr>
        <w:pStyle w:val="Heading1"/>
        <w:spacing w:line="276" w:lineRule="auto"/>
        <w:rPr>
          <w:rFonts w:ascii="Times" w:hAnsi="Times"/>
          <w:bCs/>
        </w:rPr>
      </w:pPr>
      <w:r>
        <w:lastRenderedPageBreak/>
        <w:t>Conclusion</w:t>
      </w:r>
    </w:p>
    <w:p w14:paraId="735EAAAA" w14:textId="2065761F" w:rsidR="002A181A" w:rsidRDefault="00EF3213">
      <w:pPr>
        <w:spacing w:line="276" w:lineRule="auto"/>
        <w:rPr>
          <w:rFonts w:ascii="Times" w:hAnsi="Times"/>
          <w:b/>
          <w:bCs/>
          <w:u w:val="single"/>
        </w:rPr>
      </w:pPr>
      <w:r>
        <w:t>As the refuge population of delta smelt become increasingly important for the preservation of the species it is essential that genetic resources and sequencing data are available to inform population management and improve planning</w:t>
      </w:r>
      <w:r w:rsidR="00AA4BD0">
        <w:t xml:space="preserve"> for supplementation</w:t>
      </w:r>
      <w:r>
        <w:t xml:space="preserve">. In this study, we utilized next- and third-generation sequencing technologies to generate </w:t>
      </w:r>
      <w:r w:rsidR="00AA4BD0">
        <w:t>two</w:t>
      </w:r>
      <w:r>
        <w:t xml:space="preserve"> chromosomal-level genome assembl</w:t>
      </w:r>
      <w:r w:rsidR="00AA4BD0">
        <w:t>ies</w:t>
      </w:r>
      <w:r w:rsidR="007B42E7">
        <w:t>. These assemblies will be</w:t>
      </w:r>
      <w:r>
        <w:t xml:space="preserve"> invaluable for the preservation and management of delta smelt. To exemplify this point, we used th</w:t>
      </w:r>
      <w:r w:rsidR="007B42E7">
        <w:t>e female</w:t>
      </w:r>
      <w:r>
        <w:t xml:space="preserve"> assembly with multi-generational RAD sequencing data to make demographic inferences of effective population size, observe genetic diversity through time, observe the genetic effects of domestication selection, and </w:t>
      </w:r>
      <w:r w:rsidR="007B42E7">
        <w:t xml:space="preserve">both assemblies to </w:t>
      </w:r>
      <w:r>
        <w:t xml:space="preserve">interrogate the genome for sex-specific markers. </w:t>
      </w:r>
    </w:p>
    <w:p w14:paraId="11C62B2E" w14:textId="77777777" w:rsidR="002A181A" w:rsidRDefault="002A181A">
      <w:pPr>
        <w:spacing w:line="276" w:lineRule="auto"/>
        <w:rPr>
          <w:rFonts w:ascii="Times" w:hAnsi="Times"/>
          <w:b/>
          <w:bCs/>
          <w:u w:val="single"/>
        </w:rPr>
      </w:pPr>
    </w:p>
    <w:p w14:paraId="7A733B14" w14:textId="57570F1E" w:rsidR="002A181A" w:rsidRDefault="00EF3213">
      <w:pPr>
        <w:spacing w:line="276" w:lineRule="auto"/>
        <w:rPr>
          <w:bCs/>
          <w:iCs/>
          <w:lang w:val="en"/>
        </w:rPr>
      </w:pPr>
      <w:r>
        <w:t>We show</w:t>
      </w:r>
      <w:r w:rsidR="007B42E7">
        <w:t>ed</w:t>
      </w:r>
      <w:r>
        <w:t xml:space="preserve"> that the</w:t>
      </w:r>
      <w:r w:rsidR="007B42E7">
        <w:t xml:space="preserve"> contemporary/temporal</w:t>
      </w:r>
      <w:r>
        <w:t xml:space="preserve"> </w:t>
      </w:r>
      <w:r w:rsidR="007B42E7" w:rsidRPr="007B42E7">
        <w:rPr>
          <w:i/>
          <w:iCs/>
        </w:rPr>
        <w:t>N</w:t>
      </w:r>
      <w:r w:rsidR="007B42E7" w:rsidRPr="007B42E7">
        <w:rPr>
          <w:i/>
          <w:iCs/>
          <w:vertAlign w:val="subscript"/>
        </w:rPr>
        <w:t>E</w:t>
      </w:r>
      <w:r>
        <w:rPr>
          <w:bCs/>
          <w:iCs/>
          <w:lang w:val="en"/>
        </w:rPr>
        <w:t xml:space="preserve"> and genetic diversity of delta smelt is decreasing through time and caution that no single point estimate of </w:t>
      </w:r>
      <w:r w:rsidR="007B42E7" w:rsidRPr="007B42E7">
        <w:rPr>
          <w:i/>
          <w:iCs/>
        </w:rPr>
        <w:t>N</w:t>
      </w:r>
      <w:r w:rsidR="007B42E7" w:rsidRPr="007B42E7">
        <w:rPr>
          <w:i/>
          <w:iCs/>
          <w:vertAlign w:val="subscript"/>
        </w:rPr>
        <w:t>E</w:t>
      </w:r>
      <w:r>
        <w:rPr>
          <w:bCs/>
          <w:iCs/>
          <w:lang w:val="en"/>
        </w:rPr>
        <w:t xml:space="preserve"> should be used to make management decisions. Instead, we urge managers to observe the overall trend in </w:t>
      </w:r>
      <w:r w:rsidR="007B42E7" w:rsidRPr="007B42E7">
        <w:rPr>
          <w:i/>
          <w:iCs/>
        </w:rPr>
        <w:t>N</w:t>
      </w:r>
      <w:r w:rsidR="007B42E7" w:rsidRPr="007B42E7">
        <w:rPr>
          <w:i/>
          <w:iCs/>
          <w:vertAlign w:val="subscript"/>
        </w:rPr>
        <w:t>E</w:t>
      </w:r>
      <w:r>
        <w:rPr>
          <w:bCs/>
          <w:iCs/>
          <w:lang w:val="en"/>
        </w:rPr>
        <w:t xml:space="preserve"> and genetic diversity estimates in delta smelt––one of decline.</w:t>
      </w:r>
    </w:p>
    <w:p w14:paraId="31AE7763" w14:textId="77777777" w:rsidR="002A181A" w:rsidRDefault="002A181A">
      <w:pPr>
        <w:spacing w:line="276" w:lineRule="auto"/>
        <w:rPr>
          <w:bCs/>
          <w:iCs/>
          <w:lang w:val="en"/>
        </w:rPr>
      </w:pPr>
    </w:p>
    <w:p w14:paraId="0D26D407" w14:textId="090A0999" w:rsidR="002A181A" w:rsidRDefault="00EF3213">
      <w:pPr>
        <w:spacing w:line="276" w:lineRule="auto"/>
        <w:rPr>
          <w:rFonts w:ascii="Times" w:hAnsi="Times"/>
          <w:b/>
          <w:bCs/>
          <w:u w:val="single"/>
        </w:rPr>
      </w:pPr>
      <w:r>
        <w:rPr>
          <w:bCs/>
          <w:iCs/>
          <w:lang w:val="en"/>
        </w:rPr>
        <w:t>Based on our sex marker results, we recommend high coverage WGS of a large cohort of male and female delta smelt from the conservation hatchery in order to further probe the genome to identify a potential sex-determining region or regions.</w:t>
      </w:r>
      <w:r w:rsidR="007B42E7">
        <w:rPr>
          <w:bCs/>
          <w:iCs/>
          <w:lang w:val="en"/>
        </w:rPr>
        <w:t xml:space="preserve"> For our domestication study, we identified two peaks that are associated with domestication index, and will use this information to probe the genome further for molecular pathways associated with time spent in the hatchery. </w:t>
      </w:r>
    </w:p>
    <w:p w14:paraId="25A0D9D3" w14:textId="77777777" w:rsidR="002A181A" w:rsidRDefault="00EF3213">
      <w:pPr>
        <w:spacing w:line="276" w:lineRule="auto"/>
        <w:rPr>
          <w:rFonts w:ascii="Times" w:hAnsi="Times"/>
          <w:b/>
          <w:bCs/>
          <w:u w:val="single"/>
        </w:rPr>
      </w:pPr>
      <w:r>
        <w:br w:type="page"/>
      </w:r>
    </w:p>
    <w:p w14:paraId="26D13FDB" w14:textId="77777777" w:rsidR="002A181A" w:rsidRDefault="00EF3213">
      <w:pPr>
        <w:pStyle w:val="Heading1"/>
        <w:spacing w:line="276" w:lineRule="auto"/>
        <w:rPr>
          <w:rFonts w:ascii="Times" w:hAnsi="Times"/>
          <w:bCs/>
        </w:rPr>
      </w:pPr>
      <w:r>
        <w:lastRenderedPageBreak/>
        <w:t>Glossary &amp; Acronyms</w:t>
      </w:r>
    </w:p>
    <w:p w14:paraId="448B83FC" w14:textId="77777777" w:rsidR="002A181A" w:rsidRDefault="00EF3213">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w:t>
      </w:r>
      <w:proofErr w:type="gramStart"/>
      <w:r>
        <w:rPr>
          <w:rFonts w:ascii="Times" w:hAnsi="Times"/>
          <w:bCs/>
        </w:rPr>
        <w:t>e.g.</w:t>
      </w:r>
      <w:proofErr w:type="gramEnd"/>
      <w:r>
        <w:rPr>
          <w:rFonts w:ascii="Times" w:hAnsi="Times"/>
          <w:bCs/>
        </w:rPr>
        <w:t xml:space="preserve"> Actinopterygii)</w:t>
      </w:r>
    </w:p>
    <w:p w14:paraId="375322B4" w14:textId="77777777" w:rsidR="002A181A" w:rsidRDefault="00EF3213">
      <w:pPr>
        <w:spacing w:line="276" w:lineRule="auto"/>
        <w:ind w:left="720" w:hanging="720"/>
        <w:rPr>
          <w:rFonts w:ascii="Times" w:hAnsi="Times"/>
          <w:bCs/>
        </w:rPr>
      </w:pPr>
      <w:r>
        <w:rPr>
          <w:rFonts w:ascii="Times" w:hAnsi="Times"/>
          <w:b/>
        </w:rPr>
        <w:t>CABA</w:t>
      </w:r>
      <w:r>
        <w:rPr>
          <w:rFonts w:ascii="Times" w:hAnsi="Times"/>
          <w:bCs/>
        </w:rPr>
        <w:t xml:space="preserve"> – Center for Aquatic Biology and Aquaculture</w:t>
      </w:r>
    </w:p>
    <w:p w14:paraId="0B672A29" w14:textId="77777777" w:rsidR="002A181A" w:rsidRDefault="00EF3213">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0FC92769" w14:textId="77777777" w:rsidR="002A181A" w:rsidRDefault="00EF3213">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32F9A9AF" w14:textId="77777777" w:rsidR="002A181A" w:rsidRDefault="00EF3213">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2EEF5D71" w14:textId="77777777" w:rsidR="002A181A" w:rsidRDefault="00EF3213">
      <w:pPr>
        <w:spacing w:line="276" w:lineRule="auto"/>
        <w:ind w:left="720" w:hanging="720"/>
        <w:rPr>
          <w:rFonts w:ascii="Times" w:hAnsi="Times"/>
          <w:bCs/>
        </w:rPr>
      </w:pPr>
      <w:r>
        <w:rPr>
          <w:rFonts w:ascii="Times" w:hAnsi="Times"/>
          <w:b/>
        </w:rPr>
        <w:t>DNA</w:t>
      </w:r>
      <w:r>
        <w:rPr>
          <w:rFonts w:ascii="Times" w:hAnsi="Times"/>
          <w:bCs/>
        </w:rPr>
        <w:t xml:space="preserve"> – deoxyribonucleic acid</w:t>
      </w:r>
    </w:p>
    <w:p w14:paraId="2FE07ABD" w14:textId="77777777" w:rsidR="002A181A" w:rsidRDefault="00EF3213">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51D17176" w14:textId="77777777" w:rsidR="002A181A" w:rsidRDefault="00EF3213">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6AFA9CAC" w14:textId="77777777" w:rsidR="002A181A" w:rsidRDefault="00EF3213">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2B596666" w14:textId="77777777" w:rsidR="002A181A" w:rsidRDefault="00EF3213">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FBA30E5" w14:textId="77777777" w:rsidR="002A181A" w:rsidRDefault="00EF3213">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 sequencing data from a SMRT Cell</w:t>
      </w:r>
    </w:p>
    <w:p w14:paraId="44F292DD" w14:textId="77777777" w:rsidR="002A181A" w:rsidRDefault="00EF3213">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8F901AD" w14:textId="77777777" w:rsidR="002A181A" w:rsidRDefault="00EF3213">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73C21812" w14:textId="77777777" w:rsidR="002A181A" w:rsidRDefault="00EF3213">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78225CA7" w14:textId="77777777" w:rsidR="002A181A" w:rsidRDefault="00EF3213">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orientation data. They may contain gaps, denoted by the letter N.</w:t>
      </w:r>
    </w:p>
    <w:p w14:paraId="59496515" w14:textId="77777777" w:rsidR="002A181A" w:rsidRDefault="00EF3213">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6FB7BE8D" w14:textId="77777777" w:rsidR="002A181A" w:rsidRDefault="00EF3213">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771624F3" w14:textId="77777777" w:rsidR="002A181A" w:rsidRDefault="002A181A">
      <w:pPr>
        <w:spacing w:line="276" w:lineRule="auto"/>
        <w:rPr>
          <w:rFonts w:ascii="Times" w:hAnsi="Times"/>
          <w:bCs/>
        </w:rPr>
      </w:pPr>
    </w:p>
    <w:p w14:paraId="279476B0" w14:textId="77777777" w:rsidR="002A181A" w:rsidRDefault="00EF3213">
      <w:pPr>
        <w:pStyle w:val="Heading1"/>
        <w:spacing w:line="276" w:lineRule="auto"/>
        <w:rPr>
          <w:rFonts w:ascii="Times" w:hAnsi="Times"/>
          <w:bCs/>
        </w:rPr>
      </w:pPr>
      <w:r>
        <w:t>Software Versions</w:t>
      </w:r>
    </w:p>
    <w:p w14:paraId="059A13E2" w14:textId="77777777" w:rsidR="002A181A" w:rsidRDefault="00EF3213">
      <w:pPr>
        <w:spacing w:line="276" w:lineRule="auto"/>
        <w:rPr>
          <w:rFonts w:ascii="Times" w:hAnsi="Times"/>
          <w:bCs/>
        </w:rPr>
      </w:pPr>
      <w:r>
        <w:rPr>
          <w:rFonts w:ascii="Times" w:hAnsi="Times"/>
          <w:bCs/>
        </w:rPr>
        <w:t>ANGSD=0.934</w:t>
      </w:r>
    </w:p>
    <w:p w14:paraId="76D3F636" w14:textId="641C2420" w:rsidR="00EC63ED" w:rsidRDefault="00EC63ED">
      <w:pPr>
        <w:spacing w:line="276" w:lineRule="auto"/>
        <w:rPr>
          <w:rFonts w:ascii="Times" w:hAnsi="Times"/>
          <w:bCs/>
        </w:rPr>
      </w:pPr>
      <w:proofErr w:type="spellStart"/>
      <w:r>
        <w:rPr>
          <w:rFonts w:ascii="Times" w:hAnsi="Times"/>
          <w:bCs/>
        </w:rPr>
        <w:t>bedtools</w:t>
      </w:r>
      <w:proofErr w:type="spellEnd"/>
      <w:r>
        <w:rPr>
          <w:rFonts w:ascii="Times" w:hAnsi="Times"/>
          <w:bCs/>
        </w:rPr>
        <w:t>=2.29.2</w:t>
      </w:r>
    </w:p>
    <w:p w14:paraId="334D1A4D" w14:textId="79561797" w:rsidR="00EC63ED" w:rsidRDefault="00EC63ED">
      <w:pPr>
        <w:spacing w:line="276" w:lineRule="auto"/>
        <w:rPr>
          <w:rFonts w:ascii="Times" w:hAnsi="Times"/>
          <w:bCs/>
        </w:rPr>
      </w:pPr>
      <w:r>
        <w:rPr>
          <w:rFonts w:ascii="Times" w:hAnsi="Times"/>
          <w:bCs/>
        </w:rPr>
        <w:t>bwa=0.7.17-r1188</w:t>
      </w:r>
    </w:p>
    <w:p w14:paraId="02F985B2" w14:textId="4BC03B41" w:rsidR="002A181A" w:rsidRDefault="00EF3213">
      <w:pPr>
        <w:spacing w:line="276" w:lineRule="auto"/>
        <w:rPr>
          <w:rFonts w:ascii="Times" w:hAnsi="Times"/>
          <w:bCs/>
        </w:rPr>
      </w:pPr>
      <w:r>
        <w:rPr>
          <w:rFonts w:ascii="Times" w:hAnsi="Times"/>
          <w:bCs/>
        </w:rPr>
        <w:t>BUSCO=4.0.6</w:t>
      </w:r>
    </w:p>
    <w:p w14:paraId="6D598A28" w14:textId="77777777" w:rsidR="00EC63ED" w:rsidRDefault="00EC63ED" w:rsidP="00EC63ED">
      <w:pPr>
        <w:spacing w:line="276" w:lineRule="auto"/>
        <w:rPr>
          <w:rFonts w:ascii="Times" w:hAnsi="Times"/>
          <w:bCs/>
        </w:rPr>
      </w:pPr>
      <w:r>
        <w:rPr>
          <w:rFonts w:ascii="Times" w:hAnsi="Times"/>
          <w:bCs/>
        </w:rPr>
        <w:t>ccs=3.3.0</w:t>
      </w:r>
    </w:p>
    <w:p w14:paraId="28AE17C3" w14:textId="5750CEB2" w:rsidR="00EC63ED" w:rsidRDefault="00EC63ED">
      <w:pPr>
        <w:spacing w:line="276" w:lineRule="auto"/>
        <w:rPr>
          <w:rFonts w:ascii="Times" w:hAnsi="Times"/>
          <w:bCs/>
        </w:rPr>
      </w:pPr>
      <w:proofErr w:type="spellStart"/>
      <w:r>
        <w:rPr>
          <w:rFonts w:ascii="Times" w:hAnsi="Times"/>
          <w:bCs/>
        </w:rPr>
        <w:t>chromonomer</w:t>
      </w:r>
      <w:proofErr w:type="spellEnd"/>
      <w:r>
        <w:rPr>
          <w:rFonts w:ascii="Times" w:hAnsi="Times"/>
          <w:bCs/>
        </w:rPr>
        <w:t>=1.13</w:t>
      </w:r>
    </w:p>
    <w:p w14:paraId="45A70556" w14:textId="77777777" w:rsidR="00EC63ED" w:rsidRDefault="00EC63ED" w:rsidP="00EC63ED">
      <w:pPr>
        <w:spacing w:line="276" w:lineRule="auto"/>
        <w:rPr>
          <w:rFonts w:ascii="Times" w:hAnsi="Times"/>
          <w:bCs/>
        </w:rPr>
      </w:pPr>
      <w:r>
        <w:rPr>
          <w:rFonts w:ascii="Times" w:hAnsi="Times"/>
          <w:bCs/>
        </w:rPr>
        <w:t>Genomescope2=2.0</w:t>
      </w:r>
    </w:p>
    <w:p w14:paraId="17CDFF15" w14:textId="77777777" w:rsidR="002A181A" w:rsidRDefault="00EF3213">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47D81230" w14:textId="77777777" w:rsidR="00EC63ED" w:rsidRDefault="00EC63ED" w:rsidP="00EC63ED">
      <w:pPr>
        <w:spacing w:line="276" w:lineRule="auto"/>
        <w:rPr>
          <w:rFonts w:ascii="Times" w:hAnsi="Times"/>
          <w:bCs/>
        </w:rPr>
      </w:pPr>
      <w:r>
        <w:rPr>
          <w:rFonts w:ascii="Times" w:hAnsi="Times"/>
          <w:bCs/>
        </w:rPr>
        <w:t>IPA=1.3.1</w:t>
      </w:r>
    </w:p>
    <w:p w14:paraId="014296AC" w14:textId="77777777" w:rsidR="00EC63ED" w:rsidRDefault="00EC63ED" w:rsidP="00EC63ED">
      <w:pPr>
        <w:spacing w:line="276" w:lineRule="auto"/>
        <w:rPr>
          <w:rFonts w:ascii="Times" w:hAnsi="Times"/>
          <w:bCs/>
        </w:rPr>
      </w:pPr>
      <w:r>
        <w:rPr>
          <w:rFonts w:ascii="Times" w:hAnsi="Times"/>
          <w:bCs/>
        </w:rPr>
        <w:t>kat=2.4.2</w:t>
      </w:r>
    </w:p>
    <w:p w14:paraId="2C3DDD4A" w14:textId="77777777" w:rsidR="00EC63ED" w:rsidRDefault="00EC63ED" w:rsidP="00EC63ED">
      <w:pPr>
        <w:spacing w:line="276" w:lineRule="auto"/>
        <w:rPr>
          <w:rFonts w:ascii="Times" w:hAnsi="Times"/>
          <w:bCs/>
        </w:rPr>
      </w:pPr>
      <w:proofErr w:type="spellStart"/>
      <w:r>
        <w:rPr>
          <w:rFonts w:ascii="Times" w:hAnsi="Times"/>
          <w:bCs/>
        </w:rPr>
        <w:t>picard</w:t>
      </w:r>
      <w:proofErr w:type="spellEnd"/>
      <w:r>
        <w:rPr>
          <w:rFonts w:ascii="Times" w:hAnsi="Times"/>
          <w:bCs/>
        </w:rPr>
        <w:t>=2.23.3</w:t>
      </w:r>
    </w:p>
    <w:p w14:paraId="54BF97FA" w14:textId="77777777" w:rsidR="002A181A" w:rsidRDefault="00EF3213">
      <w:pPr>
        <w:spacing w:line="276" w:lineRule="auto"/>
        <w:rPr>
          <w:rFonts w:ascii="Times" w:hAnsi="Times"/>
          <w:bCs/>
        </w:rPr>
      </w:pPr>
      <w:r>
        <w:rPr>
          <w:rFonts w:ascii="Times" w:hAnsi="Times"/>
          <w:bCs/>
        </w:rPr>
        <w:t>SALSA2=2.0</w:t>
      </w:r>
    </w:p>
    <w:p w14:paraId="7E537DC8" w14:textId="77777777" w:rsidR="00EC63ED" w:rsidRDefault="00EC63ED" w:rsidP="00EC63ED">
      <w:pPr>
        <w:spacing w:line="276" w:lineRule="auto"/>
        <w:rPr>
          <w:rFonts w:ascii="Times" w:hAnsi="Times"/>
          <w:bCs/>
        </w:rPr>
      </w:pPr>
      <w:proofErr w:type="spellStart"/>
      <w:r>
        <w:rPr>
          <w:rFonts w:ascii="Times" w:hAnsi="Times"/>
          <w:bCs/>
        </w:rPr>
        <w:t>samtools</w:t>
      </w:r>
      <w:proofErr w:type="spellEnd"/>
      <w:r>
        <w:rPr>
          <w:rFonts w:ascii="Times" w:hAnsi="Times"/>
          <w:bCs/>
        </w:rPr>
        <w:t>=1.10</w:t>
      </w:r>
    </w:p>
    <w:p w14:paraId="5536395F" w14:textId="77777777" w:rsidR="002A181A" w:rsidRDefault="00EF3213">
      <w:pPr>
        <w:spacing w:line="276" w:lineRule="auto"/>
        <w:rPr>
          <w:rFonts w:ascii="Times" w:hAnsi="Times"/>
          <w:bCs/>
        </w:rPr>
      </w:pPr>
      <w:r>
        <w:rPr>
          <w:rFonts w:ascii="Times" w:hAnsi="Times"/>
          <w:bCs/>
        </w:rPr>
        <w:t>scaff10x=4.2</w:t>
      </w:r>
    </w:p>
    <w:p w14:paraId="467F61E8" w14:textId="77777777" w:rsidR="002A181A" w:rsidRDefault="00EF3213">
      <w:pPr>
        <w:spacing w:line="276" w:lineRule="auto"/>
        <w:rPr>
          <w:rFonts w:ascii="Times" w:hAnsi="Times"/>
          <w:bCs/>
        </w:rPr>
      </w:pPr>
      <w:r>
        <w:br w:type="page"/>
      </w:r>
    </w:p>
    <w:p w14:paraId="4FBCEE15" w14:textId="477A5472" w:rsidR="002A181A" w:rsidRDefault="00EF3213" w:rsidP="00EF3213">
      <w:pPr>
        <w:pStyle w:val="Heading1"/>
        <w:spacing w:line="276" w:lineRule="auto"/>
        <w:rPr>
          <w:rFonts w:ascii="Times" w:hAnsi="Times"/>
          <w:bCs/>
        </w:rPr>
      </w:pPr>
      <w:r>
        <w:lastRenderedPageBreak/>
        <w:t>Works Cited</w:t>
      </w:r>
    </w:p>
    <w:p w14:paraId="1DEBA930" w14:textId="77777777" w:rsidR="00A01B30" w:rsidRPr="00A01B30" w:rsidRDefault="00EF3213" w:rsidP="00EF3213">
      <w:pPr>
        <w:pStyle w:val="Bibliography"/>
        <w:spacing w:line="276" w:lineRule="auto"/>
      </w:pPr>
      <w:r>
        <w:fldChar w:fldCharType="begin"/>
      </w:r>
      <w:r>
        <w:rPr>
          <w:rFonts w:ascii="Times" w:hAnsi="Times"/>
        </w:rPr>
        <w:instrText>ADDIN ZOTERO_BIBL {"uncited":[],"omitted":[],"custom":[]} CSL_BIBLIOGRAPHY</w:instrText>
      </w:r>
      <w:r>
        <w:rPr>
          <w:rFonts w:ascii="Times" w:hAnsi="Times"/>
        </w:rPr>
        <w:fldChar w:fldCharType="separate"/>
      </w:r>
      <w:r w:rsidR="00A01B30" w:rsidRPr="00A01B30">
        <w:t>1.</w:t>
      </w:r>
      <w:r w:rsidR="00A01B30" w:rsidRPr="00A01B30">
        <w:tab/>
        <w:t xml:space="preserve">Moyle, P. B., Brown, Larry R. ,. Durand, John R. ,. Hobbs, James A. Delta Smelt: LIfe History and Decline of a Once-Adundant Species in the San Francisco Estuary. </w:t>
      </w:r>
      <w:r w:rsidR="00A01B30" w:rsidRPr="00A01B30">
        <w:rPr>
          <w:i/>
          <w:iCs/>
        </w:rPr>
        <w:t>San Franc. Estuary Watershed Sci.</w:t>
      </w:r>
      <w:r w:rsidR="00A01B30" w:rsidRPr="00A01B30">
        <w:t xml:space="preserve"> </w:t>
      </w:r>
      <w:r w:rsidR="00A01B30" w:rsidRPr="00A01B30">
        <w:rPr>
          <w:b/>
          <w:bCs/>
        </w:rPr>
        <w:t>14</w:t>
      </w:r>
      <w:r w:rsidR="00A01B30" w:rsidRPr="00A01B30">
        <w:t>, 1–40 (2016).</w:t>
      </w:r>
    </w:p>
    <w:p w14:paraId="74C6487D" w14:textId="77777777" w:rsidR="00A01B30" w:rsidRPr="00A01B30" w:rsidRDefault="00A01B30" w:rsidP="00EF3213">
      <w:pPr>
        <w:pStyle w:val="Bibliography"/>
        <w:spacing w:line="276" w:lineRule="auto"/>
      </w:pPr>
      <w:r w:rsidRPr="00A01B30">
        <w:t>2.</w:t>
      </w:r>
      <w:r w:rsidRPr="00A01B30">
        <w:tab/>
        <w:t xml:space="preserve">Moyle, P. B. </w:t>
      </w:r>
      <w:r w:rsidRPr="00A01B30">
        <w:rPr>
          <w:i/>
          <w:iCs/>
        </w:rPr>
        <w:t>Inland Fishes of California</w:t>
      </w:r>
      <w:r w:rsidRPr="00A01B30">
        <w:t>. 682 (2003). doi:10.1643/OT-03-100.</w:t>
      </w:r>
    </w:p>
    <w:p w14:paraId="75D7CA22" w14:textId="77777777" w:rsidR="00A01B30" w:rsidRPr="00A01B30" w:rsidRDefault="00A01B30" w:rsidP="00EF3213">
      <w:pPr>
        <w:pStyle w:val="Bibliography"/>
        <w:spacing w:line="276" w:lineRule="auto"/>
      </w:pPr>
      <w:r w:rsidRPr="00A01B30">
        <w:t>3.</w:t>
      </w:r>
      <w:r w:rsidRPr="00A01B30">
        <w:tab/>
        <w:t xml:space="preserve">Fisch, K. M., Mahardja, B., Burton, R. S. &amp; May, B. Hybridization between delta smelt and two other species within the family Osmeridae in the San Francisco Bay-Delta. </w:t>
      </w:r>
      <w:r w:rsidRPr="00A01B30">
        <w:rPr>
          <w:i/>
          <w:iCs/>
        </w:rPr>
        <w:t>Conserv. Genet.</w:t>
      </w:r>
      <w:r w:rsidRPr="00A01B30">
        <w:t xml:space="preserve"> </w:t>
      </w:r>
      <w:r w:rsidRPr="00A01B30">
        <w:rPr>
          <w:b/>
          <w:bCs/>
        </w:rPr>
        <w:t>15</w:t>
      </w:r>
      <w:r w:rsidRPr="00A01B30">
        <w:t>, 489–494 (2014).</w:t>
      </w:r>
    </w:p>
    <w:p w14:paraId="72727BC0" w14:textId="77777777" w:rsidR="00A01B30" w:rsidRPr="00A01B30" w:rsidRDefault="00A01B30" w:rsidP="00EF3213">
      <w:pPr>
        <w:pStyle w:val="Bibliography"/>
        <w:spacing w:line="276" w:lineRule="auto"/>
      </w:pPr>
      <w:r w:rsidRPr="00A01B30">
        <w:t>4.</w:t>
      </w:r>
      <w:r w:rsidRPr="00A01B30">
        <w:tab/>
        <w:t xml:space="preserve">Benjamin, A. </w:t>
      </w:r>
      <w:r w:rsidRPr="00A01B30">
        <w:rPr>
          <w:i/>
          <w:iCs/>
        </w:rPr>
        <w:t>et al.</w:t>
      </w:r>
      <w:r w:rsidRPr="00A01B30">
        <w:t xml:space="preserve"> Use of single nucleotide polymorphisms identifies backcrossing and species misidentifications among three San Francisco estuary osmerids Collection Sites for Unknown Fish Yolo Bypass sites Lower Sacramento River site. </w:t>
      </w:r>
      <w:r w:rsidRPr="00A01B30">
        <w:rPr>
          <w:i/>
          <w:iCs/>
        </w:rPr>
        <w:t>Conserv. Genet.</w:t>
      </w:r>
      <w:r w:rsidRPr="00A01B30">
        <w:t xml:space="preserve"> </w:t>
      </w:r>
      <w:r w:rsidRPr="00A01B30">
        <w:rPr>
          <w:b/>
          <w:bCs/>
        </w:rPr>
        <w:t>0</w:t>
      </w:r>
      <w:r w:rsidRPr="00A01B30">
        <w:t>, 0–0 (2018).</w:t>
      </w:r>
    </w:p>
    <w:p w14:paraId="2D026944" w14:textId="77777777" w:rsidR="00A01B30" w:rsidRPr="00A01B30" w:rsidRDefault="00A01B30" w:rsidP="00EF3213">
      <w:pPr>
        <w:pStyle w:val="Bibliography"/>
        <w:spacing w:line="276" w:lineRule="auto"/>
      </w:pPr>
      <w:r w:rsidRPr="00A01B30">
        <w:t>5.</w:t>
      </w:r>
      <w:r w:rsidRPr="00A01B30">
        <w:tab/>
        <w:t xml:space="preserve">Brandl, S. </w:t>
      </w:r>
      <w:r w:rsidRPr="00A01B30">
        <w:rPr>
          <w:i/>
          <w:iCs/>
        </w:rPr>
        <w:t>et al.</w:t>
      </w:r>
      <w:r w:rsidRPr="00A01B30">
        <w:t xml:space="preserve"> Ten real-time PCR assays for detection of fish predation at the community level in the San Francisco Estuary–Delta. </w:t>
      </w:r>
      <w:r w:rsidRPr="00A01B30">
        <w:rPr>
          <w:i/>
          <w:iCs/>
        </w:rPr>
        <w:t>Mol. Ecol. Resour.</w:t>
      </w:r>
      <w:r w:rsidRPr="00A01B30">
        <w:t xml:space="preserve"> </w:t>
      </w:r>
      <w:r w:rsidRPr="00A01B30">
        <w:rPr>
          <w:b/>
          <w:bCs/>
        </w:rPr>
        <w:t>15</w:t>
      </w:r>
      <w:r w:rsidRPr="00A01B30">
        <w:t>, 278–284 (2015).</w:t>
      </w:r>
    </w:p>
    <w:p w14:paraId="508D1A90" w14:textId="77777777" w:rsidR="00A01B30" w:rsidRPr="00A01B30" w:rsidRDefault="00A01B30" w:rsidP="00EF3213">
      <w:pPr>
        <w:pStyle w:val="Bibliography"/>
        <w:spacing w:line="276" w:lineRule="auto"/>
      </w:pPr>
      <w:r w:rsidRPr="00A01B30">
        <w:t>6.</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5040DD61" w14:textId="77777777" w:rsidR="00A01B30" w:rsidRPr="00A01B30" w:rsidRDefault="00A01B30" w:rsidP="00EF3213">
      <w:pPr>
        <w:pStyle w:val="Bibliography"/>
        <w:spacing w:line="276" w:lineRule="auto"/>
      </w:pPr>
      <w:r w:rsidRPr="00A01B30">
        <w:t>7.</w:t>
      </w:r>
      <w:r w:rsidRPr="00A01B30">
        <w:tab/>
        <w:t xml:space="preserve">Fisch, K. M., Henderson, J. M., Burton, R. S. &amp; May, B. Population genetics and conservation implications for the endangered delta smelt in the San Francisco Bay-Delta. </w:t>
      </w:r>
      <w:r w:rsidRPr="00A01B30">
        <w:rPr>
          <w:i/>
          <w:iCs/>
        </w:rPr>
        <w:t>Conserv. Genet.</w:t>
      </w:r>
      <w:r w:rsidRPr="00A01B30">
        <w:t xml:space="preserve"> </w:t>
      </w:r>
      <w:r w:rsidRPr="00A01B30">
        <w:rPr>
          <w:b/>
          <w:bCs/>
        </w:rPr>
        <w:t>12</w:t>
      </w:r>
      <w:r w:rsidRPr="00A01B30">
        <w:t>, 1421–1434 (2011).</w:t>
      </w:r>
    </w:p>
    <w:p w14:paraId="6379AE9F" w14:textId="77777777" w:rsidR="00A01B30" w:rsidRPr="00A01B30" w:rsidRDefault="00A01B30" w:rsidP="00EF3213">
      <w:pPr>
        <w:pStyle w:val="Bibliography"/>
        <w:spacing w:line="276" w:lineRule="auto"/>
      </w:pPr>
      <w:r w:rsidRPr="00A01B30">
        <w:t>8.</w:t>
      </w:r>
      <w:r w:rsidRPr="00A01B30">
        <w:tab/>
        <w:t xml:space="preserve">Allendorf, F. W., Hohenlohe, P. A. &amp; Luikart, G. Genomics and the future of conservation genetics. </w:t>
      </w:r>
      <w:r w:rsidRPr="00A01B30">
        <w:rPr>
          <w:i/>
          <w:iCs/>
        </w:rPr>
        <w:t>Nat. Rev. Genet.</w:t>
      </w:r>
      <w:r w:rsidRPr="00A01B30">
        <w:t xml:space="preserve"> (2010) doi:10.1038/nrg2844.</w:t>
      </w:r>
    </w:p>
    <w:p w14:paraId="4E2D088A" w14:textId="77777777" w:rsidR="00A01B30" w:rsidRPr="00A01B30" w:rsidRDefault="00A01B30" w:rsidP="00EF3213">
      <w:pPr>
        <w:pStyle w:val="Bibliography"/>
        <w:spacing w:line="276" w:lineRule="auto"/>
      </w:pPr>
      <w:r w:rsidRPr="00A01B30">
        <w:t>9.</w:t>
      </w:r>
      <w:r w:rsidRPr="00A01B30">
        <w:tab/>
        <w:t xml:space="preserve">Steiner, C. C., Putnam, A. S., Hoeck, P. E. A. &amp; Ryder, O. A. Conservation Genomics of Threatened Animal Species. </w:t>
      </w:r>
      <w:r w:rsidRPr="00A01B30">
        <w:rPr>
          <w:i/>
          <w:iCs/>
        </w:rPr>
        <w:t>Annu. Rev. Anim. Biosci.</w:t>
      </w:r>
      <w:r w:rsidRPr="00A01B30">
        <w:t xml:space="preserve"> </w:t>
      </w:r>
      <w:r w:rsidRPr="00A01B30">
        <w:rPr>
          <w:b/>
          <w:bCs/>
        </w:rPr>
        <w:t>1</w:t>
      </w:r>
      <w:r w:rsidRPr="00A01B30">
        <w:t>, 261–281 (2013).</w:t>
      </w:r>
    </w:p>
    <w:p w14:paraId="30AD7CDC" w14:textId="77777777" w:rsidR="00A01B30" w:rsidRPr="00A01B30" w:rsidRDefault="00A01B30" w:rsidP="00EF3213">
      <w:pPr>
        <w:pStyle w:val="Bibliography"/>
        <w:spacing w:line="276" w:lineRule="auto"/>
      </w:pPr>
      <w:r w:rsidRPr="00A01B30">
        <w:t>10.</w:t>
      </w:r>
      <w:r w:rsidRPr="00A01B30">
        <w:tab/>
        <w:t xml:space="preserve">Waples, R. S. Making sense of genetic estimates of effective population size. </w:t>
      </w:r>
      <w:r w:rsidRPr="00A01B30">
        <w:rPr>
          <w:i/>
          <w:iCs/>
        </w:rPr>
        <w:t>Mol. Ecol.</w:t>
      </w:r>
      <w:r w:rsidRPr="00A01B30">
        <w:t xml:space="preserve"> </w:t>
      </w:r>
      <w:r w:rsidRPr="00A01B30">
        <w:rPr>
          <w:b/>
          <w:bCs/>
        </w:rPr>
        <w:t>25</w:t>
      </w:r>
      <w:r w:rsidRPr="00A01B30">
        <w:t>, 4689–4691 (2016).</w:t>
      </w:r>
    </w:p>
    <w:p w14:paraId="0A9BDEE3" w14:textId="77777777" w:rsidR="00A01B30" w:rsidRPr="00A01B30" w:rsidRDefault="00A01B30" w:rsidP="00EF3213">
      <w:pPr>
        <w:pStyle w:val="Bibliography"/>
        <w:spacing w:line="276" w:lineRule="auto"/>
      </w:pPr>
      <w:r w:rsidRPr="00A01B30">
        <w:t>11.</w:t>
      </w:r>
      <w:r w:rsidRPr="00A01B30">
        <w:tab/>
        <w:t xml:space="preserve">Prince, D. J. </w:t>
      </w:r>
      <w:r w:rsidRPr="00A01B30">
        <w:rPr>
          <w:i/>
          <w:iCs/>
        </w:rPr>
        <w:t>et al.</w:t>
      </w:r>
      <w:r w:rsidRPr="00A01B30">
        <w:t xml:space="preserve"> The evolutionary basis of premature migration in Pacific salmon highlights the utility of genomics for informing conservation. </w:t>
      </w:r>
      <w:r w:rsidRPr="00A01B30">
        <w:rPr>
          <w:i/>
          <w:iCs/>
        </w:rPr>
        <w:t>Sci. Adv.</w:t>
      </w:r>
      <w:r w:rsidRPr="00A01B30">
        <w:t xml:space="preserve"> </w:t>
      </w:r>
      <w:r w:rsidRPr="00A01B30">
        <w:rPr>
          <w:b/>
          <w:bCs/>
        </w:rPr>
        <w:t>3</w:t>
      </w:r>
      <w:r w:rsidRPr="00A01B30">
        <w:t>, (2017).</w:t>
      </w:r>
    </w:p>
    <w:p w14:paraId="18C27193" w14:textId="77777777" w:rsidR="00A01B30" w:rsidRPr="00A01B30" w:rsidRDefault="00A01B30" w:rsidP="00EF3213">
      <w:pPr>
        <w:pStyle w:val="Bibliography"/>
        <w:spacing w:line="276" w:lineRule="auto"/>
      </w:pPr>
      <w:r w:rsidRPr="00A01B30">
        <w:t>12.</w:t>
      </w:r>
      <w:r w:rsidRPr="00A01B30">
        <w:tab/>
        <w:t xml:space="preserve">Narum, S. R., Genova, A. Di, Micheletti, S. J. &amp; Maass, A. Genomic variation underlying complex life-history traits revealed by genome sequencing in Chinook salmon. </w:t>
      </w:r>
      <w:r w:rsidRPr="00A01B30">
        <w:rPr>
          <w:i/>
          <w:iCs/>
        </w:rPr>
        <w:t>Proc. R. Soc. B Biol. Sci.</w:t>
      </w:r>
      <w:r w:rsidRPr="00A01B30">
        <w:t xml:space="preserve"> </w:t>
      </w:r>
      <w:r w:rsidRPr="00A01B30">
        <w:rPr>
          <w:b/>
          <w:bCs/>
        </w:rPr>
        <w:t>285</w:t>
      </w:r>
      <w:r w:rsidRPr="00A01B30">
        <w:t>, (2018).</w:t>
      </w:r>
    </w:p>
    <w:p w14:paraId="768BD656" w14:textId="77777777" w:rsidR="00A01B30" w:rsidRPr="00A01B30" w:rsidRDefault="00A01B30" w:rsidP="00EF3213">
      <w:pPr>
        <w:pStyle w:val="Bibliography"/>
        <w:spacing w:line="276" w:lineRule="auto"/>
      </w:pPr>
      <w:r w:rsidRPr="00A01B30">
        <w:t>13.</w:t>
      </w:r>
      <w:r w:rsidRPr="00A01B30">
        <w:tab/>
        <w:t xml:space="preserve">Bickhart, D. M. </w:t>
      </w:r>
      <w:r w:rsidRPr="00A01B30">
        <w:rPr>
          <w:i/>
          <w:iCs/>
        </w:rPr>
        <w:t>et al.</w:t>
      </w:r>
      <w:r w:rsidRPr="00A01B30">
        <w:t xml:space="preserve"> Single-molecule sequencing and chromatin conformation capture enable de novo reference assembly of the domestic goat genome. </w:t>
      </w:r>
      <w:r w:rsidRPr="00A01B30">
        <w:rPr>
          <w:i/>
          <w:iCs/>
        </w:rPr>
        <w:t>Nat. Genet.</w:t>
      </w:r>
      <w:r w:rsidRPr="00A01B30">
        <w:t xml:space="preserve"> </w:t>
      </w:r>
      <w:r w:rsidRPr="00A01B30">
        <w:rPr>
          <w:b/>
          <w:bCs/>
        </w:rPr>
        <w:t>49</w:t>
      </w:r>
      <w:r w:rsidRPr="00A01B30">
        <w:t>, 643–650 (2017).</w:t>
      </w:r>
    </w:p>
    <w:p w14:paraId="6DAA9B73" w14:textId="77777777" w:rsidR="00A01B30" w:rsidRPr="00A01B30" w:rsidRDefault="00A01B30" w:rsidP="00EF3213">
      <w:pPr>
        <w:pStyle w:val="Bibliography"/>
        <w:spacing w:line="276" w:lineRule="auto"/>
      </w:pPr>
      <w:r w:rsidRPr="00A01B30">
        <w:t>14.</w:t>
      </w:r>
      <w:r w:rsidRPr="00A01B30">
        <w:tab/>
        <w:t xml:space="preserve">Rhie, A. </w:t>
      </w:r>
      <w:r w:rsidRPr="00A01B30">
        <w:rPr>
          <w:i/>
          <w:iCs/>
        </w:rPr>
        <w:t>et al.</w:t>
      </w:r>
      <w:r w:rsidRPr="00A01B30">
        <w:t xml:space="preserve"> Towards complete and error-free genome assemblies of all vertebrate species. </w:t>
      </w:r>
      <w:r w:rsidRPr="00A01B30">
        <w:rPr>
          <w:i/>
          <w:iCs/>
        </w:rPr>
        <w:t>Nature</w:t>
      </w:r>
      <w:r w:rsidRPr="00A01B30">
        <w:t xml:space="preserve"> </w:t>
      </w:r>
      <w:r w:rsidRPr="00A01B30">
        <w:rPr>
          <w:b/>
          <w:bCs/>
        </w:rPr>
        <w:t>592</w:t>
      </w:r>
      <w:r w:rsidRPr="00A01B30">
        <w:t>, 737–746 (2021).</w:t>
      </w:r>
    </w:p>
    <w:p w14:paraId="451A6E82" w14:textId="77777777" w:rsidR="00A01B30" w:rsidRPr="00A01B30" w:rsidRDefault="00A01B30" w:rsidP="00EF3213">
      <w:pPr>
        <w:pStyle w:val="Bibliography"/>
        <w:spacing w:line="276" w:lineRule="auto"/>
      </w:pPr>
      <w:r w:rsidRPr="00A01B30">
        <w:t>15.</w:t>
      </w:r>
      <w:r w:rsidRPr="00A01B30">
        <w:tab/>
        <w:t xml:space="preserve">Lew, R. M. </w:t>
      </w:r>
      <w:r w:rsidRPr="00A01B30">
        <w:rPr>
          <w:i/>
          <w:iCs/>
        </w:rPr>
        <w:t>et al.</w:t>
      </w:r>
      <w:r w:rsidRPr="00A01B30">
        <w:t xml:space="preserve"> Using Next-Generation Sequencing to Assist a Conservation Hatchery: a Single-Nucleotide Polymorphism Panel for the Genetic Management of Endangered Delta Smelt. </w:t>
      </w:r>
      <w:r w:rsidRPr="00A01B30">
        <w:rPr>
          <w:i/>
          <w:iCs/>
        </w:rPr>
        <w:t>Trans. Am. Fish. Soc.</w:t>
      </w:r>
      <w:r w:rsidRPr="00A01B30">
        <w:t xml:space="preserve"> </w:t>
      </w:r>
      <w:r w:rsidRPr="00A01B30">
        <w:rPr>
          <w:b/>
          <w:bCs/>
        </w:rPr>
        <w:t>144</w:t>
      </w:r>
      <w:r w:rsidRPr="00A01B30">
        <w:t>, 767–779 (2015).</w:t>
      </w:r>
    </w:p>
    <w:p w14:paraId="220E4214" w14:textId="77777777" w:rsidR="00A01B30" w:rsidRPr="00A01B30" w:rsidRDefault="00A01B30" w:rsidP="00EF3213">
      <w:pPr>
        <w:pStyle w:val="Bibliography"/>
        <w:spacing w:line="276" w:lineRule="auto"/>
      </w:pPr>
      <w:r w:rsidRPr="00A01B30">
        <w:lastRenderedPageBreak/>
        <w:t>16.</w:t>
      </w:r>
      <w:r w:rsidRPr="00A01B30">
        <w:tab/>
        <w:t xml:space="preserve">Patrick, H. J. H., Chomič, A. &amp; Armstrong, K. F. Cooled Propylene Glycol as a Pragmatic Choice for Preservation of DNA From Remote Field-Collected Diptera for Next-Generation Sequence Analysis. </w:t>
      </w:r>
      <w:r w:rsidRPr="00A01B30">
        <w:rPr>
          <w:i/>
          <w:iCs/>
        </w:rPr>
        <w:t>J. Econ. Entomol.</w:t>
      </w:r>
      <w:r w:rsidRPr="00A01B30">
        <w:t xml:space="preserve"> </w:t>
      </w:r>
      <w:r w:rsidRPr="00A01B30">
        <w:rPr>
          <w:b/>
          <w:bCs/>
        </w:rPr>
        <w:t>109</w:t>
      </w:r>
      <w:r w:rsidRPr="00A01B30">
        <w:t>, 1469–1473 (2016).</w:t>
      </w:r>
    </w:p>
    <w:p w14:paraId="1809AC5F" w14:textId="77777777" w:rsidR="00A01B30" w:rsidRPr="00A01B30" w:rsidRDefault="00A01B30" w:rsidP="00EF3213">
      <w:pPr>
        <w:pStyle w:val="Bibliography"/>
        <w:spacing w:line="276" w:lineRule="auto"/>
      </w:pPr>
      <w:r w:rsidRPr="00A01B30">
        <w:t>17.</w:t>
      </w:r>
      <w:r w:rsidRPr="00A01B30">
        <w:tab/>
        <w:t xml:space="preserve">Wasko, A. P., Martins, C., Oliveira, C. &amp; Foresti, F. Non-destructive genetic sampling in fish. An improved method for DNA extraction from fish fins and scales. </w:t>
      </w:r>
      <w:r w:rsidRPr="00A01B30">
        <w:rPr>
          <w:i/>
          <w:iCs/>
        </w:rPr>
        <w:t>Hereditas</w:t>
      </w:r>
      <w:r w:rsidRPr="00A01B30">
        <w:t xml:space="preserve"> </w:t>
      </w:r>
      <w:r w:rsidRPr="00A01B30">
        <w:rPr>
          <w:b/>
          <w:bCs/>
        </w:rPr>
        <w:t>138</w:t>
      </w:r>
      <w:r w:rsidRPr="00A01B30">
        <w:t>, 161–165 (2003).</w:t>
      </w:r>
    </w:p>
    <w:p w14:paraId="46266758" w14:textId="77777777" w:rsidR="00A01B30" w:rsidRPr="00A01B30" w:rsidRDefault="00A01B30" w:rsidP="00EF3213">
      <w:pPr>
        <w:pStyle w:val="Bibliography"/>
        <w:spacing w:line="276" w:lineRule="auto"/>
      </w:pPr>
      <w:r w:rsidRPr="00A01B30">
        <w:t>18.</w:t>
      </w:r>
      <w:r w:rsidRPr="00A01B30">
        <w:tab/>
        <w:t xml:space="preserve">Vurture, G. W. </w:t>
      </w:r>
      <w:r w:rsidRPr="00A01B30">
        <w:rPr>
          <w:i/>
          <w:iCs/>
        </w:rPr>
        <w:t>et al.</w:t>
      </w:r>
      <w:r w:rsidRPr="00A01B30">
        <w:t xml:space="preserve"> GenomeScope: fast reference-free genome profiling from short reads. </w:t>
      </w:r>
      <w:r w:rsidRPr="00A01B30">
        <w:rPr>
          <w:i/>
          <w:iCs/>
        </w:rPr>
        <w:t>Bioinformatics</w:t>
      </w:r>
      <w:r w:rsidRPr="00A01B30">
        <w:t xml:space="preserve"> </w:t>
      </w:r>
      <w:r w:rsidRPr="00A01B30">
        <w:rPr>
          <w:b/>
          <w:bCs/>
        </w:rPr>
        <w:t>33</w:t>
      </w:r>
      <w:r w:rsidRPr="00A01B30">
        <w:t>, 2202–2204 (2017).</w:t>
      </w:r>
    </w:p>
    <w:p w14:paraId="4A57629A" w14:textId="77777777" w:rsidR="00A01B30" w:rsidRPr="00A01B30" w:rsidRDefault="00A01B30" w:rsidP="00EF3213">
      <w:pPr>
        <w:pStyle w:val="Bibliography"/>
        <w:spacing w:line="276" w:lineRule="auto"/>
      </w:pPr>
      <w:r w:rsidRPr="00A01B30">
        <w:t>19.</w:t>
      </w:r>
      <w:r w:rsidRPr="00A01B30">
        <w:tab/>
        <w:t xml:space="preserve">López-Flores, I. &amp; Garrido-Ramos, M. A. The Repetitive DNA Content of Eukaryotic Genomes. in </w:t>
      </w:r>
      <w:r w:rsidRPr="00A01B30">
        <w:rPr>
          <w:i/>
          <w:iCs/>
        </w:rPr>
        <w:t>Genome Dynamics</w:t>
      </w:r>
      <w:r w:rsidRPr="00A01B30">
        <w:t xml:space="preserve"> (ed. Garrido-Ramos, M. A.) vol. 7 1–28 (S. KARGER AG, 2012).</w:t>
      </w:r>
    </w:p>
    <w:p w14:paraId="156E7A4D" w14:textId="77777777" w:rsidR="00A01B30" w:rsidRPr="00A01B30" w:rsidRDefault="00A01B30" w:rsidP="00EF3213">
      <w:pPr>
        <w:pStyle w:val="Bibliography"/>
        <w:spacing w:line="276" w:lineRule="auto"/>
      </w:pPr>
      <w:r w:rsidRPr="00A01B30">
        <w:t>20.</w:t>
      </w:r>
      <w:r w:rsidRPr="00A01B30">
        <w:tab/>
        <w:t xml:space="preserve">Mapleson, D., Accinelli, G. G., Kettleborough, G., Wright, J. &amp; Clavijo, B. J. Sequence analysis KAT : a K-mer analysis toolkit to quality control NGS datasets and genome assemblies. </w:t>
      </w:r>
      <w:r w:rsidRPr="00A01B30">
        <w:rPr>
          <w:b/>
          <w:bCs/>
        </w:rPr>
        <w:t>33</w:t>
      </w:r>
      <w:r w:rsidRPr="00A01B30">
        <w:t>, 574–576 (2017).</w:t>
      </w:r>
    </w:p>
    <w:p w14:paraId="4A5692F8" w14:textId="77777777" w:rsidR="00A01B30" w:rsidRPr="00A01B30" w:rsidRDefault="00A01B30" w:rsidP="00EF3213">
      <w:pPr>
        <w:pStyle w:val="Bibliography"/>
        <w:spacing w:line="276" w:lineRule="auto"/>
      </w:pPr>
      <w:r w:rsidRPr="00A01B30">
        <w:t>21.</w:t>
      </w:r>
      <w:r w:rsidRPr="00A01B30">
        <w:tab/>
        <w:t xml:space="preserve">Li, H. &amp; Durbin, R. Fast and accurate short read alignment with Burrows-Wheeler transform. </w:t>
      </w:r>
      <w:r w:rsidRPr="00A01B30">
        <w:rPr>
          <w:i/>
          <w:iCs/>
        </w:rPr>
        <w:t>Bioinformatics</w:t>
      </w:r>
      <w:r w:rsidRPr="00A01B30">
        <w:t xml:space="preserve"> </w:t>
      </w:r>
      <w:r w:rsidRPr="00A01B30">
        <w:rPr>
          <w:b/>
          <w:bCs/>
        </w:rPr>
        <w:t>25</w:t>
      </w:r>
      <w:r w:rsidRPr="00A01B30">
        <w:t>, 1754–1760 (2009).</w:t>
      </w:r>
    </w:p>
    <w:p w14:paraId="76511A5E" w14:textId="77777777" w:rsidR="00A01B30" w:rsidRPr="00A01B30" w:rsidRDefault="00A01B30" w:rsidP="00EF3213">
      <w:pPr>
        <w:pStyle w:val="Bibliography"/>
        <w:spacing w:line="276" w:lineRule="auto"/>
      </w:pPr>
      <w:r w:rsidRPr="00A01B30">
        <w:t>22.</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206D8608" w14:textId="77777777" w:rsidR="00A01B30" w:rsidRPr="00A01B30" w:rsidRDefault="00A01B30" w:rsidP="00EF3213">
      <w:pPr>
        <w:pStyle w:val="Bibliography"/>
        <w:spacing w:line="276" w:lineRule="auto"/>
      </w:pPr>
      <w:r w:rsidRPr="00A01B30">
        <w:t>23.</w:t>
      </w:r>
      <w:r w:rsidRPr="00A01B30">
        <w:tab/>
        <w:t xml:space="preserve">Quinlan, A. R. &amp; Hall, I. M. BEDTools: a flexible suite of utilities for comparing genomic features. </w:t>
      </w:r>
      <w:r w:rsidRPr="00A01B30">
        <w:rPr>
          <w:i/>
          <w:iCs/>
        </w:rPr>
        <w:t>Bioinformatics</w:t>
      </w:r>
      <w:r w:rsidRPr="00A01B30">
        <w:t xml:space="preserve"> </w:t>
      </w:r>
      <w:r w:rsidRPr="00A01B30">
        <w:rPr>
          <w:b/>
          <w:bCs/>
        </w:rPr>
        <w:t>26</w:t>
      </w:r>
      <w:r w:rsidRPr="00A01B30">
        <w:t>, 841–842 (2010).</w:t>
      </w:r>
    </w:p>
    <w:p w14:paraId="24BB9A61" w14:textId="77777777" w:rsidR="00A01B30" w:rsidRPr="00A01B30" w:rsidRDefault="00A01B30" w:rsidP="00EF3213">
      <w:pPr>
        <w:pStyle w:val="Bibliography"/>
        <w:spacing w:line="276" w:lineRule="auto"/>
      </w:pPr>
      <w:r w:rsidRPr="00A01B30">
        <w:t>24.</w:t>
      </w:r>
      <w:r w:rsidRPr="00A01B30">
        <w:tab/>
        <w:t xml:space="preserve">Ghurye, J. </w:t>
      </w:r>
      <w:r w:rsidRPr="00A01B30">
        <w:rPr>
          <w:i/>
          <w:iCs/>
        </w:rPr>
        <w:t>et al.</w:t>
      </w:r>
      <w:r w:rsidRPr="00A01B30">
        <w:t xml:space="preserve"> Integrating Hi-C links with assembly graphs for chromosome-scale assembly. </w:t>
      </w:r>
      <w:r w:rsidRPr="00A01B30">
        <w:rPr>
          <w:i/>
          <w:iCs/>
        </w:rPr>
        <w:t>PLOS Comput. Biol.</w:t>
      </w:r>
      <w:r w:rsidRPr="00A01B30">
        <w:t xml:space="preserve"> </w:t>
      </w:r>
      <w:r w:rsidRPr="00A01B30">
        <w:rPr>
          <w:b/>
          <w:bCs/>
        </w:rPr>
        <w:t>15</w:t>
      </w:r>
      <w:r w:rsidRPr="00A01B30">
        <w:t>, e1007273 (2019).</w:t>
      </w:r>
    </w:p>
    <w:p w14:paraId="4C1E3AED" w14:textId="77777777" w:rsidR="00A01B30" w:rsidRPr="00A01B30" w:rsidRDefault="00A01B30" w:rsidP="00EF3213">
      <w:pPr>
        <w:pStyle w:val="Bibliography"/>
        <w:spacing w:line="276" w:lineRule="auto"/>
      </w:pPr>
      <w:r w:rsidRPr="00A01B30">
        <w:t>25.</w:t>
      </w:r>
      <w:r w:rsidRPr="00A01B30">
        <w:tab/>
        <w:t>Catchen, J., Amores, A. &amp; Bassham, S. Chromonomer: A Tool Set for Repairing and Enhancing Assembled Genomes Through Integration of Genetic Maps and Conserved Synteny. 14.</w:t>
      </w:r>
    </w:p>
    <w:p w14:paraId="3EC77F13" w14:textId="77777777" w:rsidR="00A01B30" w:rsidRPr="00A01B30" w:rsidRDefault="00A01B30" w:rsidP="00EF3213">
      <w:pPr>
        <w:pStyle w:val="Bibliography"/>
        <w:spacing w:line="276" w:lineRule="auto"/>
      </w:pPr>
      <w:r w:rsidRPr="00A01B30">
        <w:t>26.</w:t>
      </w:r>
      <w:r w:rsidRPr="00A01B30">
        <w:tab/>
        <w:t xml:space="preserve">Simão, F. A., Waterhouse, R. M., Ioannidis, P., Kriventseva, E. V. &amp; Zdobnov, E. M. BUSCO: Assessing genome assembly and annotation completeness with single-copy orthologs. </w:t>
      </w:r>
      <w:r w:rsidRPr="00A01B30">
        <w:rPr>
          <w:i/>
          <w:iCs/>
        </w:rPr>
        <w:t>Bioinformatics</w:t>
      </w:r>
      <w:r w:rsidRPr="00A01B30">
        <w:t xml:space="preserve"> </w:t>
      </w:r>
      <w:r w:rsidRPr="00A01B30">
        <w:rPr>
          <w:b/>
          <w:bCs/>
        </w:rPr>
        <w:t>31</w:t>
      </w:r>
      <w:r w:rsidRPr="00A01B30">
        <w:t>, 3210–3212 (2015).</w:t>
      </w:r>
    </w:p>
    <w:p w14:paraId="0662C1BD" w14:textId="77777777" w:rsidR="00A01B30" w:rsidRPr="00A01B30" w:rsidRDefault="00A01B30" w:rsidP="00EF3213">
      <w:pPr>
        <w:pStyle w:val="Bibliography"/>
        <w:spacing w:line="276" w:lineRule="auto"/>
      </w:pPr>
      <w:r w:rsidRPr="00A01B30">
        <w:t>27.</w:t>
      </w:r>
      <w:r w:rsidRPr="00A01B30">
        <w:tab/>
        <w:t xml:space="preserve">Nygren, A., Nilsson, B. &amp; Jahnke, M. Cytological studies in the smelt (Osmerus eperlanus L.). </w:t>
      </w:r>
      <w:r w:rsidRPr="00A01B30">
        <w:rPr>
          <w:i/>
          <w:iCs/>
        </w:rPr>
        <w:t>Hereditas</w:t>
      </w:r>
      <w:r w:rsidRPr="00A01B30">
        <w:t xml:space="preserve"> </w:t>
      </w:r>
      <w:r w:rsidRPr="00A01B30">
        <w:rPr>
          <w:b/>
          <w:bCs/>
        </w:rPr>
        <w:t>67</w:t>
      </w:r>
      <w:r w:rsidRPr="00A01B30">
        <w:t>, 283–286 (1971).</w:t>
      </w:r>
    </w:p>
    <w:p w14:paraId="15AF2E3A" w14:textId="77777777" w:rsidR="00A01B30" w:rsidRPr="00A01B30" w:rsidRDefault="00A01B30" w:rsidP="00EF3213">
      <w:pPr>
        <w:pStyle w:val="Bibliography"/>
        <w:spacing w:line="276" w:lineRule="auto"/>
      </w:pPr>
      <w:r w:rsidRPr="00A01B30">
        <w:t>28.</w:t>
      </w:r>
      <w:r w:rsidRPr="00A01B30">
        <w:tab/>
        <w:t xml:space="preserve">Ocalewicz, K. </w:t>
      </w:r>
      <w:r w:rsidRPr="00A01B30">
        <w:rPr>
          <w:i/>
          <w:iCs/>
        </w:rPr>
        <w:t>et al.</w:t>
      </w:r>
      <w:r w:rsidRPr="00A01B30">
        <w:t xml:space="preserve"> Karyotype and chromosomal characteristics of Ag–NOR sites and 5S rDNA in European smelt, Osmerus eperlanus. </w:t>
      </w:r>
      <w:r w:rsidRPr="00A01B30">
        <w:rPr>
          <w:i/>
          <w:iCs/>
        </w:rPr>
        <w:t>Genetica</w:t>
      </w:r>
      <w:r w:rsidRPr="00A01B30">
        <w:t xml:space="preserve"> </w:t>
      </w:r>
      <w:r w:rsidRPr="00A01B30">
        <w:rPr>
          <w:b/>
          <w:bCs/>
        </w:rPr>
        <w:t>131</w:t>
      </w:r>
      <w:r w:rsidRPr="00A01B30">
        <w:t>, 29–35 (2007).</w:t>
      </w:r>
    </w:p>
    <w:p w14:paraId="7C8D343E" w14:textId="77777777" w:rsidR="00A01B30" w:rsidRPr="00A01B30" w:rsidRDefault="00A01B30" w:rsidP="00EF3213">
      <w:pPr>
        <w:pStyle w:val="Bibliography"/>
        <w:spacing w:line="276" w:lineRule="auto"/>
      </w:pPr>
      <w:r w:rsidRPr="00A01B30">
        <w:t>29.</w:t>
      </w:r>
      <w:r w:rsidRPr="00A01B30">
        <w:tab/>
        <w:t xml:space="preserve">Kitada, J., Tatewaki, R. &amp; Tagawa, M. Chromosomes of the pond smelt Hypomesus transpacificus nipponensis. </w:t>
      </w:r>
      <w:r w:rsidRPr="00A01B30">
        <w:rPr>
          <w:i/>
          <w:iCs/>
        </w:rPr>
        <w:t>Chrom Inf. Serv</w:t>
      </w:r>
      <w:r w:rsidRPr="00A01B30">
        <w:t xml:space="preserve"> </w:t>
      </w:r>
      <w:r w:rsidRPr="00A01B30">
        <w:rPr>
          <w:b/>
          <w:bCs/>
        </w:rPr>
        <w:t>28</w:t>
      </w:r>
      <w:r w:rsidRPr="00A01B30">
        <w:t>, 8–9 (1980).</w:t>
      </w:r>
    </w:p>
    <w:p w14:paraId="501A322C" w14:textId="77777777" w:rsidR="00A01B30" w:rsidRPr="00A01B30" w:rsidRDefault="00A01B30" w:rsidP="00EF3213">
      <w:pPr>
        <w:pStyle w:val="Bibliography"/>
        <w:spacing w:line="276" w:lineRule="auto"/>
      </w:pPr>
      <w:r w:rsidRPr="00A01B30">
        <w:t>30.</w:t>
      </w:r>
      <w:r w:rsidRPr="00A01B30">
        <w:tab/>
        <w:t xml:space="preserve">Hartley, S. E. THE CHROMOSOMES OF SALMONID FISHES. </w:t>
      </w:r>
      <w:r w:rsidRPr="00A01B30">
        <w:rPr>
          <w:i/>
          <w:iCs/>
        </w:rPr>
        <w:t>Biol. Rev.</w:t>
      </w:r>
      <w:r w:rsidRPr="00A01B30">
        <w:t xml:space="preserve"> </w:t>
      </w:r>
      <w:r w:rsidRPr="00A01B30">
        <w:rPr>
          <w:b/>
          <w:bCs/>
        </w:rPr>
        <w:t>62</w:t>
      </w:r>
      <w:r w:rsidRPr="00A01B30">
        <w:t>, 197–214 (1987).</w:t>
      </w:r>
    </w:p>
    <w:p w14:paraId="1803A15F" w14:textId="77777777" w:rsidR="00A01B30" w:rsidRPr="00A01B30" w:rsidRDefault="00A01B30" w:rsidP="00EF3213">
      <w:pPr>
        <w:pStyle w:val="Bibliography"/>
        <w:spacing w:line="276" w:lineRule="auto"/>
      </w:pPr>
      <w:r w:rsidRPr="00A01B30">
        <w:t>31.</w:t>
      </w:r>
      <w:r w:rsidRPr="00A01B30">
        <w:tab/>
        <w:t xml:space="preserve">Xuan, B. </w:t>
      </w:r>
      <w:r w:rsidRPr="00A01B30">
        <w:rPr>
          <w:i/>
          <w:iCs/>
        </w:rPr>
        <w:t>et al.</w:t>
      </w:r>
      <w:r w:rsidRPr="00A01B30">
        <w:t xml:space="preserve"> Draft Genome of the Korean smelt Hypomesus nipponensis and its transcriptomic. </w:t>
      </w:r>
      <w:r w:rsidRPr="00A01B30">
        <w:rPr>
          <w:i/>
          <w:iCs/>
        </w:rPr>
        <w:t>G3 GenesGenomesGenetics</w:t>
      </w:r>
      <w:r w:rsidRPr="00A01B30">
        <w:t xml:space="preserve"> 35 (2021) doi:10.1093/g3journal/jkab147.</w:t>
      </w:r>
    </w:p>
    <w:p w14:paraId="5E5275C1" w14:textId="77777777" w:rsidR="00A01B30" w:rsidRPr="00A01B30" w:rsidRDefault="00A01B30" w:rsidP="00EF3213">
      <w:pPr>
        <w:pStyle w:val="Bibliography"/>
        <w:spacing w:line="276" w:lineRule="auto"/>
      </w:pPr>
      <w:r w:rsidRPr="00A01B30">
        <w:t>32.</w:t>
      </w:r>
      <w:r w:rsidRPr="00A01B30">
        <w:tab/>
        <w:t xml:space="preserve">Wright, S. Evolution in Mendelian Populations. </w:t>
      </w:r>
      <w:r w:rsidRPr="00A01B30">
        <w:rPr>
          <w:i/>
          <w:iCs/>
        </w:rPr>
        <w:t>Genetics</w:t>
      </w:r>
      <w:r w:rsidRPr="00A01B30">
        <w:t xml:space="preserve"> </w:t>
      </w:r>
      <w:r w:rsidRPr="00A01B30">
        <w:rPr>
          <w:b/>
          <w:bCs/>
        </w:rPr>
        <w:t>16</w:t>
      </w:r>
      <w:r w:rsidRPr="00A01B30">
        <w:t>, 97–159 (1931).</w:t>
      </w:r>
    </w:p>
    <w:p w14:paraId="1C7C4874" w14:textId="77777777" w:rsidR="00A01B30" w:rsidRPr="00A01B30" w:rsidRDefault="00A01B30" w:rsidP="00EF3213">
      <w:pPr>
        <w:pStyle w:val="Bibliography"/>
        <w:spacing w:line="276" w:lineRule="auto"/>
      </w:pPr>
      <w:r w:rsidRPr="00A01B30">
        <w:lastRenderedPageBreak/>
        <w:t>33.</w:t>
      </w:r>
      <w:r w:rsidRPr="00A01B30">
        <w:tab/>
        <w:t xml:space="preserve">Hill, W. G. Estimation of effective population size from data on linkage disequilibrium. </w:t>
      </w:r>
      <w:r w:rsidRPr="00A01B30">
        <w:rPr>
          <w:i/>
          <w:iCs/>
        </w:rPr>
        <w:t>Genet. Res.</w:t>
      </w:r>
      <w:r w:rsidRPr="00A01B30">
        <w:t xml:space="preserve"> </w:t>
      </w:r>
      <w:r w:rsidRPr="00A01B30">
        <w:rPr>
          <w:b/>
          <w:bCs/>
        </w:rPr>
        <w:t>38</w:t>
      </w:r>
      <w:r w:rsidRPr="00A01B30">
        <w:t>, 209 (1981).</w:t>
      </w:r>
    </w:p>
    <w:p w14:paraId="66F44DB9" w14:textId="77777777" w:rsidR="00A01B30" w:rsidRPr="00A01B30" w:rsidRDefault="00A01B30" w:rsidP="00EF3213">
      <w:pPr>
        <w:pStyle w:val="Bibliography"/>
        <w:spacing w:line="276" w:lineRule="auto"/>
      </w:pPr>
      <w:r w:rsidRPr="00A01B30">
        <w:t>34.</w:t>
      </w:r>
      <w:r w:rsidRPr="00A01B30">
        <w:tab/>
        <w:t xml:space="preserve">Krimbas, C. B. &amp; Tsakas, S. THE GENETICS OF DACUS OLEAE. V. CHANGES OF ESTERASE POLYMORPHISM IN A NATURAL POPULA- TION FOLLOWING INSECTICIDE CONTROL-SELECTION OR DRIFT? </w:t>
      </w:r>
      <w:r w:rsidRPr="00A01B30">
        <w:rPr>
          <w:i/>
          <w:iCs/>
        </w:rPr>
        <w:t>Evolution</w:t>
      </w:r>
      <w:r w:rsidRPr="00A01B30">
        <w:t xml:space="preserve"> 454–460 (1971).</w:t>
      </w:r>
    </w:p>
    <w:p w14:paraId="4556AC44" w14:textId="77777777" w:rsidR="00A01B30" w:rsidRPr="00A01B30" w:rsidRDefault="00A01B30" w:rsidP="00EF3213">
      <w:pPr>
        <w:pStyle w:val="Bibliography"/>
        <w:spacing w:line="276" w:lineRule="auto"/>
      </w:pPr>
      <w:r w:rsidRPr="00A01B30">
        <w:t>35.</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291B826C" w14:textId="77777777" w:rsidR="00A01B30" w:rsidRPr="00A01B30" w:rsidRDefault="00A01B30" w:rsidP="00EF3213">
      <w:pPr>
        <w:pStyle w:val="Bibliography"/>
        <w:spacing w:line="276" w:lineRule="auto"/>
      </w:pPr>
      <w:r w:rsidRPr="00A01B30">
        <w:t>36.</w:t>
      </w:r>
      <w:r w:rsidRPr="00A01B30">
        <w:tab/>
        <w:t xml:space="preserve">Caballero, A. Developments in the prediction of effective population size. </w:t>
      </w:r>
      <w:r w:rsidRPr="00A01B30">
        <w:rPr>
          <w:i/>
          <w:iCs/>
        </w:rPr>
        <w:t>Heredity</w:t>
      </w:r>
      <w:r w:rsidRPr="00A01B30">
        <w:t xml:space="preserve"> </w:t>
      </w:r>
      <w:r w:rsidRPr="00A01B30">
        <w:rPr>
          <w:b/>
          <w:bCs/>
        </w:rPr>
        <w:t>73</w:t>
      </w:r>
      <w:r w:rsidRPr="00A01B30">
        <w:t>, 657–679 (1994).</w:t>
      </w:r>
    </w:p>
    <w:p w14:paraId="1F673B48" w14:textId="77777777" w:rsidR="00A01B30" w:rsidRPr="00A01B30" w:rsidRDefault="00A01B30" w:rsidP="00EF3213">
      <w:pPr>
        <w:pStyle w:val="Bibliography"/>
        <w:spacing w:line="276" w:lineRule="auto"/>
      </w:pPr>
      <w:r w:rsidRPr="00A01B30">
        <w:t>37.</w:t>
      </w:r>
      <w:r w:rsidRPr="00A01B30">
        <w:tab/>
        <w:t xml:space="preserve">Robertson, A. The interpretation of genotypic ratios in domestic animal populations. </w:t>
      </w:r>
      <w:r w:rsidRPr="00A01B30">
        <w:rPr>
          <w:i/>
          <w:iCs/>
        </w:rPr>
        <w:t>Anim. Prod.</w:t>
      </w:r>
      <w:r w:rsidRPr="00A01B30">
        <w:t xml:space="preserve"> </w:t>
      </w:r>
      <w:r w:rsidRPr="00A01B30">
        <w:rPr>
          <w:b/>
          <w:bCs/>
        </w:rPr>
        <w:t>7</w:t>
      </w:r>
      <w:r w:rsidRPr="00A01B30">
        <w:t>, 319–324 (1965).</w:t>
      </w:r>
    </w:p>
    <w:p w14:paraId="565A0F06" w14:textId="77777777" w:rsidR="00A01B30" w:rsidRPr="00A01B30" w:rsidRDefault="00A01B30" w:rsidP="00EF3213">
      <w:pPr>
        <w:pStyle w:val="Bibliography"/>
        <w:spacing w:line="276" w:lineRule="auto"/>
      </w:pPr>
      <w:r w:rsidRPr="00A01B30">
        <w:t>38.</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57FF3929" w14:textId="77777777" w:rsidR="00A01B30" w:rsidRPr="00A01B30" w:rsidRDefault="00A01B30" w:rsidP="00EF3213">
      <w:pPr>
        <w:pStyle w:val="Bibliography"/>
        <w:spacing w:line="276" w:lineRule="auto"/>
      </w:pPr>
      <w:r w:rsidRPr="00A01B30">
        <w:t>39.</w:t>
      </w:r>
      <w:r w:rsidRPr="00A01B30">
        <w:tab/>
        <w:t xml:space="preserve">Antao, T., Pérez-Figueroa, A. &amp; Luikart, G. Early detection of population declines: High power of genetic monitoring using effective population size estimators. </w:t>
      </w:r>
      <w:r w:rsidRPr="00A01B30">
        <w:rPr>
          <w:i/>
          <w:iCs/>
        </w:rPr>
        <w:t>Evol. Appl.</w:t>
      </w:r>
      <w:r w:rsidRPr="00A01B30">
        <w:t xml:space="preserve"> </w:t>
      </w:r>
      <w:r w:rsidRPr="00A01B30">
        <w:rPr>
          <w:b/>
          <w:bCs/>
        </w:rPr>
        <w:t>4</w:t>
      </w:r>
      <w:r w:rsidRPr="00A01B30">
        <w:t>, 144–154 (2011).</w:t>
      </w:r>
    </w:p>
    <w:p w14:paraId="7540CDE1" w14:textId="77777777" w:rsidR="00A01B30" w:rsidRPr="00A01B30" w:rsidRDefault="00A01B30" w:rsidP="00EF3213">
      <w:pPr>
        <w:pStyle w:val="Bibliography"/>
        <w:spacing w:line="276" w:lineRule="auto"/>
      </w:pPr>
      <w:r w:rsidRPr="00A01B30">
        <w:t>40.</w:t>
      </w:r>
      <w:r w:rsidRPr="00A01B30">
        <w:tab/>
        <w:t xml:space="preserve">Nunziata, S. O. &amp; Weisrock, D. W. Estimation of contemporary effective population size and population declines using RAD sequence data. </w:t>
      </w:r>
      <w:r w:rsidRPr="00A01B30">
        <w:rPr>
          <w:i/>
          <w:iCs/>
        </w:rPr>
        <w:t>Heredity</w:t>
      </w:r>
      <w:r w:rsidRPr="00A01B30">
        <w:t xml:space="preserve"> </w:t>
      </w:r>
      <w:r w:rsidRPr="00A01B30">
        <w:rPr>
          <w:b/>
          <w:bCs/>
        </w:rPr>
        <w:t>120</w:t>
      </w:r>
      <w:r w:rsidRPr="00A01B30">
        <w:t>, 196–207 (2018).</w:t>
      </w:r>
    </w:p>
    <w:p w14:paraId="522737D5" w14:textId="77777777" w:rsidR="00A01B30" w:rsidRPr="00A01B30" w:rsidRDefault="00A01B30" w:rsidP="00EF3213">
      <w:pPr>
        <w:pStyle w:val="Bibliography"/>
        <w:spacing w:line="276" w:lineRule="auto"/>
      </w:pPr>
      <w:r w:rsidRPr="00A01B30">
        <w:t>41.</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595D366" w14:textId="77777777" w:rsidR="00A01B30" w:rsidRPr="00A01B30" w:rsidRDefault="00A01B30" w:rsidP="00EF3213">
      <w:pPr>
        <w:pStyle w:val="Bibliography"/>
        <w:spacing w:line="276" w:lineRule="auto"/>
      </w:pPr>
      <w:r w:rsidRPr="00A01B30">
        <w:t>42.</w:t>
      </w:r>
      <w:r w:rsidRPr="00A01B30">
        <w:tab/>
        <w:t xml:space="preserve">Luikart, G., Ryman, N., Tallmon, D. A., Schwartz, M. K. &amp; Allendorf, F. W. Estimation of census and effective population sizes: The increasing usefulness of DNA-based approaches. </w:t>
      </w:r>
      <w:r w:rsidRPr="00A01B30">
        <w:rPr>
          <w:i/>
          <w:iCs/>
        </w:rPr>
        <w:t>Conserv. Genet.</w:t>
      </w:r>
      <w:r w:rsidRPr="00A01B30">
        <w:t xml:space="preserve"> </w:t>
      </w:r>
      <w:r w:rsidRPr="00A01B30">
        <w:rPr>
          <w:b/>
          <w:bCs/>
        </w:rPr>
        <w:t>11</w:t>
      </w:r>
      <w:r w:rsidRPr="00A01B30">
        <w:t>, 355–373 (2010).</w:t>
      </w:r>
    </w:p>
    <w:p w14:paraId="1FDBD4E9" w14:textId="77777777" w:rsidR="00A01B30" w:rsidRPr="00A01B30" w:rsidRDefault="00A01B30" w:rsidP="00EF3213">
      <w:pPr>
        <w:pStyle w:val="Bibliography"/>
        <w:spacing w:line="276" w:lineRule="auto"/>
      </w:pPr>
      <w:r w:rsidRPr="00A01B30">
        <w:t>43.</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F83B4DA" w14:textId="77777777" w:rsidR="00A01B30" w:rsidRPr="00A01B30" w:rsidRDefault="00A01B30" w:rsidP="00EF3213">
      <w:pPr>
        <w:pStyle w:val="Bibliography"/>
        <w:spacing w:line="276" w:lineRule="auto"/>
      </w:pPr>
      <w:r w:rsidRPr="00A01B30">
        <w:t>44.</w:t>
      </w:r>
      <w:r w:rsidRPr="00A01B30">
        <w:tab/>
        <w:t xml:space="preserve">Jamieson, I. G. &amp; Allendorf, F. W. How does the 50/500 rule apply to MVPs? </w:t>
      </w:r>
      <w:r w:rsidRPr="00A01B30">
        <w:rPr>
          <w:i/>
          <w:iCs/>
        </w:rPr>
        <w:t>Cell</w:t>
      </w:r>
      <w:r w:rsidRPr="00A01B30">
        <w:t xml:space="preserve"> </w:t>
      </w:r>
      <w:r w:rsidRPr="00A01B30">
        <w:rPr>
          <w:b/>
          <w:bCs/>
        </w:rPr>
        <w:t>27</w:t>
      </w:r>
      <w:r w:rsidRPr="00A01B30">
        <w:t>, 7 (2012).</w:t>
      </w:r>
    </w:p>
    <w:p w14:paraId="0ABDF09B" w14:textId="77777777" w:rsidR="00A01B30" w:rsidRPr="00A01B30" w:rsidRDefault="00A01B30" w:rsidP="00EF3213">
      <w:pPr>
        <w:pStyle w:val="Bibliography"/>
        <w:spacing w:line="276" w:lineRule="auto"/>
      </w:pPr>
      <w:r w:rsidRPr="00A01B30">
        <w:t>45.</w:t>
      </w:r>
      <w:r w:rsidRPr="00A01B30">
        <w:tab/>
        <w:t>Franklin, I. R. EVOLUTIONARY CHANGE IN SMALL POPULATIONS. 15.</w:t>
      </w:r>
    </w:p>
    <w:p w14:paraId="33C422E1" w14:textId="77777777" w:rsidR="00A01B30" w:rsidRPr="00A01B30" w:rsidRDefault="00A01B30" w:rsidP="00EF3213">
      <w:pPr>
        <w:pStyle w:val="Bibliography"/>
        <w:spacing w:line="276" w:lineRule="auto"/>
      </w:pPr>
      <w:r w:rsidRPr="00A01B30">
        <w:t>46.</w:t>
      </w:r>
      <w:r w:rsidRPr="00A01B30">
        <w:tab/>
        <w:t xml:space="preserve">Allendorf, F. W. </w:t>
      </w:r>
      <w:r w:rsidRPr="00A01B30">
        <w:rPr>
          <w:i/>
          <w:iCs/>
        </w:rPr>
        <w:t>Conservation and the genetics of populations</w:t>
      </w:r>
      <w:r w:rsidRPr="00A01B30">
        <w:t>. (Hoboken : John Wiley &amp; Sons, 2013).</w:t>
      </w:r>
    </w:p>
    <w:p w14:paraId="067AF0E7" w14:textId="77777777" w:rsidR="00A01B30" w:rsidRPr="00A01B30" w:rsidRDefault="00A01B30" w:rsidP="00EF3213">
      <w:pPr>
        <w:pStyle w:val="Bibliography"/>
        <w:spacing w:line="276" w:lineRule="auto"/>
      </w:pPr>
      <w:r w:rsidRPr="00A01B30">
        <w:t>47.</w:t>
      </w:r>
      <w:r w:rsidRPr="00A01B30">
        <w:tab/>
        <w:t xml:space="preserve">Hössjer, O., Laikre, L. &amp; Ryman, N. Effective sizes and time to migration–drift equilibrium in geographically subdivided populations. </w:t>
      </w:r>
      <w:r w:rsidRPr="00A01B30">
        <w:rPr>
          <w:i/>
          <w:iCs/>
        </w:rPr>
        <w:t>Theor. Popul. Biol.</w:t>
      </w:r>
      <w:r w:rsidRPr="00A01B30">
        <w:t xml:space="preserve"> </w:t>
      </w:r>
      <w:r w:rsidRPr="00A01B30">
        <w:rPr>
          <w:b/>
          <w:bCs/>
        </w:rPr>
        <w:t>112</w:t>
      </w:r>
      <w:r w:rsidRPr="00A01B30">
        <w:t>, 139–156 (2016).</w:t>
      </w:r>
    </w:p>
    <w:p w14:paraId="35787542" w14:textId="77777777" w:rsidR="00A01B30" w:rsidRPr="00A01B30" w:rsidRDefault="00A01B30" w:rsidP="00EF3213">
      <w:pPr>
        <w:pStyle w:val="Bibliography"/>
        <w:spacing w:line="276" w:lineRule="auto"/>
      </w:pPr>
      <w:r w:rsidRPr="00A01B30">
        <w:t>48.</w:t>
      </w:r>
      <w:r w:rsidRPr="00A01B30">
        <w:tab/>
        <w:t xml:space="preserve">Allendorf, F. W. &amp; Ryman, N. The role of genetics in population viability analysis. </w:t>
      </w:r>
      <w:r w:rsidRPr="00A01B30">
        <w:rPr>
          <w:i/>
          <w:iCs/>
        </w:rPr>
        <w:t>Popul. Viability Anal.</w:t>
      </w:r>
      <w:r w:rsidRPr="00A01B30">
        <w:t xml:space="preserve"> 50–85 (2002).</w:t>
      </w:r>
    </w:p>
    <w:p w14:paraId="69372650" w14:textId="77777777" w:rsidR="00A01B30" w:rsidRPr="00A01B30" w:rsidRDefault="00A01B30" w:rsidP="00EF3213">
      <w:pPr>
        <w:pStyle w:val="Bibliography"/>
        <w:spacing w:line="276" w:lineRule="auto"/>
      </w:pPr>
      <w:r w:rsidRPr="00A01B30">
        <w:t>49.</w:t>
      </w:r>
      <w:r w:rsidRPr="00A01B30">
        <w:tab/>
        <w:t xml:space="preserve">Frankham, R., Bradshaw, C. J. A. &amp; Brook, B. W. Genetics in conservation management: Revised recommendations for the 50/500 rules, Red List criteria and population viability analyses. </w:t>
      </w:r>
      <w:r w:rsidRPr="00A01B30">
        <w:rPr>
          <w:i/>
          <w:iCs/>
        </w:rPr>
        <w:t>Biol. Conserv.</w:t>
      </w:r>
      <w:r w:rsidRPr="00A01B30">
        <w:t xml:space="preserve"> </w:t>
      </w:r>
      <w:r w:rsidRPr="00A01B30">
        <w:rPr>
          <w:b/>
          <w:bCs/>
        </w:rPr>
        <w:t>170</w:t>
      </w:r>
      <w:r w:rsidRPr="00A01B30">
        <w:t>, 56–63 (2014).</w:t>
      </w:r>
    </w:p>
    <w:p w14:paraId="03C5B3E4" w14:textId="77777777" w:rsidR="00A01B30" w:rsidRPr="00A01B30" w:rsidRDefault="00A01B30" w:rsidP="00EF3213">
      <w:pPr>
        <w:pStyle w:val="Bibliography"/>
        <w:spacing w:line="276" w:lineRule="auto"/>
      </w:pPr>
      <w:r w:rsidRPr="00A01B30">
        <w:t>50.</w:t>
      </w:r>
      <w:r w:rsidRPr="00A01B30">
        <w:tab/>
        <w:t xml:space="preserve">Franklin, I. R. &amp; Frankham, R. How large must populations be to retain evolutionary potential? </w:t>
      </w:r>
      <w:r w:rsidRPr="00A01B30">
        <w:rPr>
          <w:i/>
          <w:iCs/>
        </w:rPr>
        <w:t>Anim. Conserv.</w:t>
      </w:r>
      <w:r w:rsidRPr="00A01B30">
        <w:t xml:space="preserve"> </w:t>
      </w:r>
      <w:r w:rsidRPr="00A01B30">
        <w:rPr>
          <w:b/>
          <w:bCs/>
        </w:rPr>
        <w:t>1</w:t>
      </w:r>
      <w:r w:rsidRPr="00A01B30">
        <w:t>, 69–73 (1998).</w:t>
      </w:r>
    </w:p>
    <w:p w14:paraId="5292E9B9" w14:textId="77777777" w:rsidR="00A01B30" w:rsidRPr="00A01B30" w:rsidRDefault="00A01B30" w:rsidP="00EF3213">
      <w:pPr>
        <w:pStyle w:val="Bibliography"/>
        <w:spacing w:line="276" w:lineRule="auto"/>
      </w:pPr>
      <w:r w:rsidRPr="00A01B30">
        <w:t>51.</w:t>
      </w:r>
      <w:r w:rsidRPr="00A01B30">
        <w:tab/>
        <w:t xml:space="preserve">Ryman, N., Laikre, L. &amp; Hössjer, O. Do estimates of contemporary effective population size tell us what we want to know? </w:t>
      </w:r>
      <w:r w:rsidRPr="00A01B30">
        <w:rPr>
          <w:i/>
          <w:iCs/>
        </w:rPr>
        <w:t>Mol. Ecol.</w:t>
      </w:r>
      <w:r w:rsidRPr="00A01B30">
        <w:t xml:space="preserve"> </w:t>
      </w:r>
      <w:r w:rsidRPr="00A01B30">
        <w:rPr>
          <w:b/>
          <w:bCs/>
        </w:rPr>
        <w:t>28</w:t>
      </w:r>
      <w:r w:rsidRPr="00A01B30">
        <w:t>, 1904–1918 (2019).</w:t>
      </w:r>
    </w:p>
    <w:p w14:paraId="691D4B60" w14:textId="77777777" w:rsidR="00A01B30" w:rsidRPr="00A01B30" w:rsidRDefault="00A01B30" w:rsidP="00EF3213">
      <w:pPr>
        <w:pStyle w:val="Bibliography"/>
        <w:spacing w:line="276" w:lineRule="auto"/>
      </w:pPr>
      <w:r w:rsidRPr="00A01B30">
        <w:lastRenderedPageBreak/>
        <w:t>52.</w:t>
      </w:r>
      <w:r w:rsidRPr="00A01B30">
        <w:tab/>
        <w:t xml:space="preserve">Ali, O. A. </w:t>
      </w:r>
      <w:r w:rsidRPr="00A01B30">
        <w:rPr>
          <w:i/>
          <w:iCs/>
        </w:rPr>
        <w:t>et al.</w:t>
      </w:r>
      <w:r w:rsidRPr="00A01B30">
        <w:t xml:space="preserve"> Rad capture (Rapture): Flexible and efficient sequence-based genotyping. </w:t>
      </w:r>
      <w:r w:rsidRPr="00A01B30">
        <w:rPr>
          <w:i/>
          <w:iCs/>
        </w:rPr>
        <w:t>Genetics</w:t>
      </w:r>
      <w:r w:rsidRPr="00A01B30">
        <w:t xml:space="preserve"> </w:t>
      </w:r>
      <w:r w:rsidRPr="00A01B30">
        <w:rPr>
          <w:b/>
          <w:bCs/>
        </w:rPr>
        <w:t>202</w:t>
      </w:r>
      <w:r w:rsidRPr="00A01B30">
        <w:t>, 389–400 (2016).</w:t>
      </w:r>
    </w:p>
    <w:p w14:paraId="23E194AB" w14:textId="77777777" w:rsidR="00A01B30" w:rsidRPr="00A01B30" w:rsidRDefault="00A01B30" w:rsidP="00EF3213">
      <w:pPr>
        <w:pStyle w:val="Bibliography"/>
        <w:spacing w:line="276" w:lineRule="auto"/>
      </w:pPr>
      <w:r w:rsidRPr="00A01B30">
        <w:t>53.</w:t>
      </w:r>
      <w:r w:rsidRPr="00A01B30">
        <w:tab/>
        <w:t xml:space="preserve">Korneliussen, T. S., Albrechtsen, A. &amp; Nielsen, R. ANGSD: Analysis of Next Generation Sequencing Data. </w:t>
      </w:r>
      <w:r w:rsidRPr="00A01B30">
        <w:rPr>
          <w:i/>
          <w:iCs/>
        </w:rPr>
        <w:t>BMC Bioinformatics</w:t>
      </w:r>
      <w:r w:rsidRPr="00A01B30">
        <w:t xml:space="preserve"> </w:t>
      </w:r>
      <w:r w:rsidRPr="00A01B30">
        <w:rPr>
          <w:b/>
          <w:bCs/>
        </w:rPr>
        <w:t>15</w:t>
      </w:r>
      <w:r w:rsidRPr="00A01B30">
        <w:t>, 1–13 (2014).</w:t>
      </w:r>
    </w:p>
    <w:p w14:paraId="20112217" w14:textId="77777777" w:rsidR="00A01B30" w:rsidRPr="00A01B30" w:rsidRDefault="00A01B30" w:rsidP="00EF3213">
      <w:pPr>
        <w:pStyle w:val="Bibliography"/>
        <w:spacing w:line="276" w:lineRule="auto"/>
      </w:pPr>
      <w:r w:rsidRPr="00A01B30">
        <w:t>54.</w:t>
      </w:r>
      <w:r w:rsidRPr="00A01B30">
        <w:tab/>
        <w:t>R Core Team. R: A language and environment for statistical computing. (2013).</w:t>
      </w:r>
    </w:p>
    <w:p w14:paraId="4C558826" w14:textId="77777777" w:rsidR="00A01B30" w:rsidRPr="00A01B30" w:rsidRDefault="00A01B30" w:rsidP="00EF3213">
      <w:pPr>
        <w:pStyle w:val="Bibliography"/>
        <w:spacing w:line="276" w:lineRule="auto"/>
      </w:pPr>
      <w:r w:rsidRPr="00A01B30">
        <w:t>55.</w:t>
      </w:r>
      <w:r w:rsidRPr="00A01B30">
        <w:tab/>
        <w:t xml:space="preserve">Hemstrom, W. &amp; Jones, M. </w:t>
      </w:r>
      <w:r w:rsidRPr="00A01B30">
        <w:rPr>
          <w:i/>
          <w:iCs/>
        </w:rPr>
        <w:t>snpR: user friendly population genomics for SNP datasets with categorical metadata</w:t>
      </w:r>
      <w:r w:rsidRPr="00A01B30">
        <w:t>. https://www.authorea.com/users/394171/articles/507615-snpr-user-friendly-population-genomics-for-snp-datasets-with-categorical-metadata?commit=919fb47b3a2e64b824457249aeef488d2c31099a (2021) doi:10.22541/au.161264719.94032617/v1.</w:t>
      </w:r>
    </w:p>
    <w:p w14:paraId="0854F1B3" w14:textId="77777777" w:rsidR="00A01B30" w:rsidRPr="00A01B30" w:rsidRDefault="00A01B30" w:rsidP="00EF3213">
      <w:pPr>
        <w:pStyle w:val="Bibliography"/>
        <w:spacing w:line="276" w:lineRule="auto"/>
      </w:pPr>
      <w:r w:rsidRPr="00A01B30">
        <w:t>56.</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3DC915FA" w14:textId="77777777" w:rsidR="00A01B30" w:rsidRPr="00A01B30" w:rsidRDefault="00A01B30" w:rsidP="00EF3213">
      <w:pPr>
        <w:pStyle w:val="Bibliography"/>
        <w:spacing w:line="276" w:lineRule="auto"/>
      </w:pPr>
      <w:r w:rsidRPr="00A01B30">
        <w:t>57.</w:t>
      </w:r>
      <w:r w:rsidRPr="00A01B30">
        <w:tab/>
        <w:t xml:space="preserve">Pollak, E. A New Method for Estimating the Effective Population Size from Allele Frequency Changes. </w:t>
      </w:r>
      <w:r w:rsidRPr="00A01B30">
        <w:rPr>
          <w:i/>
          <w:iCs/>
        </w:rPr>
        <w:t>Genetics</w:t>
      </w:r>
      <w:r w:rsidRPr="00A01B30">
        <w:t xml:space="preserve"> </w:t>
      </w:r>
      <w:r w:rsidRPr="00A01B30">
        <w:rPr>
          <w:b/>
          <w:bCs/>
        </w:rPr>
        <w:t>104</w:t>
      </w:r>
      <w:r w:rsidRPr="00A01B30">
        <w:t>, 531–548 (1983).</w:t>
      </w:r>
    </w:p>
    <w:p w14:paraId="665CE944" w14:textId="77777777" w:rsidR="00A01B30" w:rsidRPr="00A01B30" w:rsidRDefault="00A01B30" w:rsidP="00EF3213">
      <w:pPr>
        <w:pStyle w:val="Bibliography"/>
        <w:spacing w:line="276" w:lineRule="auto"/>
      </w:pPr>
      <w:r w:rsidRPr="00A01B30">
        <w:t>58.</w:t>
      </w:r>
      <w:r w:rsidRPr="00A01B30">
        <w:tab/>
        <w:t xml:space="preserve">Jorde, P. E. &amp; Ryman, N. Unbiased estimator for genetic drift and effective population size. </w:t>
      </w:r>
      <w:r w:rsidRPr="00A01B30">
        <w:rPr>
          <w:i/>
          <w:iCs/>
        </w:rPr>
        <w:t>Genetics</w:t>
      </w:r>
      <w:r w:rsidRPr="00A01B30">
        <w:t xml:space="preserve"> </w:t>
      </w:r>
      <w:r w:rsidRPr="00A01B30">
        <w:rPr>
          <w:b/>
          <w:bCs/>
        </w:rPr>
        <w:t>177</w:t>
      </w:r>
      <w:r w:rsidRPr="00A01B30">
        <w:t>, 927–935 (2007).</w:t>
      </w:r>
    </w:p>
    <w:p w14:paraId="156DC08E" w14:textId="77777777" w:rsidR="00A01B30" w:rsidRPr="00A01B30" w:rsidRDefault="00A01B30" w:rsidP="00EF3213">
      <w:pPr>
        <w:pStyle w:val="Bibliography"/>
        <w:spacing w:line="276" w:lineRule="auto"/>
      </w:pPr>
      <w:r w:rsidRPr="00A01B30">
        <w:t>59.</w:t>
      </w:r>
      <w:r w:rsidRPr="00A01B30">
        <w:tab/>
        <w:t xml:space="preserve">Do, C. </w:t>
      </w:r>
      <w:r w:rsidRPr="00A01B30">
        <w:rPr>
          <w:i/>
          <w:iCs/>
        </w:rPr>
        <w:t>et al.</w:t>
      </w:r>
      <w:r w:rsidRPr="00A01B30">
        <w:t xml:space="preserve"> Ne ESTIMATOR v2 : re - implementation of software for the estimation of contemporary effective population size ( N e ) from genetic data. </w:t>
      </w:r>
      <w:r w:rsidRPr="00A01B30">
        <w:rPr>
          <w:i/>
          <w:iCs/>
        </w:rPr>
        <w:t>Mol. Ecol. Resour.</w:t>
      </w:r>
      <w:r w:rsidRPr="00A01B30">
        <w:t xml:space="preserve"> </w:t>
      </w:r>
      <w:r w:rsidRPr="00A01B30">
        <w:rPr>
          <w:b/>
          <w:bCs/>
        </w:rPr>
        <w:t>14</w:t>
      </w:r>
      <w:r w:rsidRPr="00A01B30">
        <w:t>, 209–214 (2014).</w:t>
      </w:r>
    </w:p>
    <w:p w14:paraId="2E80BBD0" w14:textId="77777777" w:rsidR="00A01B30" w:rsidRPr="00A01B30" w:rsidRDefault="00A01B30" w:rsidP="00EF3213">
      <w:pPr>
        <w:pStyle w:val="Bibliography"/>
        <w:spacing w:line="276" w:lineRule="auto"/>
      </w:pPr>
      <w:r w:rsidRPr="00A01B30">
        <w:t>60.</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1BB1E532" w14:textId="77777777" w:rsidR="00A01B30" w:rsidRPr="00A01B30" w:rsidRDefault="00A01B30" w:rsidP="00EF3213">
      <w:pPr>
        <w:pStyle w:val="Bibliography"/>
        <w:spacing w:line="276" w:lineRule="auto"/>
      </w:pPr>
      <w:r w:rsidRPr="00A01B30">
        <w:t>61.</w:t>
      </w:r>
      <w:r w:rsidRPr="00A01B30">
        <w:tab/>
        <w:t xml:space="preserve">Nei, M. &amp; Li, W. H. Mathematical model for studying genetic variation in terms of restriction endonucleases. </w:t>
      </w:r>
      <w:r w:rsidRPr="00A01B30">
        <w:rPr>
          <w:i/>
          <w:iCs/>
        </w:rPr>
        <w:t>Proc. Natl. Acad. Sci.</w:t>
      </w:r>
      <w:r w:rsidRPr="00A01B30">
        <w:t xml:space="preserve"> </w:t>
      </w:r>
      <w:r w:rsidRPr="00A01B30">
        <w:rPr>
          <w:b/>
          <w:bCs/>
        </w:rPr>
        <w:t>76</w:t>
      </w:r>
      <w:r w:rsidRPr="00A01B30">
        <w:t>, 5269–5273 (1979).</w:t>
      </w:r>
    </w:p>
    <w:p w14:paraId="12B25F59" w14:textId="77777777" w:rsidR="00A01B30" w:rsidRPr="00A01B30" w:rsidRDefault="00A01B30" w:rsidP="00EF3213">
      <w:pPr>
        <w:pStyle w:val="Bibliography"/>
        <w:spacing w:line="276" w:lineRule="auto"/>
      </w:pPr>
      <w:r w:rsidRPr="00A01B30">
        <w:t>62.</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600084F0" w14:textId="77777777" w:rsidR="00A01B30" w:rsidRPr="00A01B30" w:rsidRDefault="00A01B30" w:rsidP="00EF3213">
      <w:pPr>
        <w:pStyle w:val="Bibliography"/>
        <w:spacing w:line="276" w:lineRule="auto"/>
      </w:pPr>
      <w:r w:rsidRPr="00A01B30">
        <w:t>63.</w:t>
      </w:r>
      <w:r w:rsidRPr="00A01B30">
        <w:tab/>
        <w:t xml:space="preserve">Peel, D., Ovenden, J. R. &amp; Peel, S. L. NeEstimator: software for estimating effective population size (version 1.3). </w:t>
      </w:r>
      <w:r w:rsidRPr="00A01B30">
        <w:rPr>
          <w:i/>
          <w:iCs/>
        </w:rPr>
        <w:t>Dep. Prim. Ind. Fish. Qld. Gov. Brisb.</w:t>
      </w:r>
      <w:r w:rsidRPr="00A01B30">
        <w:t xml:space="preserve"> (2004).</w:t>
      </w:r>
    </w:p>
    <w:p w14:paraId="0EF8E074" w14:textId="77777777" w:rsidR="00A01B30" w:rsidRPr="00A01B30" w:rsidRDefault="00A01B30" w:rsidP="00EF3213">
      <w:pPr>
        <w:pStyle w:val="Bibliography"/>
        <w:spacing w:line="276" w:lineRule="auto"/>
      </w:pPr>
      <w:r w:rsidRPr="00A01B30">
        <w:t>64.</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7CC77FE1" w14:textId="77777777" w:rsidR="00A01B30" w:rsidRPr="00A01B30" w:rsidRDefault="00A01B30" w:rsidP="00EF3213">
      <w:pPr>
        <w:pStyle w:val="Bibliography"/>
        <w:spacing w:line="276" w:lineRule="auto"/>
      </w:pPr>
      <w:r w:rsidRPr="00A01B30">
        <w:t>65.</w:t>
      </w:r>
      <w:r w:rsidRPr="00A01B30">
        <w:tab/>
        <w:t xml:space="preserve">Fisch, K. M., Ivy, J. A., Burton, R. S. &amp; May, B. Evaluating the Performance of Captive Breeding Techniques for Conservation Hatcheries: A Case Study of the Delta Smelt Captive Breeding Program. </w:t>
      </w:r>
      <w:r w:rsidRPr="00A01B30">
        <w:rPr>
          <w:i/>
          <w:iCs/>
        </w:rPr>
        <w:t>J. Hered.</w:t>
      </w:r>
      <w:r w:rsidRPr="00A01B30">
        <w:t xml:space="preserve"> 13.</w:t>
      </w:r>
    </w:p>
    <w:p w14:paraId="0C81CE5B" w14:textId="77777777" w:rsidR="00A01B30" w:rsidRPr="00A01B30" w:rsidRDefault="00A01B30" w:rsidP="00EF3213">
      <w:pPr>
        <w:pStyle w:val="Bibliography"/>
        <w:spacing w:line="276" w:lineRule="auto"/>
      </w:pPr>
      <w:r w:rsidRPr="00A01B30">
        <w:t>66.</w:t>
      </w:r>
      <w:r w:rsidRPr="00A01B30">
        <w:tab/>
        <w:t xml:space="preserve">Finger, A. J. </w:t>
      </w:r>
      <w:r w:rsidRPr="00A01B30">
        <w:rPr>
          <w:i/>
          <w:iCs/>
        </w:rPr>
        <w:t>et al.</w:t>
      </w:r>
      <w:r w:rsidRPr="00A01B30">
        <w:t xml:space="preserve"> A Conservation Hatchery Population of Delta Smelt Shows Evidence of Genetic Adaptation to Captivity After 9 Generations. </w:t>
      </w:r>
      <w:r w:rsidRPr="00A01B30">
        <w:rPr>
          <w:i/>
          <w:iCs/>
        </w:rPr>
        <w:t>J. Hered.</w:t>
      </w:r>
      <w:r w:rsidRPr="00A01B30">
        <w:t xml:space="preserve"> </w:t>
      </w:r>
      <w:r w:rsidRPr="00A01B30">
        <w:rPr>
          <w:b/>
          <w:bCs/>
        </w:rPr>
        <w:t>109</w:t>
      </w:r>
      <w:r w:rsidRPr="00A01B30">
        <w:t>, 11 (2018).</w:t>
      </w:r>
    </w:p>
    <w:p w14:paraId="6AD63706" w14:textId="77777777" w:rsidR="00A01B30" w:rsidRPr="00A01B30" w:rsidRDefault="00A01B30" w:rsidP="00EF3213">
      <w:pPr>
        <w:pStyle w:val="Bibliography"/>
        <w:spacing w:line="276" w:lineRule="auto"/>
      </w:pPr>
      <w:r w:rsidRPr="00A01B30">
        <w:t>67.</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3709C356" w14:textId="77777777" w:rsidR="00A01B30" w:rsidRPr="00A01B30" w:rsidRDefault="00A01B30" w:rsidP="00EF3213">
      <w:pPr>
        <w:pStyle w:val="Bibliography"/>
        <w:spacing w:line="276" w:lineRule="auto"/>
      </w:pPr>
      <w:r w:rsidRPr="00A01B30">
        <w:t>68.</w:t>
      </w:r>
      <w:r w:rsidRPr="00A01B30">
        <w:tab/>
        <w:t xml:space="preserve">Zhu, Z. </w:t>
      </w:r>
      <w:r w:rsidRPr="00A01B30">
        <w:rPr>
          <w:i/>
          <w:iCs/>
        </w:rPr>
        <w:t>et al.</w:t>
      </w:r>
      <w:r w:rsidRPr="00A01B30">
        <w:t xml:space="preserve"> SWAV: a web-based visualization browser for sliding window analysis. </w:t>
      </w:r>
      <w:r w:rsidRPr="00A01B30">
        <w:rPr>
          <w:i/>
          <w:iCs/>
        </w:rPr>
        <w:t>Sci. Rep.</w:t>
      </w:r>
      <w:r w:rsidRPr="00A01B30">
        <w:t xml:space="preserve"> </w:t>
      </w:r>
      <w:r w:rsidRPr="00A01B30">
        <w:rPr>
          <w:b/>
          <w:bCs/>
        </w:rPr>
        <w:t>10</w:t>
      </w:r>
      <w:r w:rsidRPr="00A01B30">
        <w:t>, 4 (2020).</w:t>
      </w:r>
    </w:p>
    <w:p w14:paraId="0C979249" w14:textId="77777777" w:rsidR="00A01B30" w:rsidRPr="00A01B30" w:rsidRDefault="00A01B30" w:rsidP="00EF3213">
      <w:pPr>
        <w:pStyle w:val="Bibliography"/>
        <w:spacing w:line="276" w:lineRule="auto"/>
      </w:pPr>
      <w:r w:rsidRPr="00A01B30">
        <w:t>69.</w:t>
      </w:r>
      <w:r w:rsidRPr="00A01B30">
        <w:tab/>
        <w:t xml:space="preserve">Volff, J. N. Genome evolution and biodiversity in teleost fish. </w:t>
      </w:r>
      <w:r w:rsidRPr="00A01B30">
        <w:rPr>
          <w:i/>
          <w:iCs/>
        </w:rPr>
        <w:t>Heredity</w:t>
      </w:r>
      <w:r w:rsidRPr="00A01B30">
        <w:t xml:space="preserve"> </w:t>
      </w:r>
      <w:r w:rsidRPr="00A01B30">
        <w:rPr>
          <w:b/>
          <w:bCs/>
        </w:rPr>
        <w:t>94</w:t>
      </w:r>
      <w:r w:rsidRPr="00A01B30">
        <w:t>, 280–294 (2005).</w:t>
      </w:r>
    </w:p>
    <w:p w14:paraId="2DD3BE68" w14:textId="77777777" w:rsidR="00A01B30" w:rsidRPr="00A01B30" w:rsidRDefault="00A01B30" w:rsidP="00EF3213">
      <w:pPr>
        <w:pStyle w:val="Bibliography"/>
        <w:spacing w:line="276" w:lineRule="auto"/>
      </w:pPr>
      <w:r w:rsidRPr="00A01B30">
        <w:lastRenderedPageBreak/>
        <w:t>70.</w:t>
      </w:r>
      <w:r w:rsidRPr="00A01B30">
        <w:tab/>
        <w:t xml:space="preserve">Mei, J. &amp; Gui, J. F. Genetic basis and biotechnological manipulation of sexual dimorphism and sex determination in fish. </w:t>
      </w:r>
      <w:r w:rsidRPr="00A01B30">
        <w:rPr>
          <w:i/>
          <w:iCs/>
        </w:rPr>
        <w:t>Sci. China Life Sci.</w:t>
      </w:r>
      <w:r w:rsidRPr="00A01B30">
        <w:t xml:space="preserve"> </w:t>
      </w:r>
      <w:r w:rsidRPr="00A01B30">
        <w:rPr>
          <w:b/>
          <w:bCs/>
        </w:rPr>
        <w:t>58</w:t>
      </w:r>
      <w:r w:rsidRPr="00A01B30">
        <w:t>, 124–136 (2015).</w:t>
      </w:r>
    </w:p>
    <w:p w14:paraId="2F3C64FD" w14:textId="77777777" w:rsidR="00A01B30" w:rsidRPr="00A01B30" w:rsidRDefault="00A01B30" w:rsidP="00EF3213">
      <w:pPr>
        <w:pStyle w:val="Bibliography"/>
        <w:spacing w:line="276" w:lineRule="auto"/>
      </w:pPr>
      <w:r w:rsidRPr="00A01B30">
        <w:t>71.</w:t>
      </w:r>
      <w:r w:rsidRPr="00A01B30">
        <w:tab/>
        <w:t xml:space="preserve">Nelson, J. S., Grande, T. C. &amp; Wilson, M. V. H. </w:t>
      </w:r>
      <w:r w:rsidRPr="00A01B30">
        <w:rPr>
          <w:i/>
          <w:iCs/>
        </w:rPr>
        <w:t>Fishes of the World</w:t>
      </w:r>
      <w:r w:rsidRPr="00A01B30">
        <w:t>. (John Wiley &amp; Sons, 2016).</w:t>
      </w:r>
    </w:p>
    <w:p w14:paraId="3AFB0325" w14:textId="77777777" w:rsidR="00A01B30" w:rsidRPr="00A01B30" w:rsidRDefault="00A01B30" w:rsidP="00EF3213">
      <w:pPr>
        <w:pStyle w:val="Bibliography"/>
        <w:spacing w:line="276" w:lineRule="auto"/>
      </w:pPr>
      <w:r w:rsidRPr="00A01B30">
        <w:t>72.</w:t>
      </w:r>
      <w:r w:rsidRPr="00A01B30">
        <w:tab/>
        <w:t xml:space="preserve">Nagahama, Y. Molecular mechanisms of sex determination and gonadal sex differentiation in fish. </w:t>
      </w:r>
      <w:r w:rsidRPr="00A01B30">
        <w:rPr>
          <w:i/>
          <w:iCs/>
        </w:rPr>
        <w:t>Fish Physiol. Biochem.</w:t>
      </w:r>
      <w:r w:rsidRPr="00A01B30">
        <w:t xml:space="preserve"> </w:t>
      </w:r>
      <w:r w:rsidRPr="00A01B30">
        <w:rPr>
          <w:b/>
          <w:bCs/>
        </w:rPr>
        <w:t>31</w:t>
      </w:r>
      <w:r w:rsidRPr="00A01B30">
        <w:t>, 105–109 (2005).</w:t>
      </w:r>
    </w:p>
    <w:p w14:paraId="4AB475FC" w14:textId="77777777" w:rsidR="00A01B30" w:rsidRPr="00A01B30" w:rsidRDefault="00A01B30" w:rsidP="00EF3213">
      <w:pPr>
        <w:pStyle w:val="Bibliography"/>
        <w:spacing w:line="276" w:lineRule="auto"/>
      </w:pPr>
      <w:r w:rsidRPr="00A01B30">
        <w:t>73.</w:t>
      </w:r>
      <w:r w:rsidRPr="00A01B30">
        <w:tab/>
        <w:t xml:space="preserve">Baroiller, J.-F., Guiguen, Y. &amp; Fostier, A. Endocrine and environmental aspects of sex differentiation in fish. </w:t>
      </w:r>
      <w:r w:rsidRPr="00A01B30">
        <w:rPr>
          <w:i/>
          <w:iCs/>
        </w:rPr>
        <w:t>Cell. Mol. Life Sci.</w:t>
      </w:r>
      <w:r w:rsidRPr="00A01B30">
        <w:t xml:space="preserve"> </w:t>
      </w:r>
      <w:r w:rsidRPr="00A01B30">
        <w:rPr>
          <w:b/>
          <w:bCs/>
        </w:rPr>
        <w:t>55</w:t>
      </w:r>
      <w:r w:rsidRPr="00A01B30">
        <w:t>, 910–931 (1999).</w:t>
      </w:r>
    </w:p>
    <w:p w14:paraId="081F32B2" w14:textId="77777777" w:rsidR="00A01B30" w:rsidRPr="00A01B30" w:rsidRDefault="00A01B30" w:rsidP="00EF3213">
      <w:pPr>
        <w:pStyle w:val="Bibliography"/>
        <w:spacing w:line="276" w:lineRule="auto"/>
      </w:pPr>
      <w:r w:rsidRPr="00A01B30">
        <w:t>74.</w:t>
      </w:r>
      <w:r w:rsidRPr="00A01B30">
        <w:tab/>
        <w:t>Nakamura, M., Kobayashi, T. &amp; Chang, X. Gonadal sex differentiation in fishes.pdf. 362–372 (1998).</w:t>
      </w:r>
    </w:p>
    <w:p w14:paraId="2FE88A97" w14:textId="77777777" w:rsidR="00A01B30" w:rsidRPr="00A01B30" w:rsidRDefault="00A01B30" w:rsidP="00EF3213">
      <w:pPr>
        <w:pStyle w:val="Bibliography"/>
        <w:spacing w:line="276" w:lineRule="auto"/>
      </w:pPr>
      <w:r w:rsidRPr="00A01B30">
        <w:t>75.</w:t>
      </w:r>
      <w:r w:rsidRPr="00A01B30">
        <w:tab/>
        <w:t xml:space="preserve">Kikuchi, K. &amp; Hamaguchi, S. Novel sex-determining genes in fish and sex chromosome evolution. </w:t>
      </w:r>
      <w:r w:rsidRPr="00A01B30">
        <w:rPr>
          <w:i/>
          <w:iCs/>
        </w:rPr>
        <w:t>Dev. Dyn.</w:t>
      </w:r>
      <w:r w:rsidRPr="00A01B30">
        <w:t xml:space="preserve"> </w:t>
      </w:r>
      <w:r w:rsidRPr="00A01B30">
        <w:rPr>
          <w:b/>
          <w:bCs/>
        </w:rPr>
        <w:t>242</w:t>
      </w:r>
      <w:r w:rsidRPr="00A01B30">
        <w:t>, 339–353 (2013).</w:t>
      </w:r>
    </w:p>
    <w:p w14:paraId="071997FA" w14:textId="77777777" w:rsidR="00A01B30" w:rsidRPr="00A01B30" w:rsidRDefault="00A01B30" w:rsidP="00EF3213">
      <w:pPr>
        <w:pStyle w:val="Bibliography"/>
        <w:spacing w:line="276" w:lineRule="auto"/>
      </w:pPr>
      <w:r w:rsidRPr="00A01B30">
        <w:t>76.</w:t>
      </w:r>
      <w:r w:rsidRPr="00A01B30">
        <w:tab/>
        <w:t xml:space="preserve">Conover, D. O. &amp; Kynard, B. E. Environmental Sex Determination : Interaction of Temperature and Genotype in a Fish Environmental Sex Determinaffon : Interaction of Temperature and Genotype in a Fish. </w:t>
      </w:r>
      <w:r w:rsidRPr="00A01B30">
        <w:rPr>
          <w:b/>
          <w:bCs/>
        </w:rPr>
        <w:t>213</w:t>
      </w:r>
      <w:r w:rsidRPr="00A01B30">
        <w:t>, 577–579 (2013).</w:t>
      </w:r>
    </w:p>
    <w:p w14:paraId="7BE8127B" w14:textId="77777777" w:rsidR="00A01B30" w:rsidRPr="00A01B30" w:rsidRDefault="00A01B30" w:rsidP="00EF3213">
      <w:pPr>
        <w:pStyle w:val="Bibliography"/>
        <w:spacing w:line="276" w:lineRule="auto"/>
      </w:pPr>
      <w:r w:rsidRPr="00A01B30">
        <w:t>77.</w:t>
      </w:r>
      <w:r w:rsidRPr="00A01B30">
        <w:tab/>
        <w:t xml:space="preserve">Devlin, R. H. &amp; Nagahama, Y. Sex determination and sex differentiation in fish: An overview of genetic, physiological, and environmental influences. </w:t>
      </w:r>
      <w:r w:rsidRPr="00A01B30">
        <w:rPr>
          <w:i/>
          <w:iCs/>
        </w:rPr>
        <w:t>Aquaculture</w:t>
      </w:r>
      <w:r w:rsidRPr="00A01B30">
        <w:t xml:space="preserve"> </w:t>
      </w:r>
      <w:r w:rsidRPr="00A01B30">
        <w:rPr>
          <w:b/>
          <w:bCs/>
        </w:rPr>
        <w:t>208</w:t>
      </w:r>
      <w:r w:rsidRPr="00A01B30">
        <w:t>, 191–364 (2002).</w:t>
      </w:r>
    </w:p>
    <w:p w14:paraId="1119EF86" w14:textId="77777777" w:rsidR="00A01B30" w:rsidRPr="00A01B30" w:rsidRDefault="00A01B30" w:rsidP="00EF3213">
      <w:pPr>
        <w:pStyle w:val="Bibliography"/>
        <w:spacing w:line="276" w:lineRule="auto"/>
      </w:pPr>
      <w:r w:rsidRPr="00A01B30">
        <w:t>78.</w:t>
      </w:r>
      <w:r w:rsidRPr="00A01B30">
        <w:tab/>
        <w:t xml:space="preserve">Mank, J. E. &amp; Avise, J. C. Evolutionary diversity and turn-over of sex determination in teleost fishes. </w:t>
      </w:r>
      <w:r w:rsidRPr="00A01B30">
        <w:rPr>
          <w:i/>
          <w:iCs/>
        </w:rPr>
        <w:t>Sex. Dev.</w:t>
      </w:r>
      <w:r w:rsidRPr="00A01B30">
        <w:t xml:space="preserve"> </w:t>
      </w:r>
      <w:r w:rsidRPr="00A01B30">
        <w:rPr>
          <w:b/>
          <w:bCs/>
        </w:rPr>
        <w:t>3</w:t>
      </w:r>
      <w:r w:rsidRPr="00A01B30">
        <w:t>, 60–67 (2009).</w:t>
      </w:r>
    </w:p>
    <w:p w14:paraId="2B069E74" w14:textId="77777777" w:rsidR="00A01B30" w:rsidRPr="00A01B30" w:rsidRDefault="00A01B30" w:rsidP="00EF3213">
      <w:pPr>
        <w:pStyle w:val="Bibliography"/>
        <w:spacing w:line="276" w:lineRule="auto"/>
      </w:pPr>
      <w:r w:rsidRPr="00A01B30">
        <w:t>79.</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37F99983" w14:textId="77777777" w:rsidR="00A01B30" w:rsidRPr="00A01B30" w:rsidRDefault="00A01B30" w:rsidP="00EF3213">
      <w:pPr>
        <w:pStyle w:val="Bibliography"/>
        <w:spacing w:line="276" w:lineRule="auto"/>
      </w:pPr>
      <w:r w:rsidRPr="00A01B30">
        <w:t>80.</w:t>
      </w:r>
      <w:r w:rsidRPr="00A01B30">
        <w:tab/>
        <w:t xml:space="preserve">Martínez, P. </w:t>
      </w:r>
      <w:r w:rsidRPr="00A01B30">
        <w:rPr>
          <w:i/>
          <w:iCs/>
        </w:rPr>
        <w:t>et al.</w:t>
      </w:r>
      <w:r w:rsidRPr="00A01B30">
        <w:t xml:space="preserve"> Genetic architecture of sex determination in fish: Applications to sex ratio control in aquaculture. </w:t>
      </w:r>
      <w:r w:rsidRPr="00A01B30">
        <w:rPr>
          <w:i/>
          <w:iCs/>
        </w:rPr>
        <w:t>Front. Genet.</w:t>
      </w:r>
      <w:r w:rsidRPr="00A01B30">
        <w:t xml:space="preserve"> </w:t>
      </w:r>
      <w:r w:rsidRPr="00A01B30">
        <w:rPr>
          <w:b/>
          <w:bCs/>
        </w:rPr>
        <w:t>5</w:t>
      </w:r>
      <w:r w:rsidRPr="00A01B30">
        <w:t>, 1–13 (2014).</w:t>
      </w:r>
    </w:p>
    <w:p w14:paraId="7D831A77" w14:textId="77777777" w:rsidR="00A01B30" w:rsidRPr="00A01B30" w:rsidRDefault="00A01B30" w:rsidP="00EF3213">
      <w:pPr>
        <w:pStyle w:val="Bibliography"/>
        <w:spacing w:line="276" w:lineRule="auto"/>
      </w:pPr>
      <w:r w:rsidRPr="00A01B30">
        <w:t>81.</w:t>
      </w:r>
      <w:r w:rsidRPr="00A01B30">
        <w:tab/>
        <w:t xml:space="preserve">Titus Brown, C. &amp; Irber, L. sourmash: a library for MinHash sketching of DNA. </w:t>
      </w:r>
      <w:r w:rsidRPr="00A01B30">
        <w:rPr>
          <w:i/>
          <w:iCs/>
        </w:rPr>
        <w:t>J. Open Source Softw.</w:t>
      </w:r>
      <w:r w:rsidRPr="00A01B30">
        <w:t xml:space="preserve"> </w:t>
      </w:r>
      <w:r w:rsidRPr="00A01B30">
        <w:rPr>
          <w:b/>
          <w:bCs/>
        </w:rPr>
        <w:t>1</w:t>
      </w:r>
      <w:r w:rsidRPr="00A01B30">
        <w:t>, 27 (2016).</w:t>
      </w:r>
    </w:p>
    <w:p w14:paraId="2175EBA7" w14:textId="45CB1697" w:rsidR="002A181A" w:rsidRDefault="00EF3213" w:rsidP="00EF3213">
      <w:pPr>
        <w:spacing w:line="276" w:lineRule="auto"/>
        <w:rPr>
          <w:rFonts w:ascii="Times" w:hAnsi="Times"/>
          <w:bCs/>
        </w:rPr>
      </w:pPr>
      <w:r>
        <w:rPr>
          <w:rFonts w:ascii="Times" w:hAnsi="Times"/>
        </w:rPr>
        <w:fldChar w:fldCharType="end"/>
      </w:r>
    </w:p>
    <w:p w14:paraId="43DE273B" w14:textId="77777777" w:rsidR="002A181A" w:rsidRDefault="002A181A">
      <w:pPr>
        <w:spacing w:line="276" w:lineRule="auto"/>
        <w:rPr>
          <w:rFonts w:ascii="Times" w:hAnsi="Times"/>
          <w:bCs/>
        </w:rPr>
      </w:pPr>
    </w:p>
    <w:p w14:paraId="3C93D9CD" w14:textId="77777777" w:rsidR="002A181A" w:rsidRDefault="002A181A">
      <w:pPr>
        <w:spacing w:line="276" w:lineRule="auto"/>
        <w:rPr>
          <w:rFonts w:ascii="Times" w:hAnsi="Times"/>
          <w:bCs/>
        </w:rPr>
      </w:pPr>
    </w:p>
    <w:sectPr w:rsidR="002A181A">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E67"/>
    <w:multiLevelType w:val="multilevel"/>
    <w:tmpl w:val="1AE89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3603A7"/>
    <w:multiLevelType w:val="multilevel"/>
    <w:tmpl w:val="B62C4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FE7ED4"/>
    <w:multiLevelType w:val="multilevel"/>
    <w:tmpl w:val="A54840C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6B964FA"/>
    <w:multiLevelType w:val="multilevel"/>
    <w:tmpl w:val="1EB0AF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A"/>
    <w:rsid w:val="000607D8"/>
    <w:rsid w:val="000760C8"/>
    <w:rsid w:val="000D032C"/>
    <w:rsid w:val="000E0602"/>
    <w:rsid w:val="00181CAA"/>
    <w:rsid w:val="001F13C7"/>
    <w:rsid w:val="001F7471"/>
    <w:rsid w:val="0027595B"/>
    <w:rsid w:val="002A181A"/>
    <w:rsid w:val="00321C02"/>
    <w:rsid w:val="00411247"/>
    <w:rsid w:val="00493839"/>
    <w:rsid w:val="00554BC2"/>
    <w:rsid w:val="005650C0"/>
    <w:rsid w:val="0057525E"/>
    <w:rsid w:val="005E02C7"/>
    <w:rsid w:val="00604647"/>
    <w:rsid w:val="0060775B"/>
    <w:rsid w:val="00650B0B"/>
    <w:rsid w:val="0073079D"/>
    <w:rsid w:val="007352D7"/>
    <w:rsid w:val="007B42E7"/>
    <w:rsid w:val="008272CC"/>
    <w:rsid w:val="00961F94"/>
    <w:rsid w:val="009A4224"/>
    <w:rsid w:val="00A01B30"/>
    <w:rsid w:val="00AA4BD0"/>
    <w:rsid w:val="00AC2FAF"/>
    <w:rsid w:val="00BA0DC7"/>
    <w:rsid w:val="00BC597B"/>
    <w:rsid w:val="00BD3327"/>
    <w:rsid w:val="00BD7C00"/>
    <w:rsid w:val="00CA5D7C"/>
    <w:rsid w:val="00D325D1"/>
    <w:rsid w:val="00DD52FA"/>
    <w:rsid w:val="00EA1286"/>
    <w:rsid w:val="00EC20B7"/>
    <w:rsid w:val="00EC63ED"/>
    <w:rsid w:val="00EF3213"/>
    <w:rsid w:val="00F13BB8"/>
    <w:rsid w:val="00F15E85"/>
    <w:rsid w:val="00F710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CB7CD"/>
  <w15:docId w15:val="{1C4CC8CB-EDCA-0441-969D-AC80A6A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8706">
      <w:bodyDiv w:val="1"/>
      <w:marLeft w:val="0"/>
      <w:marRight w:val="0"/>
      <w:marTop w:val="0"/>
      <w:marBottom w:val="0"/>
      <w:divBdr>
        <w:top w:val="none" w:sz="0" w:space="0" w:color="auto"/>
        <w:left w:val="none" w:sz="0" w:space="0" w:color="auto"/>
        <w:bottom w:val="none" w:sz="0" w:space="0" w:color="auto"/>
        <w:right w:val="none" w:sz="0" w:space="0" w:color="auto"/>
      </w:divBdr>
    </w:div>
    <w:div w:id="212206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10" Type="http://schemas.openxmlformats.org/officeDocument/2006/relationships/hyperlink" Target="https://www.10xgenomics.com/technolog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37</Pages>
  <Words>42341</Words>
  <Characters>241348</Characters>
  <Application>Microsoft Office Word</Application>
  <DocSecurity>0</DocSecurity>
  <Lines>2011</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6</cp:revision>
  <cp:lastPrinted>2021-06-01T13:43:00Z</cp:lastPrinted>
  <dcterms:created xsi:type="dcterms:W3CDTF">2021-07-17T21:02:00Z</dcterms:created>
  <dcterms:modified xsi:type="dcterms:W3CDTF">2021-07-29T02:11:00Z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id="Otmf7FJN"/&gt;&lt;style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