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9C486A" w14:textId="77777777" w:rsidR="006F47E9" w:rsidRPr="00D417D1" w:rsidRDefault="006F47E9" w:rsidP="006F47E9">
      <w:pPr>
        <w:ind w:right="270"/>
        <w:jc w:val="center"/>
        <w:rPr>
          <w:b/>
        </w:rPr>
      </w:pPr>
      <w:r w:rsidRPr="00D417D1">
        <w:rPr>
          <w:b/>
        </w:rPr>
        <w:t xml:space="preserve">Sequencing the </w:t>
      </w:r>
      <w:r>
        <w:rPr>
          <w:b/>
        </w:rPr>
        <w:t>d</w:t>
      </w:r>
      <w:r w:rsidRPr="00D417D1">
        <w:rPr>
          <w:b/>
        </w:rPr>
        <w:t xml:space="preserve">elta </w:t>
      </w:r>
      <w:r>
        <w:rPr>
          <w:b/>
        </w:rPr>
        <w:t>s</w:t>
      </w:r>
      <w:r w:rsidRPr="00D417D1">
        <w:rPr>
          <w:b/>
        </w:rPr>
        <w:t xml:space="preserve">melt genome: improved annual monitoring of Ne and further understanding of the wild and hatchery </w:t>
      </w:r>
      <w:r>
        <w:rPr>
          <w:b/>
        </w:rPr>
        <w:t>d</w:t>
      </w:r>
      <w:r w:rsidRPr="00D417D1">
        <w:rPr>
          <w:b/>
        </w:rPr>
        <w:t xml:space="preserve">elta </w:t>
      </w:r>
      <w:r>
        <w:rPr>
          <w:b/>
        </w:rPr>
        <w:t>s</w:t>
      </w:r>
      <w:r w:rsidRPr="00D417D1">
        <w:rPr>
          <w:b/>
        </w:rPr>
        <w:t>melt populations</w:t>
      </w:r>
    </w:p>
    <w:p w14:paraId="5692B61D" w14:textId="77777777" w:rsidR="006F47E9" w:rsidRPr="00D417D1" w:rsidRDefault="006F47E9" w:rsidP="006F47E9">
      <w:pPr>
        <w:ind w:right="270"/>
        <w:jc w:val="center"/>
      </w:pPr>
      <w:r w:rsidRPr="00D417D1">
        <w:t>June 30, 202</w:t>
      </w:r>
      <w:r>
        <w:t>1</w:t>
      </w:r>
      <w:r w:rsidRPr="00D417D1">
        <w:t xml:space="preserve"> </w:t>
      </w:r>
      <w:r>
        <w:t>Final</w:t>
      </w:r>
      <w:r w:rsidRPr="00D417D1">
        <w:t xml:space="preserve"> Report</w:t>
      </w:r>
    </w:p>
    <w:p w14:paraId="55616BCC" w14:textId="40E2A94E" w:rsidR="006F47E9" w:rsidRPr="00D417D1" w:rsidRDefault="006F47E9" w:rsidP="006F47E9">
      <w:pPr>
        <w:ind w:right="270"/>
        <w:jc w:val="center"/>
      </w:pPr>
      <w:r w:rsidRPr="00D417D1">
        <w:t xml:space="preserve">Shannon E.K. Joslin, </w:t>
      </w:r>
      <w:proofErr w:type="spellStart"/>
      <w:r w:rsidRPr="00D417D1">
        <w:t>Ensieh</w:t>
      </w:r>
      <w:proofErr w:type="spellEnd"/>
      <w:r w:rsidRPr="00D417D1">
        <w:t xml:space="preserve"> Habibi,</w:t>
      </w:r>
      <w:r>
        <w:t xml:space="preserve"> </w:t>
      </w:r>
      <w:r w:rsidR="009809EF">
        <w:t xml:space="preserve">Alisha </w:t>
      </w:r>
      <w:proofErr w:type="spellStart"/>
      <w:r w:rsidR="009809EF">
        <w:t>Goodbla</w:t>
      </w:r>
      <w:proofErr w:type="spellEnd"/>
      <w:r w:rsidR="009809EF">
        <w:t xml:space="preserve">, </w:t>
      </w:r>
      <w:r>
        <w:t>Mary Delaney, Justin Smith, Michael R. Miller</w:t>
      </w:r>
      <w:r w:rsidRPr="00D417D1">
        <w:t xml:space="preserve"> and Amanda J. Finger</w:t>
      </w:r>
    </w:p>
    <w:p w14:paraId="15715537" w14:textId="77777777" w:rsidR="006F47E9" w:rsidRPr="00D417D1" w:rsidRDefault="006F47E9" w:rsidP="006F47E9">
      <w:pPr>
        <w:ind w:right="270"/>
        <w:jc w:val="center"/>
      </w:pPr>
      <w:r w:rsidRPr="00D417D1">
        <w:t>University of California, Davis</w:t>
      </w:r>
    </w:p>
    <w:p w14:paraId="37DEEC3B" w14:textId="77777777" w:rsidR="006F47E9" w:rsidRPr="00D417D1" w:rsidRDefault="006F47E9" w:rsidP="006F47E9">
      <w:pPr>
        <w:ind w:right="270"/>
        <w:jc w:val="center"/>
      </w:pPr>
      <w:r w:rsidRPr="00D417D1">
        <w:t xml:space="preserve"> </w:t>
      </w:r>
    </w:p>
    <w:p w14:paraId="7E1977AF" w14:textId="77777777" w:rsidR="006F47E9" w:rsidRPr="00D417D1" w:rsidRDefault="006F47E9" w:rsidP="006F47E9">
      <w:pPr>
        <w:ind w:right="270"/>
        <w:jc w:val="center"/>
      </w:pPr>
      <w:r w:rsidRPr="00D417D1">
        <w:t xml:space="preserve">This document will serve as the </w:t>
      </w:r>
      <w:r>
        <w:t>final</w:t>
      </w:r>
      <w:r w:rsidRPr="00D417D1">
        <w:t xml:space="preserve"> report for A19-1844 contract between State Water Contractors and the Regents of the University of California. </w:t>
      </w:r>
    </w:p>
    <w:p w14:paraId="32117620" w14:textId="77777777" w:rsidR="006F47E9" w:rsidRDefault="006F47E9" w:rsidP="006F47E9">
      <w:pPr>
        <w:rPr>
          <w:rFonts w:ascii="Times" w:hAnsi="Times"/>
          <w:b/>
          <w:bCs/>
          <w:u w:val="single"/>
        </w:rPr>
      </w:pPr>
    </w:p>
    <w:p w14:paraId="62ED85B6" w14:textId="77777777" w:rsidR="006F47E9" w:rsidRDefault="006F47E9" w:rsidP="006F47E9">
      <w:pPr>
        <w:rPr>
          <w:rFonts w:ascii="Times" w:hAnsi="Times"/>
          <w:b/>
          <w:bCs/>
          <w:u w:val="single"/>
        </w:rPr>
      </w:pPr>
    </w:p>
    <w:p w14:paraId="4D2F7A06" w14:textId="77777777" w:rsidR="006F47E9" w:rsidRDefault="006F47E9" w:rsidP="006F47E9">
      <w:pPr>
        <w:ind w:right="270"/>
        <w:rPr>
          <w:b/>
          <w:u w:val="single"/>
        </w:rPr>
      </w:pPr>
      <w:r w:rsidRPr="00D417D1">
        <w:rPr>
          <w:b/>
          <w:u w:val="single"/>
        </w:rPr>
        <w:t>Background</w:t>
      </w:r>
    </w:p>
    <w:p w14:paraId="31690907" w14:textId="77777777" w:rsidR="006F47E9" w:rsidRDefault="006F47E9" w:rsidP="006F47E9">
      <w:pPr>
        <w:ind w:right="270"/>
        <w:rPr>
          <w:u w:val="single"/>
        </w:rPr>
      </w:pPr>
    </w:p>
    <w:p w14:paraId="258C2B02" w14:textId="62A19D85" w:rsidR="006F47E9" w:rsidRDefault="006F47E9" w:rsidP="006F47E9">
      <w:pPr>
        <w:ind w:right="270"/>
        <w:rPr>
          <w:u w:val="single"/>
        </w:rPr>
      </w:pPr>
      <w:r>
        <w:rPr>
          <w:color w:val="00000A"/>
        </w:rPr>
        <w:t xml:space="preserve">For this project we are assembling a reference genome for delta smelt in order to </w:t>
      </w:r>
      <w:r w:rsidRPr="000C7089">
        <w:t xml:space="preserve">1) </w:t>
      </w:r>
      <w:r>
        <w:t xml:space="preserve">calculate a </w:t>
      </w:r>
      <w:r w:rsidRPr="000C7089">
        <w:t>more precise estimat</w:t>
      </w:r>
      <w:ins w:id="0" w:author="Microsoft Office User" w:date="2021-04-07T13:24:00Z">
        <w:r w:rsidR="00A001C6">
          <w:t xml:space="preserve">e </w:t>
        </w:r>
      </w:ins>
      <w:r w:rsidRPr="000C7089">
        <w:t>of contemporary effective population sizes (N</w:t>
      </w:r>
      <w:r w:rsidRPr="000C7089">
        <w:rPr>
          <w:vertAlign w:val="subscript"/>
        </w:rPr>
        <w:t>E</w:t>
      </w:r>
      <w:r w:rsidRPr="000C7089">
        <w:t xml:space="preserve">) for the 2017 to 2019 wild cohorts, 2) </w:t>
      </w:r>
      <w:r>
        <w:t>examine</w:t>
      </w:r>
      <w:r w:rsidRPr="000C7089">
        <w:t xml:space="preserve"> domestication selection at </w:t>
      </w:r>
      <w:commentRangeStart w:id="1"/>
      <w:commentRangeStart w:id="2"/>
      <w:r w:rsidRPr="000C7089">
        <w:t xml:space="preserve">discrete </w:t>
      </w:r>
      <w:commentRangeEnd w:id="1"/>
      <w:r w:rsidR="00A001C6">
        <w:rPr>
          <w:rStyle w:val="CommentReference"/>
        </w:rPr>
        <w:commentReference w:id="1"/>
      </w:r>
      <w:commentRangeEnd w:id="2"/>
      <w:r w:rsidR="00381212">
        <w:rPr>
          <w:rStyle w:val="CommentReference"/>
        </w:rPr>
        <w:commentReference w:id="2"/>
      </w:r>
      <w:r w:rsidRPr="000C7089">
        <w:t xml:space="preserve">locations in the genome, and 3) </w:t>
      </w:r>
      <w:r>
        <w:t>identify</w:t>
      </w:r>
      <w:r w:rsidRPr="000C7089">
        <w:t xml:space="preserve"> sex-specific markers and/or chromosomes in </w:t>
      </w:r>
      <w:r>
        <w:t>d</w:t>
      </w:r>
      <w:r w:rsidRPr="000C7089">
        <w:t xml:space="preserve">elta </w:t>
      </w:r>
      <w:r>
        <w:t>s</w:t>
      </w:r>
      <w:r w:rsidRPr="000C7089">
        <w:t>melt. The creation of a ref</w:t>
      </w:r>
      <w:r w:rsidRPr="000C7089">
        <w:rPr>
          <w:color w:val="00000A"/>
        </w:rPr>
        <w:t xml:space="preserve">erence genome for </w:t>
      </w:r>
      <w:r>
        <w:rPr>
          <w:color w:val="00000A"/>
        </w:rPr>
        <w:t>d</w:t>
      </w:r>
      <w:r w:rsidRPr="000C7089">
        <w:rPr>
          <w:color w:val="00000A"/>
        </w:rPr>
        <w:t xml:space="preserve">elta </w:t>
      </w:r>
      <w:r>
        <w:rPr>
          <w:color w:val="00000A"/>
        </w:rPr>
        <w:t>s</w:t>
      </w:r>
      <w:r w:rsidRPr="000C7089">
        <w:rPr>
          <w:color w:val="00000A"/>
        </w:rPr>
        <w:t xml:space="preserve">melt will enable scientists to more fully take advantage of the decreasing samples available and use archival samples more effectively. </w:t>
      </w:r>
      <w:r w:rsidR="00381212">
        <w:rPr>
          <w:color w:val="00000A"/>
        </w:rPr>
        <w:t>The status of each deliverable is listed in Table 1.</w:t>
      </w:r>
    </w:p>
    <w:p w14:paraId="0D5AC0EC" w14:textId="77777777" w:rsidR="006F47E9" w:rsidRDefault="006F47E9" w:rsidP="006F47E9">
      <w:pPr>
        <w:ind w:right="270"/>
        <w:rPr>
          <w:u w:val="single"/>
        </w:rPr>
      </w:pPr>
    </w:p>
    <w:p w14:paraId="6DA7E55D" w14:textId="73E94728" w:rsidR="006F47E9" w:rsidRPr="006E1A97" w:rsidRDefault="006F47E9" w:rsidP="006F47E9">
      <w:pPr>
        <w:ind w:right="270"/>
        <w:rPr>
          <w:u w:val="single"/>
        </w:rPr>
      </w:pPr>
      <w:r w:rsidRPr="000C7089">
        <w:rPr>
          <w:color w:val="00000A"/>
        </w:rPr>
        <w:t xml:space="preserve">The </w:t>
      </w:r>
      <w:r>
        <w:rPr>
          <w:color w:val="00000A"/>
        </w:rPr>
        <w:t xml:space="preserve">use of </w:t>
      </w:r>
      <w:r w:rsidRPr="000C7089">
        <w:rPr>
          <w:color w:val="00000A"/>
        </w:rPr>
        <w:t>next generation sequencing (NGS) technologies</w:t>
      </w:r>
      <w:r>
        <w:rPr>
          <w:color w:val="00000A"/>
        </w:rPr>
        <w:t xml:space="preserve"> in conjunction with a highly contiguous and accurate reference genome increases the power and precision of  inferences made in population genetic studies</w:t>
      </w:r>
      <w:r w:rsidR="00A001C6">
        <w:rPr>
          <w:color w:val="00000A"/>
        </w:rPr>
        <w:t xml:space="preserve"> including analyses of population structure, genetic diversity and local adaptation</w:t>
      </w:r>
      <w:r w:rsidRPr="000C7089">
        <w:rPr>
          <w:color w:val="00000A"/>
        </w:rPr>
        <w:t>.</w:t>
      </w:r>
      <w:r w:rsidRPr="000C7089">
        <w:rPr>
          <w:color w:val="00000A"/>
        </w:rPr>
        <w:fldChar w:fldCharType="begin" w:fldLock="1"/>
      </w:r>
      <w:r w:rsidRPr="000C7089">
        <w:rPr>
          <w:color w:val="00000A"/>
        </w:rPr>
        <w:instrText>ADDIN CSL_CITATION {"citationItems":[{"id":"ITEM-1","itemData":{"DOI":"10.1038/nrg2844","ISBN":"1471-0064 (Electronic)\\r1471-0056 (Linking)","ISSN":"1471-0056","PMID":"20847747","abstract":"We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Genetics","id":"ITEM-1","issued":{"date-parts":[["2010"]]},"title":"Genomics and the future of conservation genetics","type":"article-journal"},"uris":["http://www.mendeley.com/documents/?uuid=0d359980-c146-3b47-bbfc-fa6cdf5c9363"]}],"mendeley":{"formattedCitation":"&lt;sup&gt;1&lt;/sup&gt;","plainTextFormattedCitation":"1","previouslyFormattedCitation":"&lt;sup&gt;1&lt;/sup&gt;"},"properties":{"noteIndex":0},"schema":"https://github.com/citation-style-language/schema/raw/master/csl-citation.json"}</w:instrText>
      </w:r>
      <w:r w:rsidRPr="000C7089">
        <w:rPr>
          <w:color w:val="00000A"/>
        </w:rPr>
        <w:fldChar w:fldCharType="separate"/>
      </w:r>
      <w:r w:rsidRPr="000C7089">
        <w:rPr>
          <w:noProof/>
          <w:color w:val="00000A"/>
          <w:vertAlign w:val="superscript"/>
        </w:rPr>
        <w:t>1</w:t>
      </w:r>
      <w:r w:rsidRPr="000C7089">
        <w:rPr>
          <w:color w:val="00000A"/>
        </w:rPr>
        <w:fldChar w:fldCharType="end"/>
      </w:r>
      <w:r w:rsidRPr="000C7089">
        <w:rPr>
          <w:color w:val="00000A"/>
        </w:rPr>
        <w:t xml:space="preserve"> </w:t>
      </w:r>
      <w:r>
        <w:rPr>
          <w:color w:val="00000A"/>
        </w:rPr>
        <w:t xml:space="preserve">DNA sequences </w:t>
      </w:r>
      <w:r w:rsidR="00A001C6">
        <w:rPr>
          <w:color w:val="00000A"/>
        </w:rPr>
        <w:t xml:space="preserve">which are </w:t>
      </w:r>
      <w:r w:rsidR="00381212">
        <w:rPr>
          <w:color w:val="00000A"/>
        </w:rPr>
        <w:t>captured by the sequencer</w:t>
      </w:r>
      <w:r w:rsidR="00A001C6">
        <w:rPr>
          <w:color w:val="00000A"/>
        </w:rPr>
        <w:t xml:space="preserve"> but not </w:t>
      </w:r>
      <w:r>
        <w:rPr>
          <w:color w:val="00000A"/>
        </w:rPr>
        <w:t xml:space="preserve">aligned to a reference genome fail to account for how each piece of sequenced DNA interacts with all </w:t>
      </w:r>
      <w:r>
        <w:rPr>
          <w:color w:val="00000A"/>
        </w:rPr>
        <w:t xml:space="preserve">other sequences (i.e. linkage patterns). However, by aligning to a reference genome we </w:t>
      </w:r>
      <w:r w:rsidR="00A001C6">
        <w:rPr>
          <w:color w:val="00000A"/>
        </w:rPr>
        <w:t xml:space="preserve">gain the </w:t>
      </w:r>
      <w:r>
        <w:rPr>
          <w:color w:val="00000A"/>
        </w:rPr>
        <w:t xml:space="preserve">knowledge </w:t>
      </w:r>
      <w:r w:rsidRPr="000C7089">
        <w:rPr>
          <w:color w:val="00000A"/>
        </w:rPr>
        <w:t xml:space="preserve">of </w:t>
      </w:r>
      <w:r>
        <w:rPr>
          <w:color w:val="00000A"/>
        </w:rPr>
        <w:t xml:space="preserve">where each </w:t>
      </w:r>
      <w:r w:rsidR="00381212">
        <w:rPr>
          <w:color w:val="00000A"/>
        </w:rPr>
        <w:t>segment</w:t>
      </w:r>
      <w:r>
        <w:rPr>
          <w:color w:val="00000A"/>
        </w:rPr>
        <w:t xml:space="preserve"> of sequenced DNA lies within the genome and relative to other sequenced DNA. Additionally, by knowing each mar</w:t>
      </w:r>
      <w:r>
        <w:rPr>
          <w:color w:val="00000A"/>
        </w:rPr>
        <w:t>ker</w:t>
      </w:r>
      <w:r w:rsidR="00A001C6">
        <w:rPr>
          <w:color w:val="00000A"/>
        </w:rPr>
        <w:t>’</w:t>
      </w:r>
      <w:r>
        <w:rPr>
          <w:color w:val="00000A"/>
        </w:rPr>
        <w:t xml:space="preserve">s distance from </w:t>
      </w:r>
      <w:r w:rsidR="00A001C6">
        <w:rPr>
          <w:color w:val="00000A"/>
        </w:rPr>
        <w:t>every other marker</w:t>
      </w:r>
      <w:r>
        <w:rPr>
          <w:color w:val="00000A"/>
        </w:rPr>
        <w:t>, and how it is or is not inh</w:t>
      </w:r>
      <w:r>
        <w:rPr>
          <w:color w:val="00000A"/>
        </w:rPr>
        <w:t xml:space="preserve">erited </w:t>
      </w:r>
      <w:r>
        <w:rPr>
          <w:color w:val="00000A"/>
        </w:rPr>
        <w:t xml:space="preserve">with </w:t>
      </w:r>
      <w:r w:rsidR="00A001C6">
        <w:rPr>
          <w:color w:val="00000A"/>
        </w:rPr>
        <w:t>those</w:t>
      </w:r>
      <w:r w:rsidR="00381212">
        <w:rPr>
          <w:color w:val="00000A"/>
        </w:rPr>
        <w:t xml:space="preserve"> other</w:t>
      </w:r>
      <w:r w:rsidR="00A001C6">
        <w:rPr>
          <w:color w:val="00000A"/>
        </w:rPr>
        <w:t xml:space="preserve"> </w:t>
      </w:r>
      <w:commentRangeStart w:id="3"/>
      <w:commentRangeStart w:id="4"/>
      <w:r>
        <w:rPr>
          <w:color w:val="00000A"/>
        </w:rPr>
        <w:t>markers</w:t>
      </w:r>
      <w:commentRangeEnd w:id="3"/>
      <w:r w:rsidR="00A001C6">
        <w:rPr>
          <w:rStyle w:val="CommentReference"/>
        </w:rPr>
        <w:commentReference w:id="3"/>
      </w:r>
      <w:commentRangeEnd w:id="4"/>
      <w:r w:rsidR="00D46F6C">
        <w:rPr>
          <w:rStyle w:val="CommentReference"/>
          <w:rFonts w:asciiTheme="minorHAnsi" w:eastAsiaTheme="minorHAnsi" w:hAnsiTheme="minorHAnsi" w:cstheme="minorBidi"/>
        </w:rPr>
        <w:commentReference w:id="4"/>
      </w:r>
      <w:r w:rsidR="00A001C6">
        <w:rPr>
          <w:color w:val="00000A"/>
        </w:rPr>
        <w:t>,</w:t>
      </w:r>
      <w:r>
        <w:rPr>
          <w:color w:val="00000A"/>
        </w:rPr>
        <w:t xml:space="preserve"> we can survey a greater number of informative markers spread through</w:t>
      </w:r>
      <w:r>
        <w:rPr>
          <w:color w:val="00000A"/>
        </w:rPr>
        <w:t xml:space="preserve">out the genome. </w:t>
      </w:r>
      <w:r>
        <w:rPr>
          <w:color w:val="00000A"/>
        </w:rPr>
        <w:t xml:space="preserve">This </w:t>
      </w:r>
      <w:r w:rsidR="00A001C6">
        <w:rPr>
          <w:color w:val="00000A"/>
        </w:rPr>
        <w:t xml:space="preserve">gives us </w:t>
      </w:r>
      <w:r>
        <w:rPr>
          <w:color w:val="00000A"/>
        </w:rPr>
        <w:t xml:space="preserve">the ability to better answer questions </w:t>
      </w:r>
      <w:r w:rsidR="00A001C6">
        <w:rPr>
          <w:color w:val="00000A"/>
        </w:rPr>
        <w:t xml:space="preserve">concerning </w:t>
      </w:r>
      <w:r>
        <w:rPr>
          <w:color w:val="00000A"/>
        </w:rPr>
        <w:t>demography, adaptation, fit</w:t>
      </w:r>
      <w:r>
        <w:rPr>
          <w:color w:val="00000A"/>
        </w:rPr>
        <w:t>ness, and disease susceptibility</w:t>
      </w:r>
      <w:r w:rsidRPr="000C7089">
        <w:rPr>
          <w:color w:val="00000A"/>
        </w:rPr>
        <w:t>.</w:t>
      </w:r>
      <w:r w:rsidRPr="000C7089">
        <w:rPr>
          <w:color w:val="00000A"/>
        </w:rPr>
        <w:fldChar w:fldCharType="begin" w:fldLock="1"/>
      </w:r>
      <w:r w:rsidRPr="000C7089">
        <w:rPr>
          <w:color w:val="00000A"/>
        </w:rPr>
        <w:instrText>ADDIN CSL_CITATION {"citationItems":[{"id":"ITEM-1","itemData":{"DOI":"10.1146/annurev-animal-031412-103636","ISSN":"2165-8102","abstract":"The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Species","type":"article-journal","volume":"1"},"uris":["http://www.mendeley.com/documents/?uuid=7d097e57-88a8-4b7e-80e2-9363996b7f04"]},{"id":"ITEM-2","itemData":{"DOI":"10.1111/mec.13814","ISBN":"1365-294X","ISSN":"1365294X","abstract":"The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uris":["http://www.mendeley.com/documents/?uuid=66ff25a6-2c12-4c9c-b35c-19dddba8b7fa"]}],"mendeley":{"formattedCitation":"&lt;sup&gt;2,3&lt;/sup&gt;","plainTextFormattedCitation":"2,3","previouslyFormattedCitation":"&lt;sup&gt;2,3&lt;/sup&gt;"},"properties":{"noteIndex":0},"schema":"https://github.com/citation-style-language/schema/raw/master/csl-citation.json"}</w:instrText>
      </w:r>
      <w:r w:rsidRPr="000C7089">
        <w:rPr>
          <w:color w:val="00000A"/>
        </w:rPr>
        <w:fldChar w:fldCharType="separate"/>
      </w:r>
      <w:r w:rsidRPr="000C7089">
        <w:rPr>
          <w:noProof/>
          <w:color w:val="00000A"/>
          <w:vertAlign w:val="superscript"/>
        </w:rPr>
        <w:t>2,3</w:t>
      </w:r>
      <w:r w:rsidRPr="000C7089">
        <w:rPr>
          <w:color w:val="00000A"/>
        </w:rPr>
        <w:fldChar w:fldCharType="end"/>
      </w:r>
      <w:r w:rsidRPr="000C7089">
        <w:rPr>
          <w:color w:val="00000A"/>
        </w:rPr>
        <w:t xml:space="preserve"> </w:t>
      </w:r>
      <w:r>
        <w:rPr>
          <w:color w:val="00000A"/>
        </w:rPr>
        <w:t xml:space="preserve">For example, </w:t>
      </w:r>
      <w:r>
        <w:rPr>
          <w:color w:val="00000A"/>
        </w:rPr>
        <w:t xml:space="preserve">previous work in Chinook salmon using the closely related rainbow trout reference genome found </w:t>
      </w:r>
      <w:r w:rsidR="00A001C6">
        <w:rPr>
          <w:color w:val="00000A"/>
        </w:rPr>
        <w:t xml:space="preserve">a </w:t>
      </w:r>
      <w:r>
        <w:rPr>
          <w:color w:val="00000A"/>
        </w:rPr>
        <w:t xml:space="preserve">small </w:t>
      </w:r>
      <w:r w:rsidR="00A001C6">
        <w:rPr>
          <w:color w:val="00000A"/>
        </w:rPr>
        <w:t xml:space="preserve">number </w:t>
      </w:r>
      <w:r>
        <w:rPr>
          <w:color w:val="00000A"/>
        </w:rPr>
        <w:t xml:space="preserve">of markers </w:t>
      </w:r>
      <w:r>
        <w:rPr>
          <w:color w:val="00000A"/>
        </w:rPr>
        <w:t>that were associated with runtime.</w:t>
      </w:r>
      <w:r>
        <w:rPr>
          <w:color w:val="00000A"/>
        </w:rPr>
        <w:fldChar w:fldCharType="begin" w:fldLock="1"/>
      </w:r>
      <w:r>
        <w:rPr>
          <w:color w:val="00000A"/>
        </w:rPr>
        <w:instrText>ADDIN CSL_CITATION {"citationItems":[{"id":"ITEM-1","itemData":{"DOI":"10.1126/sciadv.1603198","abstract":"The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Advances","id":"ITEM-1","issue":"August","issued":{"date-parts":[["2017"]]},"title":"The evolutionary basis of premature migration in Pacific salmon highlights the utility of genomics for informing conservation","type":"article-journal","volume":"3"},"uris":["http://www.mendeley.com/documents/?uuid=c6fd8232-bfc3-43ec-83ec-b1c559fc77f3"]}],"mendeley":{"formattedCitation":"&lt;sup&gt;4&lt;/sup&gt;","plainTextFormattedCitation":"4","previouslyFormattedCitation":"&lt;sup&gt;4&lt;/sup&gt;"},"properties":{"noteIndex":0},"schema":"https://github.com/citation-style-language/schema/raw/master/csl-citation.json"}</w:instrText>
      </w:r>
      <w:r>
        <w:rPr>
          <w:color w:val="00000A"/>
        </w:rPr>
        <w:fldChar w:fldCharType="separate"/>
      </w:r>
      <w:r w:rsidRPr="00F610EA">
        <w:rPr>
          <w:noProof/>
          <w:color w:val="00000A"/>
          <w:vertAlign w:val="superscript"/>
        </w:rPr>
        <w:t>4</w:t>
      </w:r>
      <w:r>
        <w:rPr>
          <w:color w:val="00000A"/>
        </w:rPr>
        <w:fldChar w:fldCharType="end"/>
      </w:r>
      <w:r>
        <w:rPr>
          <w:color w:val="00000A"/>
        </w:rPr>
        <w:t xml:space="preserve"> In 2014, these markers were located next to a gap in the rainbow trout reference assembly. Reanalysis using a highly contiguous 2018 Chinook salmon reference genome found diagnostic markers located within the gap in the 2014 reference genome (Prince </w:t>
      </w:r>
      <w:r>
        <w:rPr>
          <w:i/>
          <w:color w:val="00000A"/>
        </w:rPr>
        <w:t>et al.</w:t>
      </w:r>
      <w:r>
        <w:rPr>
          <w:color w:val="00000A"/>
        </w:rPr>
        <w:t xml:space="preserve"> unpublished).</w:t>
      </w:r>
      <w:r>
        <w:rPr>
          <w:color w:val="00000A"/>
        </w:rPr>
        <w:fldChar w:fldCharType="begin" w:fldLock="1"/>
      </w:r>
      <w:r>
        <w:rPr>
          <w:color w:val="00000A"/>
        </w:rPr>
        <w:instrText>ADDIN CSL_CITATION {"citationItems":[{"id":"ITEM-1","itemData":{"author":[{"dropping-particle":"","family":"Narum","given":"Shawn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uris":["http://www.mendeley.com/documents/?uuid=c026ef43-5f1b-462a-a6ef-84fbd9b6a818"]}],"mendeley":{"formattedCitation":"&lt;sup&gt;5&lt;/sup&gt;","plainTextFormattedCitation":"5","previouslyFormattedCitation":"&lt;sup&gt;5&lt;/sup&gt;"},"properties":{"noteIndex":0},"schema":"https://github.com/citation-style-language/schema/raw/master/csl-citation.json"}</w:instrText>
      </w:r>
      <w:r>
        <w:rPr>
          <w:color w:val="00000A"/>
        </w:rPr>
        <w:fldChar w:fldCharType="separate"/>
      </w:r>
      <w:r w:rsidRPr="00F610EA">
        <w:rPr>
          <w:noProof/>
          <w:color w:val="00000A"/>
          <w:vertAlign w:val="superscript"/>
        </w:rPr>
        <w:t>5</w:t>
      </w:r>
      <w:r>
        <w:rPr>
          <w:color w:val="00000A"/>
        </w:rPr>
        <w:fldChar w:fldCharType="end"/>
      </w:r>
      <w:r>
        <w:rPr>
          <w:color w:val="00000A"/>
        </w:rPr>
        <w:t xml:space="preserve"> This example underscores how reference genomes can propel conservation research forward.</w:t>
      </w:r>
    </w:p>
    <w:p w14:paraId="5D171380" w14:textId="77777777" w:rsidR="006F47E9" w:rsidRPr="00D417D1" w:rsidRDefault="006F47E9" w:rsidP="006F47E9">
      <w:pPr>
        <w:ind w:right="270" w:firstLine="720"/>
      </w:pPr>
    </w:p>
    <w:p w14:paraId="7A846497" w14:textId="2E4DB020" w:rsidR="00372DDA" w:rsidRDefault="006F47E9" w:rsidP="006F47E9">
      <w:pPr>
        <w:ind w:right="270"/>
        <w:rPr>
          <w:color w:val="00000A"/>
        </w:rPr>
        <w:sectPr w:rsidR="00372DDA">
          <w:footerReference w:type="default" r:id="rId11"/>
          <w:pgSz w:w="12240" w:h="15840"/>
          <w:pgMar w:top="1440" w:right="1440" w:bottom="1440" w:left="1440" w:header="720" w:footer="720" w:gutter="0"/>
          <w:cols w:space="720"/>
          <w:docGrid w:linePitch="360"/>
        </w:sectPr>
      </w:pPr>
      <w:r w:rsidRPr="000C7089">
        <w:rPr>
          <w:color w:val="00000A"/>
        </w:rPr>
        <w:t xml:space="preserve">Recently, genome sequencing technologies have become both more cost effective and efficient. </w:t>
      </w:r>
      <w:r w:rsidR="00A001C6">
        <w:rPr>
          <w:color w:val="00000A"/>
        </w:rPr>
        <w:t>“</w:t>
      </w:r>
      <w:r>
        <w:rPr>
          <w:color w:val="00000A"/>
        </w:rPr>
        <w:t>Hybrid assemblies</w:t>
      </w:r>
      <w:r w:rsidR="00A001C6">
        <w:rPr>
          <w:color w:val="00000A"/>
        </w:rPr>
        <w:t>” (</w:t>
      </w:r>
      <w:r>
        <w:rPr>
          <w:color w:val="00000A"/>
        </w:rPr>
        <w:t>assemblies that use multiple NGS technologies</w:t>
      </w:r>
      <w:r w:rsidR="00A001C6">
        <w:rPr>
          <w:color w:val="00000A"/>
        </w:rPr>
        <w:t>)</w:t>
      </w:r>
      <w:r>
        <w:rPr>
          <w:color w:val="00000A"/>
        </w:rPr>
        <w:t xml:space="preserve"> are the most reliable way to achieve a chromosome-scale hi</w:t>
      </w:r>
      <w:r w:rsidR="00A001C6">
        <w:rPr>
          <w:color w:val="00000A"/>
        </w:rPr>
        <w:t>gh</w:t>
      </w:r>
      <w:r>
        <w:rPr>
          <w:color w:val="00000A"/>
        </w:rPr>
        <w:t xml:space="preserve">-quality </w:t>
      </w:r>
      <w:r>
        <w:rPr>
          <w:color w:val="00000A"/>
        </w:rPr>
        <w:t>genome assembly. The Vertebrate Genomes Project, a consortium aimed towards developing an assembly pipeline and quality standards for genome assemblies of all vertebrates, established quality goal metrics for the continuity, completeness and accuracy of reference genomes</w:t>
      </w:r>
      <w:r w:rsidR="00A001C6">
        <w:rPr>
          <w:color w:val="00000A"/>
        </w:rPr>
        <w:t>.</w:t>
      </w:r>
      <w:r>
        <w:rPr>
          <w:color w:val="00000A"/>
        </w:rPr>
        <w:fldChar w:fldCharType="begin" w:fldLock="1"/>
      </w:r>
      <w:r>
        <w:rPr>
          <w:color w:val="00000A"/>
        </w:rPr>
        <w:instrText>ADDIN CSL_CITATION {"citationItems":[{"id":"ITEM-1","itemData":{"DOI":"10.1101/2020.05.22.110833","abstract":"High-quality and complete reference genome assemblies are fundamental for the application of genomics to biology, disease, and biodiversity conservation. However, such assemblies are only available for a few non-microbial species1–4. To address this issue, the international Genome 10K (G10K) consortium5,6 has worked over a five-year period to evaluate and develop cost-effective methods for assembling the most accurate and complete reference genomes to date. Here we summarize these developments, introduce a set of quality standards, and present lessons learned from sequencing and assembling 16 species representing major vertebrate lineages (mammals, birds, reptiles, amphibians, teleost fishes and cartilaginous fishes). We confirm that long-read sequencing technologies are essential for maximizing genome quality and that unresolved complex repeats and haplotype heterozygosity are major sources of error in assemblies. Our new assemblies identify and correct substantial errors in some of the best historical reference genomes. Adopting these lessons, we have embarked on the Vertebrate Genomes Project (VGP), an effort to generate high-quality, complete reference genomes for all ~70,000 extant vertebrate species and help enable a new era of discovery across the life sciences.Competing Interest StatementDuring the contributing period, B.T.H, M.Si., A.F. and M.Mo. were employees of DNAnexus Inc. S.B.K., R.H., Z.K., J.Ko., I.S. and C.D. are full-time employees at Pacific Biosciences, a company developing single-molecule sequencing technologies. R.D. is a scientific advisory board member of Dovetail Inc. P.Fl. is a member of the Scientific Advisory Boards of Fabric Genomics, Inc., and Eagle Genomics, Ltd. H.C. receives royalties from the sale of UCSC Genome Browser source code, LiftOver, GBiB, and GBiC licenses to commercial entities. S.K has received travel funds to speak at symposia organized by Oxford Nanopore. M.D. and L.N. receives royalties from licensing of UCSC Genome Browser. For W.E.J., the content here is not to be construed as the views of the DA or DOD.","author":[{"dropping-particle":"","family":"Rhie","given":"Arang","non-dropping-particle":"","parse-names":false,"suffix":""},{"dropping-particle":"","family":"McCarthy","given":"Shane A","non-dropping-particle":"","parse-names":false,"suffix":""},{"dropping-particle":"","family":"Fedrigo","given":"Olivier","non-dropping-particle":"","parse-names":false,"suffix":""},{"dropping-particle":"","family":"Damas","given":"Joana","non-dropping-particle":"","parse-names":false,"suffix":""},{"dropping-particle":"","family":"Formenti","given":"Giulio","non-dropping-particle":"","parse-names":false,"suffix":""},{"dropping-particle":"","family":"Koren","given":"Sergey","non-dropping-particle":"","parse-names":false,"suffix":""},{"dropping-particle":"","family":"Uliano-Silva","given":"Marcela","non-dropping-particle":"","parse-names":false,"suffix":""},{"dropping-particle":"","family":"Chow","given":"William","non-dropping-particle":"","parse-names":false,"suffix":""},{"dropping-particle":"","family":"Fungtammasan","given":"Arkarachai","non-dropping-particle":"","parse-names":false,"suffix":""},{"dropping-particle":"","family":"Gedman","given":"Gregory L","non-dropping-particle":"","parse-names":false,"suffix":""},{"dropping-particle":"","family":"Cantin","given":"Lindsey J","non-dropping-particle":"","parse-names":false,"suffix":""},{"dropping-particle":"","family":"Thibaud-Nissen","given":"Francoise","non-dropping-particle":"","parse-names":false,"suffix":""},{"dropping-particle":"","family":"Haggerty","given":"Leanne","non-dropping-particle":"","parse-names":false,"suffix":""},{"dropping-particle":"","family":"Lee","given":"Chul","non-dropping-particle":"","parse-names":false,"suffix":""},{"dropping-particle":"","family":"Ko","given":"Byung June","non-dropping-particle":"","parse-names":false,"suffix":""},{"dropping-particle":"","family":"Kim","given":"Juwan","non-dropping-particle":"","parse-names":false,"suffix":""},{"dropping-particle":"","family":"Bista","given":"Iliana","non-dropping-particle":"","parse-names":false,"suffix":""},{"dropping-particle":"","family":"Smith","given":"Michelle","non-dropping-particle":"","parse-names":false,"suffix":""},{"dropping-particle":"","family":"Haase","given":"Bettina","non-dropping-particle":"","parse-names":false,"suffix":""},{"dropping-particle":"","family":"Mountcastle","given":"Jacquelyn","non-dropping-particle":"","parse-names":false,"suffix":""},{"dropping-particle":"","family":"Winkler","given":"Sylke","non-dropping-particle":"","parse-names":false,"suffix":""},{"dropping-particle":"","family":"Paez","given":"Sadye","non-dropping-particle":"","parse-names":false,"suffix":""},{"dropping-particle":"","family":"Howard","given":"Jason","non-dropping-particle":"","parse-names":false,"suffix":""},{"dropping-particle":"","family":"Vernes","given":"Sonja C","non-dropping-particle":"","parse-names":false,"suffix":""},{"dropping-particle":"","family":"Lama","given":"Tanya M","non-dropping-particle":"","parse-names":false,"suffix":""},{"dropping-particle":"","family":"Grutzner","given":"Frank","non-dropping-particle":"","parse-names":false,"suffix":""},{"dropping-particle":"","family":"Warren","given":"Wesley C","non-dropping-particle":"","parse-names":false,"suffix":""},{"dropping-particle":"","family":"Balakrishnan","given":"Christopher","non-dropping-particle":"","parse-names":false,"suffix":""},{"dropping-particle":"","family":"Burt","given":"Dave","non-dropping-particle":"","parse-names":false,"suffix":""},{"dropping-particle":"","family":"George","given":"Julia M","non-dropping-particle":"","parse-names":false,"suffix":""},{"dropping-particle":"","family":"Biegler","given":"Mathew","non-dropping-particle":"","parse-names":false,"suffix":""},{"dropping-particle":"","family":"Iorns","given":"David","non-dropping-particle":"","parse-names":false,"suffix":""},{"dropping-particle":"","family":"Digby","given":"Andrew","non-dropping-particle":"","parse-names":false,"suffix":""},{"dropping-particle":"","family":"Eason","given":"Daryl","non-dropping-particle":"","parse-names":false,"suffix":""},{"dropping-particle":"","family":"Edwards","given":"Taylor","non-dropping-particle":"","parse-names":false,"suffix":""},{"dropping-particle":"","family":"Wilkinson","given":"Mark","non-dropping-particle":"","parse-names":false,"suffix":""},{"dropping-particle":"","family":"Turner","given":"George","non-dropping-particle":"","parse-names":false,"suffix":""},{"dropping-particle":"","family":"Meyer","given":"Axel","non-dropping-particle":"","parse-names":false,"suffix":""},{"dropping-particle":"","family":"Kautt","given":"Andreas F","non-dropping-particle":"","parse-names":false,"suffix":""},{"dropping-particle":"","family":"Franchini","given":"Paolo","non-dropping-particle":"","parse-names":false,"suffix":""},{"dropping-particle":"","family":"Detrich","given":"H William","non-dropping-particle":"","parse-names":false,"suffix":""},{"dropping-particle":"","family":"Svardal","given":"Hannes","non-dropping-particle":"","parse-names":false,"suffix":""},{"dropping-particle":"","family":"Wagner","given":"Maximilian","non-dropping-particle":"","parse-names":false,"suffix":""},{"dropping-particle":"","family":"Naylor","given":"Gavin J P","non-dropping-particle":"","parse-names":false,"suffix":""},{"dropping-particle":"","family":"Pippel","given":"Martin","non-dropping-particle":"","parse-names":false,"suffix":""},{"dropping-particle":"","family":"Malinsky","given":"Milan","non-dropping-particle":"","parse-names":false,"suffix":""},{"dropping-particle":"","family":"Mooney","given":"Mark","non-dropping-particle":"","parse-names":false,"suffix":""},{"dropping-particle":"","family":"Simbirsky","given":"Maria","non-dropping-particle":"","parse-names":false,"suffix":""},{"dropping-particle":"","family":"Hannigan","given":"Brett T","non-dropping-particle":"","parse-names":false,"suffix":""},{"dropping-particle":"","family":"Pesout","given":"Trevor","non-dropping-particle":"","parse-names":false,"suffix":""},{"dropping-particle":"","family":"Houck","given":"Marlys","non-dropping-particle":"","parse-names":false,"suffix":""},{"dropping-particle":"","family":"Misuraca","given":"Ann","non-dropping-particle":"","parse-names":false,"suffix":""},{"dropping-particle":"","family":"Kingan","given":"Sarah B","non-dropping-particle":"","parse-names":false,"suffix":""},{"dropping-particle":"","family":"Hall","given":"Richard","non-dropping-particle":"","parse-names":false,"suffix":""},{"dropping-particle":"","family":"Kronenberg","given":"Zev","non-dropping-particle":"","parse-names":false,"suffix":""},{"dropping-particle":"","family":"Korlach","given":"Jonas","non-dropping-particle":"","parse-names":false,"suffix":""},{"dropping-particle":"","family":"Sović","given":"Ivan","non-dropping-particle":"","parse-names":false,"suffix":""},{"dropping-particle":"","family":"Dunn","given":"Christopher","non-dropping-particle":"","parse-names":false,"suffix":""},{"dropping-particle":"","family":"Ning","given":"Zemin","non-dropping-particle":"","parse-names":false,"suffix":""},{"dropping-particle":"","family":"Hastie","given":"Alex","non-dropping-particle":"","parse-names":false,"suffix":""},{"dropping-particle":"","family":"Lee","given":"Joyce","non-dropping-particle":"","parse-names":false,"suffix":""},{"dropping-particle":"","family":"Selvaraj","given":"Siddarth","non-dropping-particle":"","parse-names":false,"suffix":""},{"dropping-particle":"","family":"Green","given":"Richard E","non-dropping-particle":"","parse-names":false,"suffix":""},{"dropping-particle":"","family":"Putnam","given":"Nicholas H","non-dropping-particle":"","parse-names":false,"suffix":""},{"dropping-particle":"","family":"Ghurye","given":"Jay","non-dropping-particle":"","parse-names":false,"suffix":""},{"dropping-particle":"","family":"Garrison","given":"Erik","non-dropping-particle":"","parse-names":false,"suffix":""},{"dropping-particle":"","family":"Sims","given":"Ying","non-dropping-particle":"","parse-names":false,"suffix":""},{"dropping-particle":"","family":"Collins","given":"Joanna","non-dropping-particle":"","parse-names":false,"suffix":""},{"dropping-particle":"","family":"Pelan","given":"Sarah","non-dropping-particle":"","parse-names":false,"suffix":""},{"dropping-particle":"","family":"Torrance","given":"James","non-dropping-particle":"","parse-names":false,"suffix":""},{"dropping-particle":"","family":"Tracey","given":"Alan","non-dropping-particle":"","parse-names":false,"suffix":""},{"dropping-particle":"","family":"Wood","given":"Jonathan","non-dropping-particle":"","parse-names":false,"suffix":""},{"dropping-particle":"","family":"Guan","given":"Dengfeng","non-dropping-particle":"","parse-names":false,"suffix":""},{"dropping-particle":"","family":"London","given":"Sarah E","non-dropping-particle":"","parse-names":false,"suffix":""},{"dropping-particle":"","family":"Clayton","given":"David F","non-dropping-particle":"","parse-names":false,"suffix":""},{"dropping-particle":"V","family":"Mello","given":"Claudio","non-dropping-particle":"","parse-names":false,"suffix":""},{"dropping-particle":"","family":"Friedrich","given":"Samantha R","non-dropping-particle":"","parse-names":false,"suffix":""},{"dropping-particle":"V","family":"Lovell","given":"Peter","non-dropping-particle":"","parse-names":false,"suffix":""},{"dropping-particle":"","family":"Osipova","given":"Ekaterina","non-dropping-particle":"","parse-names":false,"suffix":""},{"dropping-particle":"","family":"Al-Ajli","given":"Farooq O","non-dropping-particle":"","parse-names":false,"suffix":""},{"dropping-particle":"","family":"Secomandi","given":"Simona","non-dropping-particle":"","parse-names":false,"suffix":""},{"dropping-particle":"","family":"Kim","given":"Heebal","non-dropping-particle":"","parse-names":false,"suffix":""},{"dropping-particle":"","family":"Theofanopoulou","given":"Constantina","non-dropping-particle":"","parse-names":false,"suffix":""},{"dropping-particle":"","family":"Zhou","given":"Yang","non-dropping-particle":"","parse-names":false,"suffix":""},{"dropping-particle":"","family":"Harris","given":"Robert S","non-dropping-particle":"","parse-names":false,"suffix":""},{"dropping-particle":"","family":"Makova","given":"Kateryna D","non-dropping-particle":"","parse-names":false,"suffix":""},{"dropping-particle":"","family":"Medvedev","given":"Paul","non-dropping-particle":"","parse-names":false,"suffix":""},{"dropping-particle":"","family":"Hoffman","given":"Jinna","non-dropping-particle":"","parse-names":false,"suffix":""},{"dropping-particle":"","family":"Masterson","given":"Patrick","non-dropping-particle":"","parse-names":false,"suffix":""},{"dropping-particle":"","family":"Clark","given":"Karen","non-dropping-particle":"","parse-names":false,"suffix":""},{"dropping-particle":"","family":"Martin","given":"Fergal","non-dropping-particle":"","parse-names":false,"suffix":""},{"dropping-particle":"","family":"Howe","given":"Kevin","non-dropping-particle":"","parse-names":false,"suffix":""},{"dropping-particle":"","family":"Flicek","given":"Paul","non-dropping-particle":"","parse-names":false,"suffix":""},{"dropping-particle":"","family":"Walenz","given":"Brian P","non-dropping-particle":"","parse-names":false,"suffix":""},{"dropping-particle":"","family":"Kwak","given":"Woori","non-dropping-particle":"","parse-names":false,"suffix":""},{"dropping-particle":"","family":"Clawson","given":"Hiram","non-dropping-particle":"","parse-names":false,"suffix":""},{"dropping-particle":"","family":"Diekhans","given":"Mark","non-dropping-particle":"","parse-names":false,"suffix":""},{"dropping-particle":"","family":"Nassar","given":"Luis","non-dropping-particle":"","parse-names":false,"suffix":""},{"dropping-particle":"","family":"Paten","given":"Benedict","non-dropping-particle":"","parse-names":false,"suffix":""},{"dropping-particle":"","family":"Kraus","given":"Robert H S","non-dropping-particle":"","parse-names":false,"suffix":""},{"dropping-particle":"","family":"Lewin","given":"Harris","non-dropping-particle":"","parse-names":false,"suffix":""},{"dropping-particle":"","family":"Crawford","given":"Andrew J","non-dropping-particle":"","parse-names":false,"suffix":""},{"dropping-particle":"","family":"Gilbert","given":"M Thomas P","non-dropping-particle":"","parse-names":false,"suffix":""},{"dropping-particle":"","family":"Zhang","given":"Guojie","non-dropping-particle":"","parse-names":false,"suffix":""},{"dropping-particle":"","family":"Venkatesh","given":"Byrappa","non-dropping-particle":"","parse-names":false,"suffix":""},{"dropping-particle":"","family":"Murphy","given":"Robert W","non-dropping-particle":"","parse-names":false,"suffix":""},{"dropping-particle":"","family":"Koepfli","given":"Klaus-Peter","non-dropping-particle":"","parse-names":false,"suffix":""},{"dropping-particle":"","family":"Shapiro","given":"Beth","non-dropping-particle":"","parse-names":false,"suffix":""},{"dropping-particle":"","family":"Johnson","given":"Warren E","non-dropping-particle":"","parse-names":false,"suffix":""},{"dropping-particle":"","family":"Palma","given":"Federica","non-dropping-particle":"Di","parse-names":false,"suffix":""},{"dropping-particle":"","family":"Margues-Bonet","given":"Tomas","non-dropping-particle":"","parse-names":false,"suffix":""},{"dropping-particle":"","family":"Teeling","given":"Emma C","non-dropping-particle":"","parse-names":false,"suffix":""},{"dropping-particle":"","family":"Warnow","given":"Tandy","non-dropping-particle":"","parse-names":false,"suffix":""},{"dropping-particle":"","family":"Graves","given":"Jennifer Marshall","non-dropping-particle":"","parse-names":false,"suffix":""},{"dropping-particle":"","family":"Ryder","given":"Oliver A","non-dropping-particle":"","parse-names":false,"suffix":""},{"dropping-particle":"","family":"Hausler","given":"David","non-dropping-particle":"","parse-names":false,"suffix":""},{"dropping-particle":"","family":"O’Brien","given":"Stephen J","non-dropping-particle":"","parse-names":false,"suffix":""},{"dropping-particle":"","family":"Howe","given":"Kerstin","non-dropping-particle":"","parse-names":false,"suffix":""},{"dropping-particle":"","family":"Myers","given":"Eugene W","non-dropping-particle":"","parse-names":false,"suffix":""},{"dropping-particle":"","family":"Durbin","given":"Richard","non-dropping-particle":"","parse-names":false,"suffix":""},{"dropping-particle":"","family":"Phillippy","given":"Adam M","non-dropping-particle":"","parse-names":false,"suffix":""},{"dropping-particle":"","family":"Jarvis","given":"Erich D","non-dropping-particle":"","parse-names":false,"suffix":""}],"container-title":"bioRxiv","id":"ITEM-1","issued":{"date-parts":[["2020","1","1"]]},"page":"2020.05.22.110833","title":"Towards complete and error-free genome assemblies of all vertebrate species","type":"article-journal"},"uris":["http://www.mendeley.com/documents/?uuid=71c8d40a-6aa9-4367-99d2-61783a988979"]}],"mendeley":{"formattedCitation":"&lt;sup&gt;6&lt;/sup&gt;","plainTextFormattedCitation":"6","previouslyFormattedCitation":"&lt;sup&gt;6&lt;/sup&gt;"},"properties":{"noteIndex":0},"schema":"https://github.com/citation-style-language/schema/raw/master/csl-citation.json"}</w:instrText>
      </w:r>
      <w:r>
        <w:rPr>
          <w:color w:val="00000A"/>
        </w:rPr>
        <w:fldChar w:fldCharType="separate"/>
      </w:r>
      <w:r w:rsidRPr="008434CB">
        <w:rPr>
          <w:noProof/>
          <w:color w:val="00000A"/>
          <w:vertAlign w:val="superscript"/>
        </w:rPr>
        <w:t>6</w:t>
      </w:r>
      <w:r>
        <w:rPr>
          <w:color w:val="00000A"/>
        </w:rPr>
        <w:fldChar w:fldCharType="end"/>
      </w:r>
      <w:r>
        <w:rPr>
          <w:color w:val="00000A"/>
        </w:rPr>
        <w:t xml:space="preserve"> Therefore, a main goal of this </w:t>
      </w:r>
      <w:r>
        <w:rPr>
          <w:color w:val="00000A"/>
        </w:rPr>
        <w:lastRenderedPageBreak/>
        <w:t>project is to develop a highly accurate chromosome-scale</w:t>
      </w:r>
      <w:r w:rsidRPr="000C7089">
        <w:rPr>
          <w:color w:val="00000A"/>
        </w:rPr>
        <w:t xml:space="preserve"> reference genome, hereafter called </w:t>
      </w:r>
      <w:r>
        <w:rPr>
          <w:color w:val="00000A"/>
        </w:rPr>
        <w:t>“</w:t>
      </w:r>
      <w:r w:rsidRPr="000C7089">
        <w:rPr>
          <w:color w:val="00000A"/>
        </w:rPr>
        <w:t>reference genome</w:t>
      </w:r>
      <w:r>
        <w:rPr>
          <w:color w:val="00000A"/>
        </w:rPr>
        <w:t>”, using linked-read</w:t>
      </w:r>
      <w:r w:rsidR="00372DDA">
        <w:rPr>
          <w:color w:val="00000A"/>
        </w:rPr>
        <w:t xml:space="preserve"> (Box 1)</w:t>
      </w:r>
      <w:r>
        <w:rPr>
          <w:color w:val="00000A"/>
        </w:rPr>
        <w:t>, long-rea</w:t>
      </w:r>
      <w:r w:rsidR="00372DDA">
        <w:rPr>
          <w:color w:val="00000A"/>
        </w:rPr>
        <w:t>d (Box 2),</w:t>
      </w:r>
      <w:r>
        <w:rPr>
          <w:color w:val="00000A"/>
        </w:rPr>
        <w:t xml:space="preserve"> hi-c </w:t>
      </w:r>
      <w:r w:rsidR="004D5944">
        <w:rPr>
          <w:color w:val="00000A"/>
        </w:rPr>
        <w:t>chromatin</w:t>
      </w:r>
      <w:r>
        <w:rPr>
          <w:color w:val="00000A"/>
        </w:rPr>
        <w:t xml:space="preserve"> conf</w:t>
      </w:r>
      <w:r w:rsidR="004D5944">
        <w:rPr>
          <w:color w:val="00000A"/>
        </w:rPr>
        <w:t>i</w:t>
      </w:r>
      <w:r>
        <w:rPr>
          <w:color w:val="00000A"/>
        </w:rPr>
        <w:t xml:space="preserve">rmation </w:t>
      </w:r>
      <w:r w:rsidR="004D5944">
        <w:rPr>
          <w:color w:val="00000A"/>
        </w:rPr>
        <w:t>captur</w:t>
      </w:r>
      <w:r w:rsidR="00372DDA">
        <w:rPr>
          <w:color w:val="00000A"/>
        </w:rPr>
        <w:t xml:space="preserve">e (Box 3), </w:t>
      </w:r>
      <w:r w:rsidR="008E544E">
        <w:rPr>
          <w:color w:val="00000A"/>
        </w:rPr>
        <w:t xml:space="preserve">and a genetic linkage map </w:t>
      </w:r>
      <w:r>
        <w:rPr>
          <w:color w:val="00000A"/>
        </w:rPr>
        <w:t xml:space="preserve">(Figure 1). </w:t>
      </w:r>
    </w:p>
    <w:p w14:paraId="47FE3B28" w14:textId="7F304E09" w:rsidR="000B0F0D" w:rsidRDefault="000B0F0D" w:rsidP="006F47E9">
      <w:pPr>
        <w:ind w:right="270"/>
        <w:rPr>
          <w:color w:val="00000A"/>
        </w:rPr>
      </w:pPr>
    </w:p>
    <w:p w14:paraId="1F72D21A" w14:textId="7E46C586"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BOX 1</w:t>
      </w:r>
      <w:r>
        <w:rPr>
          <w:b/>
          <w:bCs/>
          <w:color w:val="00000A"/>
          <w:u w:val="single"/>
        </w:rPr>
        <w:t>:</w:t>
      </w:r>
      <w:r>
        <w:rPr>
          <w:b/>
          <w:bCs/>
          <w:color w:val="00000A"/>
        </w:rPr>
        <w:t xml:space="preserve"> </w:t>
      </w:r>
      <w:r w:rsidR="000B0F0D" w:rsidRPr="00A97ADC">
        <w:rPr>
          <w:b/>
          <w:bCs/>
          <w:color w:val="00000A"/>
        </w:rPr>
        <w:t>Linked-read Sequencin</w:t>
      </w:r>
      <w:r w:rsidR="00A97ADC" w:rsidRPr="00A97ADC">
        <w:rPr>
          <w:b/>
          <w:bCs/>
          <w:color w:val="00000A"/>
        </w:rPr>
        <w:t>g</w:t>
      </w:r>
      <w:r w:rsidR="00ED0CBB" w:rsidRPr="00ED0CBB">
        <w:rPr>
          <w:color w:val="00000A"/>
        </w:rPr>
        <w:t>, such as 10X Genomics used in this study,</w:t>
      </w:r>
      <w:r w:rsidR="000B0F0D">
        <w:rPr>
          <w:color w:val="00000A"/>
        </w:rPr>
        <w:t xml:space="preserve"> takes large segments of</w:t>
      </w:r>
      <w:r w:rsidR="00A97ADC">
        <w:rPr>
          <w:color w:val="00000A"/>
        </w:rPr>
        <w:t xml:space="preserve"> extracted</w:t>
      </w:r>
      <w:r w:rsidR="000B0F0D">
        <w:rPr>
          <w:color w:val="00000A"/>
        </w:rPr>
        <w:t xml:space="preserve"> DNA (around 50kbp) found in an organism’s genome and </w:t>
      </w:r>
      <w:r w:rsidR="00A97ADC">
        <w:rPr>
          <w:color w:val="00000A"/>
        </w:rPr>
        <w:t>puts them into individual</w:t>
      </w:r>
      <w:r w:rsidR="000B0F0D">
        <w:rPr>
          <w:color w:val="00000A"/>
        </w:rPr>
        <w:t xml:space="preserve"> oil bead</w:t>
      </w:r>
      <w:r w:rsidR="00A97ADC">
        <w:rPr>
          <w:color w:val="00000A"/>
        </w:rPr>
        <w:t>s</w:t>
      </w:r>
      <w:r w:rsidR="000B0F0D">
        <w:rPr>
          <w:color w:val="00000A"/>
        </w:rPr>
        <w:t xml:space="preserve">. Within </w:t>
      </w:r>
      <w:r w:rsidR="00A97ADC">
        <w:rPr>
          <w:color w:val="00000A"/>
        </w:rPr>
        <w:t>each</w:t>
      </w:r>
      <w:r w:rsidR="000B0F0D">
        <w:rPr>
          <w:color w:val="00000A"/>
        </w:rPr>
        <w:t xml:space="preserve"> oil bead, the segment of DNA is sheared to a length that an Illumina sequencer can read (~300-500bp) and barcodes corresponding to the oil bead the fragments are found in are attached on either side. All of the oil beads </w:t>
      </w:r>
      <w:r w:rsidR="00A97ADC">
        <w:rPr>
          <w:color w:val="00000A"/>
        </w:rPr>
        <w:t>are then pooled together and sequenced to get highly accurate base calls with pseudo-long reads.</w:t>
      </w:r>
    </w:p>
    <w:p w14:paraId="3A4A916A" w14:textId="59B95C4F"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p>
    <w:p w14:paraId="37172382" w14:textId="2505B963" w:rsidR="00A97ADC" w:rsidRDefault="00A97ADC" w:rsidP="000B0F0D">
      <w:pPr>
        <w:pBdr>
          <w:top w:val="single" w:sz="4" w:space="1" w:color="auto" w:shadow="1"/>
          <w:left w:val="single" w:sz="4" w:space="4" w:color="auto" w:shadow="1"/>
          <w:bottom w:val="single" w:sz="4" w:space="1" w:color="auto" w:shadow="1"/>
          <w:right w:val="single" w:sz="4" w:space="4" w:color="auto" w:shadow="1"/>
        </w:pBdr>
        <w:ind w:right="270"/>
      </w:pPr>
      <w:r w:rsidRPr="00A97ADC">
        <w:fldChar w:fldCharType="begin"/>
      </w:r>
      <w:r w:rsidRPr="00A97ADC">
        <w:instrText xml:space="preserve"> INCLUDEPICTURE "https://genome.med.harvard.edu/images/technologies/singleCell/10xProcess.jpg" \* MERGEFORMATINET </w:instrText>
      </w:r>
      <w:r w:rsidRPr="00A97ADC">
        <w:fldChar w:fldCharType="separate"/>
      </w:r>
      <w:r w:rsidRPr="00A97ADC">
        <w:rPr>
          <w:noProof/>
        </w:rPr>
        <w:drawing>
          <wp:inline distT="0" distB="0" distL="0" distR="0" wp14:anchorId="2C54AD3F" wp14:editId="6B42D106">
            <wp:extent cx="5782733" cy="2217949"/>
            <wp:effectExtent l="0" t="0" r="0" b="5080"/>
            <wp:docPr id="6"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iopolymers Facil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5721" cy="2234437"/>
                    </a:xfrm>
                    <a:prstGeom prst="rect">
                      <a:avLst/>
                    </a:prstGeom>
                    <a:noFill/>
                    <a:ln>
                      <a:noFill/>
                    </a:ln>
                  </pic:spPr>
                </pic:pic>
              </a:graphicData>
            </a:graphic>
          </wp:inline>
        </w:drawing>
      </w:r>
      <w:r w:rsidRPr="00A97ADC">
        <w:fldChar w:fldCharType="end"/>
      </w:r>
    </w:p>
    <w:p w14:paraId="67A5DA89" w14:textId="7B0BA877"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https://genome.med.harvard.edu/services/singleCell/ViewOverview.action</w:t>
      </w:r>
    </w:p>
    <w:p w14:paraId="52FE06CB" w14:textId="676A5DA7" w:rsidR="00E37454" w:rsidRDefault="00E37454" w:rsidP="006F47E9">
      <w:pPr>
        <w:ind w:right="270"/>
        <w:rPr>
          <w:color w:val="00000A"/>
        </w:rPr>
      </w:pPr>
    </w:p>
    <w:p w14:paraId="39921F42" w14:textId="1C7C7023" w:rsidR="000B0F0D"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t xml:space="preserve">BOX </w:t>
      </w:r>
      <w:r>
        <w:rPr>
          <w:b/>
          <w:bCs/>
          <w:color w:val="00000A"/>
          <w:u w:val="single"/>
        </w:rPr>
        <w:t>2</w:t>
      </w:r>
      <w:r>
        <w:rPr>
          <w:b/>
          <w:bCs/>
          <w:color w:val="00000A"/>
          <w:u w:val="single"/>
        </w:rPr>
        <w:t>:</w:t>
      </w:r>
      <w:r>
        <w:rPr>
          <w:b/>
          <w:bCs/>
          <w:color w:val="00000A"/>
        </w:rPr>
        <w:t xml:space="preserve"> </w:t>
      </w:r>
      <w:r w:rsidR="000B0F0D">
        <w:rPr>
          <w:color w:val="00000A"/>
        </w:rPr>
        <w:t>Long-read Sequencing</w:t>
      </w:r>
      <w:r w:rsidR="00ED0CBB" w:rsidRPr="00ED0CBB">
        <w:rPr>
          <w:color w:val="00000A"/>
        </w:rPr>
        <w:t xml:space="preserve">, such as </w:t>
      </w:r>
      <w:r w:rsidR="00ED0CBB">
        <w:rPr>
          <w:color w:val="00000A"/>
        </w:rPr>
        <w:t>PacBio HiFi</w:t>
      </w:r>
      <w:r w:rsidR="00ED0CBB" w:rsidRPr="00ED0CBB">
        <w:rPr>
          <w:color w:val="00000A"/>
        </w:rPr>
        <w:t xml:space="preserve"> used in this study,</w:t>
      </w:r>
      <w:r w:rsidR="00ED0CBB">
        <w:rPr>
          <w:color w:val="00000A"/>
        </w:rPr>
        <w:t xml:space="preserve"> takes long segments of DNA </w:t>
      </w:r>
      <w:r w:rsidR="00E37454">
        <w:rPr>
          <w:color w:val="00000A"/>
        </w:rPr>
        <w:t xml:space="preserve">(over 50 </w:t>
      </w:r>
      <w:proofErr w:type="spellStart"/>
      <w:r w:rsidR="00E37454">
        <w:rPr>
          <w:color w:val="00000A"/>
        </w:rPr>
        <w:t>kbp</w:t>
      </w:r>
      <w:proofErr w:type="spellEnd"/>
      <w:r w:rsidR="00E37454">
        <w:rPr>
          <w:color w:val="00000A"/>
        </w:rPr>
        <w:t xml:space="preserve">), shears them into a few segments (10-20kbp) </w:t>
      </w:r>
      <w:r>
        <w:rPr>
          <w:color w:val="00000A"/>
        </w:rPr>
        <w:t xml:space="preserve">and circularizes </w:t>
      </w:r>
      <w:r w:rsidR="00E37454">
        <w:rPr>
          <w:color w:val="00000A"/>
        </w:rPr>
        <w:t>each</w:t>
      </w:r>
      <w:r>
        <w:rPr>
          <w:color w:val="00000A"/>
        </w:rPr>
        <w:t xml:space="preserve">. </w:t>
      </w:r>
      <w:r w:rsidR="00E37454">
        <w:rPr>
          <w:color w:val="00000A"/>
        </w:rPr>
        <w:t>The circular molecules are</w:t>
      </w:r>
      <w:r>
        <w:rPr>
          <w:color w:val="00000A"/>
        </w:rPr>
        <w:t xml:space="preserve"> then run through a sequencer to get a</w:t>
      </w:r>
      <w:r w:rsidR="00E37454">
        <w:rPr>
          <w:color w:val="00000A"/>
        </w:rPr>
        <w:t>n accurate</w:t>
      </w:r>
      <w:r>
        <w:rPr>
          <w:color w:val="00000A"/>
        </w:rPr>
        <w:t xml:space="preserve"> circular consensus sequence</w:t>
      </w:r>
      <w:r w:rsidR="00E37454">
        <w:rPr>
          <w:color w:val="00000A"/>
        </w:rPr>
        <w:t xml:space="preserve"> over 20kbp in length.</w:t>
      </w:r>
    </w:p>
    <w:p w14:paraId="447F5F65" w14:textId="5F8D92FC" w:rsidR="00A97AD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fldChar w:fldCharType="begin"/>
      </w:r>
      <w:r>
        <w:instrText xml:space="preserve"> INCLUDEPICTURE "https://www.pacb.com/wp-content/uploads/How-to-get-HiFi-reads_v2.png" \* MERGEFORMATINET </w:instrText>
      </w:r>
      <w:r>
        <w:fldChar w:fldCharType="separate"/>
      </w:r>
      <w:r>
        <w:rPr>
          <w:noProof/>
        </w:rPr>
        <w:drawing>
          <wp:inline distT="0" distB="0" distL="0" distR="0" wp14:anchorId="4189B6E3" wp14:editId="5B39F1F6">
            <wp:extent cx="5715000" cy="2514356"/>
            <wp:effectExtent l="0" t="0" r="0" b="0"/>
            <wp:docPr id="7"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iFi Reads - Highly accurate long-read sequencing - PacBi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4798" cy="2518667"/>
                    </a:xfrm>
                    <a:prstGeom prst="rect">
                      <a:avLst/>
                    </a:prstGeom>
                    <a:noFill/>
                    <a:ln>
                      <a:noFill/>
                    </a:ln>
                  </pic:spPr>
                </pic:pic>
              </a:graphicData>
            </a:graphic>
          </wp:inline>
        </w:drawing>
      </w:r>
      <w:r>
        <w:fldChar w:fldCharType="end"/>
      </w:r>
      <w:r w:rsidR="00004F98">
        <w:rPr>
          <w:sz w:val="10"/>
          <w:szCs w:val="10"/>
        </w:rPr>
        <w:t>Image</w:t>
      </w:r>
      <w:r w:rsidRPr="00D46F6C">
        <w:rPr>
          <w:sz w:val="10"/>
          <w:szCs w:val="10"/>
        </w:rPr>
        <w:t xml:space="preserve"> taken from:</w:t>
      </w:r>
      <w:r w:rsidR="009659A7">
        <w:rPr>
          <w:sz w:val="10"/>
          <w:szCs w:val="10"/>
        </w:rPr>
        <w:t xml:space="preserve"> </w:t>
      </w:r>
      <w:r w:rsidR="009659A7" w:rsidRPr="009659A7">
        <w:rPr>
          <w:sz w:val="10"/>
          <w:szCs w:val="10"/>
        </w:rPr>
        <w:t>https://www.pacb.com/smrt-science/smrt-sequencing/hifi-reads-for-highly-accurate-long-read-sequencing/</w:t>
      </w:r>
    </w:p>
    <w:p w14:paraId="7DA9A9EE" w14:textId="3434A78E" w:rsidR="000B0F0D" w:rsidRDefault="000B0F0D" w:rsidP="006F47E9">
      <w:pPr>
        <w:ind w:right="270"/>
        <w:rPr>
          <w:color w:val="00000A"/>
        </w:rPr>
      </w:pPr>
    </w:p>
    <w:p w14:paraId="630CB558" w14:textId="77777777" w:rsidR="00E37454" w:rsidRDefault="00E37454" w:rsidP="006F47E9">
      <w:pPr>
        <w:ind w:right="270"/>
        <w:rPr>
          <w:color w:val="00000A"/>
        </w:rPr>
      </w:pPr>
    </w:p>
    <w:p w14:paraId="28EF7F71" w14:textId="1FC11ECB" w:rsidR="00E37454" w:rsidRDefault="00372DDA" w:rsidP="000B0F0D">
      <w:pPr>
        <w:pBdr>
          <w:top w:val="single" w:sz="4" w:space="1" w:color="auto" w:shadow="1"/>
          <w:left w:val="single" w:sz="4" w:space="4" w:color="auto" w:shadow="1"/>
          <w:bottom w:val="single" w:sz="4" w:space="1" w:color="auto" w:shadow="1"/>
          <w:right w:val="single" w:sz="4" w:space="4" w:color="auto" w:shadow="1"/>
        </w:pBdr>
        <w:ind w:right="270"/>
        <w:rPr>
          <w:color w:val="00000A"/>
        </w:rPr>
      </w:pPr>
      <w:r w:rsidRPr="00372DDA">
        <w:rPr>
          <w:b/>
          <w:bCs/>
          <w:color w:val="00000A"/>
          <w:u w:val="single"/>
        </w:rPr>
        <w:lastRenderedPageBreak/>
        <w:t xml:space="preserve">BOX </w:t>
      </w:r>
      <w:r>
        <w:rPr>
          <w:b/>
          <w:bCs/>
          <w:color w:val="00000A"/>
          <w:u w:val="single"/>
        </w:rPr>
        <w:t>3</w:t>
      </w:r>
      <w:r>
        <w:rPr>
          <w:b/>
          <w:bCs/>
          <w:color w:val="00000A"/>
          <w:u w:val="single"/>
        </w:rPr>
        <w:t>:</w:t>
      </w:r>
      <w:r>
        <w:rPr>
          <w:b/>
          <w:bCs/>
          <w:color w:val="00000A"/>
        </w:rPr>
        <w:t xml:space="preserve"> </w:t>
      </w:r>
      <w:r w:rsidR="000B0F0D">
        <w:rPr>
          <w:color w:val="00000A"/>
        </w:rPr>
        <w:t>Hi-C Chromatin Confirmation Capture</w:t>
      </w:r>
      <w:r w:rsidR="00E37454">
        <w:rPr>
          <w:color w:val="00000A"/>
        </w:rPr>
        <w:t xml:space="preserve"> takes DNA in the nucleus and links all of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431A1627" w14:textId="59045FDB" w:rsidR="00E37454" w:rsidRDefault="00E37454" w:rsidP="000B0F0D">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"https://s3.amazonaws.com/4dn-dcic-public/static-pages/InfoBoxes/IsHC_fig1.png" \* MERGEFORMATINET </w:instrText>
      </w:r>
      <w:r>
        <w:fldChar w:fldCharType="separate"/>
      </w:r>
      <w:r>
        <w:rPr>
          <w:noProof/>
        </w:rPr>
        <w:drawing>
          <wp:inline distT="0" distB="0" distL="0" distR="0" wp14:anchorId="4D1F980E" wp14:editId="43C50AB9">
            <wp:extent cx="5706533" cy="2477099"/>
            <wp:effectExtent l="0" t="0" r="0" b="0"/>
            <wp:docPr id="9"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 situ Hi-C – 4DN Data Port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3796" cy="2480252"/>
                    </a:xfrm>
                    <a:prstGeom prst="rect">
                      <a:avLst/>
                    </a:prstGeom>
                    <a:noFill/>
                    <a:ln>
                      <a:noFill/>
                    </a:ln>
                  </pic:spPr>
                </pic:pic>
              </a:graphicData>
            </a:graphic>
          </wp:inline>
        </w:drawing>
      </w:r>
      <w:r>
        <w:fldChar w:fldCharType="end"/>
      </w:r>
    </w:p>
    <w:p w14:paraId="17DE2735" w14:textId="3433B754" w:rsidR="00D46F6C" w:rsidRDefault="00004F98" w:rsidP="00D46F6C">
      <w:pPr>
        <w:pBdr>
          <w:top w:val="single" w:sz="4" w:space="1" w:color="auto" w:shadow="1"/>
          <w:left w:val="single" w:sz="4" w:space="4" w:color="auto" w:shadow="1"/>
          <w:bottom w:val="single" w:sz="4" w:space="1" w:color="auto" w:shadow="1"/>
          <w:right w:val="single" w:sz="4" w:space="4" w:color="auto" w:shadow="1"/>
        </w:pBdr>
        <w:ind w:right="270"/>
        <w:jc w:val="right"/>
        <w:rPr>
          <w:color w:val="00000A"/>
        </w:rPr>
      </w:pPr>
      <w:r>
        <w:rPr>
          <w:sz w:val="10"/>
          <w:szCs w:val="10"/>
        </w:rPr>
        <w:t>Image</w:t>
      </w:r>
      <w:r w:rsidR="00D46F6C" w:rsidRPr="00D46F6C">
        <w:rPr>
          <w:sz w:val="10"/>
          <w:szCs w:val="10"/>
        </w:rPr>
        <w:t xml:space="preserve"> taken from:</w:t>
      </w:r>
      <w:r w:rsidR="009659A7">
        <w:rPr>
          <w:sz w:val="10"/>
          <w:szCs w:val="10"/>
        </w:rPr>
        <w:t xml:space="preserve"> </w:t>
      </w:r>
      <w:r w:rsidR="009659A7" w:rsidRPr="009659A7">
        <w:rPr>
          <w:sz w:val="10"/>
          <w:szCs w:val="10"/>
        </w:rPr>
        <w:t>https://data.4dnucleome.org/experiment-types/dilution-hi-c/</w:t>
      </w:r>
    </w:p>
    <w:p w14:paraId="049BA813" w14:textId="1BFA8229" w:rsidR="006F47E9" w:rsidRDefault="006F47E9" w:rsidP="006F47E9">
      <w:pPr>
        <w:rPr>
          <w:rFonts w:ascii="Times" w:hAnsi="Times"/>
          <w:b/>
          <w:bCs/>
          <w:u w:val="single"/>
        </w:rPr>
      </w:pPr>
    </w:p>
    <w:p w14:paraId="746011D8" w14:textId="20105411" w:rsidR="006F47E9" w:rsidRDefault="006F47E9" w:rsidP="006F47E9">
      <w:pPr>
        <w:rPr>
          <w:rFonts w:ascii="Times" w:hAnsi="Times"/>
          <w:b/>
          <w:bCs/>
          <w:u w:val="single"/>
        </w:rPr>
      </w:pPr>
    </w:p>
    <w:p w14:paraId="0D2A8AA3" w14:textId="500DB8B8" w:rsidR="000B0F0D" w:rsidRPr="000B0F0D" w:rsidRDefault="000B0F0D" w:rsidP="000B0F0D"/>
    <w:p w14:paraId="20B7B80A" w14:textId="77777777" w:rsidR="00372DDA" w:rsidRDefault="00372DDA" w:rsidP="00AB5D48">
      <w:pPr>
        <w:rPr>
          <w:rFonts w:ascii="Times" w:hAnsi="Times"/>
          <w:b/>
          <w:bCs/>
          <w:u w:val="single"/>
        </w:rPr>
        <w:sectPr w:rsidR="00372DDA" w:rsidSect="00372DDA">
          <w:type w:val="continuous"/>
          <w:pgSz w:w="12240" w:h="15840"/>
          <w:pgMar w:top="1440" w:right="1440" w:bottom="1440" w:left="1440" w:header="720" w:footer="720" w:gutter="0"/>
          <w:cols w:space="720"/>
          <w:docGrid w:linePitch="360"/>
        </w:sectPr>
      </w:pPr>
    </w:p>
    <w:p w14:paraId="7D011722" w14:textId="10FEF989" w:rsidR="006F47E9" w:rsidRPr="00AB5D48" w:rsidRDefault="006F47E9" w:rsidP="00AB5D48">
      <w:pPr>
        <w:rPr>
          <w:rFonts w:ascii="Times" w:hAnsi="Times"/>
          <w:b/>
          <w:bCs/>
          <w:u w:val="single"/>
        </w:rPr>
      </w:pPr>
      <w:r>
        <w:rPr>
          <w:rFonts w:ascii="Times" w:hAnsi="Times"/>
          <w:b/>
          <w:bCs/>
          <w:u w:val="single"/>
        </w:rPr>
        <w:br w:type="page"/>
      </w:r>
      <w:r w:rsidRPr="00D96AC9">
        <w:rPr>
          <w:b/>
          <w:sz w:val="28"/>
          <w:szCs w:val="28"/>
        </w:rPr>
        <w:lastRenderedPageBreak/>
        <w:t>Task 1: Genome assembly</w:t>
      </w:r>
    </w:p>
    <w:p w14:paraId="2DE16B9D" w14:textId="77777777" w:rsidR="006F47E9" w:rsidRDefault="006F47E9" w:rsidP="006F47E9">
      <w:pPr>
        <w:ind w:right="270"/>
        <w:rPr>
          <w:b/>
          <w:i/>
        </w:rPr>
      </w:pPr>
    </w:p>
    <w:p w14:paraId="3BEA2E0B" w14:textId="77777777" w:rsidR="006F47E9" w:rsidRPr="00D96AC9" w:rsidRDefault="006F47E9" w:rsidP="006F47E9">
      <w:pPr>
        <w:ind w:right="270"/>
        <w:rPr>
          <w:b/>
          <w:i/>
        </w:rPr>
      </w:pPr>
      <w:r w:rsidRPr="00490077">
        <w:rPr>
          <w:b/>
          <w:i/>
        </w:rPr>
        <w:t>Sample collection</w:t>
      </w:r>
      <w:r>
        <w:rPr>
          <w:b/>
          <w:i/>
        </w:rPr>
        <w:t xml:space="preserve"> (Figure 1A)</w:t>
      </w:r>
    </w:p>
    <w:p w14:paraId="21F524D4" w14:textId="77777777" w:rsidR="006F47E9" w:rsidRPr="000D71F5" w:rsidRDefault="006F47E9" w:rsidP="006F47E9">
      <w:pPr>
        <w:ind w:right="270"/>
        <w:rPr>
          <w:i/>
        </w:rPr>
      </w:pPr>
      <w:r w:rsidRPr="000D71F5">
        <w:rPr>
          <w:i/>
        </w:rPr>
        <w:t>Methods</w:t>
      </w:r>
    </w:p>
    <w:p w14:paraId="68F6B5EB" w14:textId="77777777" w:rsidR="007B4DA2" w:rsidRDefault="006F47E9" w:rsidP="006F47E9">
      <w:pPr>
        <w:ind w:right="270"/>
      </w:pPr>
      <w:r>
        <w:t xml:space="preserve">The first step in </w:t>
      </w:r>
      <w:r w:rsidR="00A001C6">
        <w:t>our</w:t>
      </w:r>
      <w:r>
        <w:t xml:space="preserve"> genome assembly is to collect tissue for the extraction of high molecular weight (HMW) genomic DNA, which is extracted DNA that is long</w:t>
      </w:r>
      <w:r w:rsidR="00381212">
        <w:t>er</w:t>
      </w:r>
      <w:r w:rsidR="00D06CD4">
        <w:t xml:space="preserve"> </w:t>
      </w:r>
      <w:r>
        <w:t>in length (&gt;50 kilobases)</w:t>
      </w:r>
      <w:r w:rsidR="00381212">
        <w:t xml:space="preserve"> than standard DNA extractions (&lt;10 kilobases)</w:t>
      </w:r>
      <w:r>
        <w:t xml:space="preserve">. Because </w:t>
      </w:r>
      <w:r w:rsidR="00C36CA7">
        <w:t>each</w:t>
      </w:r>
      <w:r>
        <w:t xml:space="preserve"> of </w:t>
      </w:r>
      <w:r w:rsidR="00C36CA7">
        <w:t xml:space="preserve">the three </w:t>
      </w:r>
      <w:r>
        <w:t>sequencing technologies</w:t>
      </w:r>
      <w:r w:rsidR="00C36CA7">
        <w:t xml:space="preserve"> (linked-read, long-read and hi-c)</w:t>
      </w:r>
      <w:r>
        <w:t xml:space="preserve"> </w:t>
      </w:r>
      <w:r w:rsidR="00C36CA7">
        <w:t xml:space="preserve">we </w:t>
      </w:r>
      <w:r>
        <w:t>utilize</w:t>
      </w:r>
      <w:r w:rsidR="00C36CA7">
        <w:t xml:space="preserve">d to create our genome assembly </w:t>
      </w:r>
      <w:r>
        <w:t xml:space="preserve">sequence fragments on the order of tens of </w:t>
      </w:r>
      <w:r>
        <w:t>thousands of base pairs</w:t>
      </w:r>
      <w:r w:rsidR="00D06CD4">
        <w:t>,</w:t>
      </w:r>
      <w:r>
        <w:t xml:space="preserve"> or rely on long range interactions throughout the genome, extracted DNA must be sufficiently long</w:t>
      </w:r>
      <w:r w:rsidR="00D06CD4">
        <w:t xml:space="preserve"> to generate a contiguous assembly</w:t>
      </w:r>
      <w:r>
        <w:t xml:space="preserve">. </w:t>
      </w:r>
    </w:p>
    <w:p w14:paraId="389999F1" w14:textId="77777777" w:rsidR="007B4DA2" w:rsidRDefault="007B4DA2" w:rsidP="006F47E9">
      <w:pPr>
        <w:ind w:right="270"/>
      </w:pPr>
    </w:p>
    <w:p w14:paraId="5492A1C5" w14:textId="3C173A81" w:rsidR="006F47E9" w:rsidRDefault="006F47E9" w:rsidP="006F47E9">
      <w:pPr>
        <w:ind w:right="270"/>
      </w:pPr>
      <w:r>
        <w:t xml:space="preserve">Due to the difficulties </w:t>
      </w:r>
      <w:r w:rsidR="00D06CD4">
        <w:t>of</w:t>
      </w:r>
      <w:r>
        <w:t xml:space="preserve"> </w:t>
      </w:r>
      <w:r w:rsidR="00D06CD4">
        <w:t xml:space="preserve">recovering </w:t>
      </w:r>
      <w:r>
        <w:t>sufficient HMW DNA</w:t>
      </w:r>
      <w:r w:rsidR="00AB5D48">
        <w:t>,</w:t>
      </w:r>
      <w:r>
        <w:t xml:space="preserve"> we conducted four </w:t>
      </w:r>
      <w:r w:rsidR="00C36CA7">
        <w:t xml:space="preserve">separate </w:t>
      </w:r>
      <w:r>
        <w:t xml:space="preserve">trips to sample </w:t>
      </w:r>
      <w:r w:rsidR="00AB5D48">
        <w:t xml:space="preserve">different </w:t>
      </w:r>
      <w:r>
        <w:t>tissue</w:t>
      </w:r>
      <w:r w:rsidR="00AB5D48">
        <w:t xml:space="preserve"> types</w:t>
      </w:r>
      <w:r>
        <w:t xml:space="preserve"> </w:t>
      </w:r>
      <w:r>
        <w:t xml:space="preserve">from </w:t>
      </w:r>
      <w:r w:rsidR="00C36CA7">
        <w:t>male and female delta smelt</w:t>
      </w:r>
      <w:r w:rsidR="00AB5D48">
        <w:t xml:space="preserve"> 600 days post hatch</w:t>
      </w:r>
      <w:r>
        <w:t xml:space="preserve"> at the FCCL (Table 2). At the start of this project long-read sequencing was costly and we sought to only incorporate the sequencing technology if absolutely necessary; because of this our first and second sampling trips sought to acquire enough tissue to provide sufficient quantity of HMW DNA for linked-read and hi-c sequencing. </w:t>
      </w:r>
      <w:r>
        <w:t>However, at the end of 2019 the price of long-read sequencing dropped dramatically and</w:t>
      </w:r>
      <w:r w:rsidR="00D06CD4">
        <w:t>,</w:t>
      </w:r>
      <w:r>
        <w:t xml:space="preserve"> based on our results from </w:t>
      </w:r>
      <w:r w:rsidR="007B4DA2">
        <w:t>T</w:t>
      </w:r>
      <w:r>
        <w:t xml:space="preserve">rips 1 and 2, </w:t>
      </w:r>
      <w:r w:rsidR="00D06CD4">
        <w:t xml:space="preserve">during </w:t>
      </w:r>
      <w:r w:rsidR="007B4DA2">
        <w:t>T</w:t>
      </w:r>
      <w:r>
        <w:t xml:space="preserve">rip 3 we sought to acquire enough tissue to sequence a single male fish with all three of </w:t>
      </w:r>
      <w:r w:rsidR="00D06CD4">
        <w:t xml:space="preserve">our chosen </w:t>
      </w:r>
      <w:r>
        <w:t xml:space="preserve">technologies </w:t>
      </w:r>
      <w:r>
        <w:t>and a female fish with long-read</w:t>
      </w:r>
      <w:r w:rsidR="00C36CA7">
        <w:t>s, as we had already generated female sequencing data for linked-reads and hi-c</w:t>
      </w:r>
      <w:r>
        <w:t xml:space="preserve">. </w:t>
      </w:r>
      <w:r w:rsidR="00D06CD4">
        <w:t xml:space="preserve">An error committed by the sequencing center required us to make one additional trip, </w:t>
      </w:r>
      <w:r w:rsidR="007B4DA2">
        <w:t>T</w:t>
      </w:r>
      <w:r w:rsidR="00D06CD4">
        <w:t>rip 4, to sample one additional male specimen.</w:t>
      </w:r>
      <w:r w:rsidR="000F0F82">
        <w:t xml:space="preserve"> </w:t>
      </w:r>
      <w:r w:rsidRPr="00D417D1">
        <w:t>On each occasion fish were euthanized according to the approved animal care protocol</w:t>
      </w:r>
      <w:r>
        <w:t>s</w:t>
      </w:r>
      <w:r w:rsidRPr="00D417D1">
        <w:t>/standard operating procedure</w:t>
      </w:r>
      <w:r>
        <w:t>s. B</w:t>
      </w:r>
      <w:r w:rsidRPr="00D417D1">
        <w:t>ack muscle, internal organ and/or scale tissues were sampled onsite</w:t>
      </w:r>
      <w:r>
        <w:t xml:space="preserve"> at the FCCL</w:t>
      </w:r>
      <w:r w:rsidRPr="00D417D1">
        <w:t xml:space="preserve"> and </w:t>
      </w:r>
      <w:r>
        <w:t>cooled for</w:t>
      </w:r>
      <w:r w:rsidRPr="00D417D1">
        <w:t xml:space="preserve"> transportation </w:t>
      </w:r>
      <w:r>
        <w:t xml:space="preserve">directly </w:t>
      </w:r>
      <w:r w:rsidRPr="00D417D1">
        <w:t xml:space="preserve">to the UC Davis </w:t>
      </w:r>
      <w:r w:rsidR="00381212">
        <w:t>DNA Technologies &amp; Expression Analysis Core Laboratory (UC Davis Sequencing Center)</w:t>
      </w:r>
      <w:r w:rsidRPr="00D417D1">
        <w:t>.</w:t>
      </w:r>
      <w:r>
        <w:t xml:space="preserve"> </w:t>
      </w:r>
    </w:p>
    <w:p w14:paraId="1854EAB8" w14:textId="77777777" w:rsidR="006F47E9" w:rsidRDefault="006F47E9" w:rsidP="006F47E9">
      <w:pPr>
        <w:ind w:right="270"/>
        <w:rPr>
          <w:i/>
        </w:rPr>
      </w:pPr>
    </w:p>
    <w:p w14:paraId="0CBD5AC1" w14:textId="310D132D" w:rsidR="006F47E9" w:rsidRDefault="006F47E9" w:rsidP="006F47E9">
      <w:pPr>
        <w:ind w:right="270"/>
        <w:rPr>
          <w:i/>
        </w:rPr>
      </w:pPr>
      <w:r>
        <w:rPr>
          <w:i/>
        </w:rPr>
        <w:t>Results</w:t>
      </w:r>
    </w:p>
    <w:p w14:paraId="574F63A5" w14:textId="7F32EA3E" w:rsidR="006F47E9" w:rsidRPr="00C30DD1" w:rsidRDefault="006F47E9" w:rsidP="006F47E9">
      <w:pPr>
        <w:ind w:right="270"/>
        <w:rPr>
          <w:i/>
        </w:rPr>
      </w:pPr>
      <w:r>
        <w:t>We took a total of four trips to sample tissue</w:t>
      </w:r>
      <w:r w:rsidR="00AB5D48">
        <w:t>.</w:t>
      </w:r>
      <w:r>
        <w:t xml:space="preserve"> On the </w:t>
      </w:r>
      <w:r w:rsidR="007B4DA2">
        <w:t>Trip 1</w:t>
      </w:r>
      <w:r>
        <w:t xml:space="preserve"> we sampled back muscle from three males and three females (Table 2). These samples were flash frozen using liquid nitrogen and transported on dry ice. While we obtained sufficient HMW DNA from a female specimen, none of the sampled male fish from this trip produced enough HMW DNA. Therefore, we returned to the FCCL and selected larger males</w:t>
      </w:r>
      <w:r w:rsidR="007B4DA2">
        <w:t xml:space="preserve"> on Trip 2</w:t>
      </w:r>
      <w:r>
        <w:t xml:space="preserve">. Extraction lengths from these male fish were also insufficient. A decision to </w:t>
      </w:r>
      <w:r w:rsidR="007B4DA2">
        <w:t>take Trip 3</w:t>
      </w:r>
      <w:r>
        <w:t xml:space="preserve"> was made due to the availability of a new </w:t>
      </w:r>
      <w:r w:rsidR="007B4DA2">
        <w:t xml:space="preserve">tissue </w:t>
      </w:r>
      <w:r w:rsidR="00621B1C">
        <w:t xml:space="preserve">sampling </w:t>
      </w:r>
      <w:r>
        <w:t>method that uses additional tissue types (not just back muscle</w:t>
      </w:r>
      <w:r w:rsidR="00621B1C">
        <w:t xml:space="preserve"> </w:t>
      </w:r>
      <w:proofErr w:type="gramStart"/>
      <w:r w:rsidR="00621B1C">
        <w:t>tissue</w:t>
      </w:r>
      <w:r>
        <w:t>)</w:t>
      </w:r>
      <w:r w:rsidR="000F0F82">
        <w:t>&lt;</w:t>
      </w:r>
      <w:proofErr w:type="gramEnd"/>
      <w:r w:rsidR="000F0F82">
        <w:t>CITE&gt;</w:t>
      </w:r>
      <w:r>
        <w:t xml:space="preserve"> and </w:t>
      </w:r>
      <w:r w:rsidR="00621B1C">
        <w:t xml:space="preserve">new tissue preservation </w:t>
      </w:r>
      <w:r>
        <w:t>storage</w:t>
      </w:r>
      <w:r w:rsidR="00621B1C">
        <w:t xml:space="preserve"> solution</w:t>
      </w:r>
      <w:r>
        <w:t xml:space="preserve"> of samples in cooled propylene glycol</w:t>
      </w:r>
      <w:r w:rsidR="000F0F82">
        <w:t>&lt;CITE&gt;</w:t>
      </w:r>
      <w:r>
        <w:t xml:space="preserve"> rather than </w:t>
      </w:r>
      <w:r w:rsidR="007B4DA2">
        <w:t>solely</w:t>
      </w:r>
      <w:r w:rsidR="00621B1C">
        <w:t xml:space="preserve"> </w:t>
      </w:r>
      <w:r>
        <w:t>flash freezing in liquid nitrogen</w:t>
      </w:r>
      <w:r>
        <w:t xml:space="preserve">. On </w:t>
      </w:r>
      <w:r w:rsidR="007B4DA2">
        <w:t>Trip 3,</w:t>
      </w:r>
      <w:r>
        <w:t xml:space="preserve"> we sampled </w:t>
      </w:r>
      <w:r w:rsidRPr="00D417D1">
        <w:t>back muscle tissue, internal organs</w:t>
      </w:r>
      <w:r>
        <w:t>,</w:t>
      </w:r>
      <w:r w:rsidRPr="00D417D1">
        <w:t xml:space="preserve"> and scales from</w:t>
      </w:r>
      <w:r>
        <w:t xml:space="preserve"> a total of</w:t>
      </w:r>
      <w:r w:rsidRPr="00D417D1">
        <w:t xml:space="preserve"> two males and two females</w:t>
      </w:r>
      <w:r>
        <w:t>. Additionally, b</w:t>
      </w:r>
      <w:r w:rsidRPr="00D417D1">
        <w:t>ecause DNA can be fragmented in the freeze-thaw process</w:t>
      </w:r>
      <w:r>
        <w:t xml:space="preserve">, </w:t>
      </w:r>
      <w:r>
        <w:t xml:space="preserve">we hedged our bets for sampling on </w:t>
      </w:r>
      <w:r w:rsidR="007B4DA2">
        <w:t>Trip 3 and</w:t>
      </w:r>
      <w:r>
        <w:t xml:space="preserve"> </w:t>
      </w:r>
      <w:r>
        <w:t>preser</w:t>
      </w:r>
      <w:r w:rsidR="00AB1FB6">
        <w:t xml:space="preserve">ved </w:t>
      </w:r>
      <w:r w:rsidRPr="00D417D1">
        <w:t>half of all sampled tissue</w:t>
      </w:r>
      <w:r>
        <w:t>s</w:t>
      </w:r>
      <w:r w:rsidRPr="00D417D1">
        <w:t xml:space="preserve"> in propylene glycol</w:t>
      </w:r>
      <w:r>
        <w:t xml:space="preserve"> at 4</w:t>
      </w:r>
      <w:r>
        <w:rPr>
          <w:rFonts w:ascii="Cambria Math" w:hAnsi="Cambria Math"/>
        </w:rPr>
        <w:t>°</w:t>
      </w:r>
      <w:r w:rsidRPr="00D417D1">
        <w:t>C</w:t>
      </w:r>
      <w:r>
        <w:t xml:space="preserve">, and half </w:t>
      </w:r>
      <w:r w:rsidR="00AB1FB6">
        <w:t xml:space="preserve">flash frozen and transported </w:t>
      </w:r>
      <w:r w:rsidR="007B4DA2">
        <w:t xml:space="preserve">both </w:t>
      </w:r>
      <w:r w:rsidR="00AB1FB6">
        <w:t>on dry ice.</w:t>
      </w:r>
      <w:r w:rsidR="00AB5D48">
        <w:t xml:space="preserve"> </w:t>
      </w:r>
      <w:r w:rsidR="00621B1C">
        <w:t>O</w:t>
      </w:r>
      <w:r w:rsidR="00AB5D48">
        <w:t xml:space="preserve">n </w:t>
      </w:r>
      <w:r w:rsidR="007B4DA2">
        <w:t>Trip 2</w:t>
      </w:r>
      <w:r w:rsidR="000F0F82">
        <w:t>,</w:t>
      </w:r>
      <w:r w:rsidR="00AB5D48">
        <w:t xml:space="preserve"> we sampled back muscle, scales and internal organs from one male fish</w:t>
      </w:r>
      <w:r w:rsidR="000F0F82">
        <w:t>. Sampled tissue was flash frozen and stored on dry ice for transportation.</w:t>
      </w:r>
    </w:p>
    <w:p w14:paraId="1BAEA05D" w14:textId="7EF7EBED" w:rsidR="006F47E9" w:rsidRDefault="006F47E9" w:rsidP="006F47E9">
      <w:pPr>
        <w:ind w:right="270"/>
        <w:rPr>
          <w:ins w:id="5" w:author="Microsoft Office User" w:date="2021-04-07T13:51:00Z"/>
        </w:rPr>
      </w:pPr>
    </w:p>
    <w:p w14:paraId="0822DE22" w14:textId="3CB07BB8" w:rsidR="00AB1FB6" w:rsidRDefault="00AB1FB6" w:rsidP="006F47E9">
      <w:pPr>
        <w:ind w:right="270"/>
        <w:rPr>
          <w:ins w:id="6" w:author="Microsoft Office User" w:date="2021-04-07T13:51:00Z"/>
        </w:rPr>
      </w:pPr>
    </w:p>
    <w:p w14:paraId="5987129D" w14:textId="77777777" w:rsidR="00AB1FB6" w:rsidRPr="00D417D1" w:rsidRDefault="00AB1FB6" w:rsidP="006F47E9">
      <w:pPr>
        <w:ind w:right="270"/>
      </w:pPr>
    </w:p>
    <w:p w14:paraId="70C44C6A" w14:textId="67D13C2C" w:rsidR="006F47E9" w:rsidRDefault="006F47E9" w:rsidP="006F47E9">
      <w:pPr>
        <w:ind w:right="270"/>
        <w:rPr>
          <w:b/>
          <w:i/>
        </w:rPr>
      </w:pPr>
    </w:p>
    <w:p w14:paraId="60FE56FF" w14:textId="185C6DE0" w:rsidR="00AB5D48" w:rsidRDefault="00AB5D48" w:rsidP="006F47E9">
      <w:pPr>
        <w:ind w:right="270"/>
        <w:rPr>
          <w:b/>
          <w:i/>
        </w:rPr>
      </w:pPr>
    </w:p>
    <w:p w14:paraId="2CEFD9CE" w14:textId="77777777" w:rsidR="00AB5D48" w:rsidRDefault="00AB5D48" w:rsidP="006F47E9">
      <w:pPr>
        <w:ind w:right="270"/>
        <w:rPr>
          <w:b/>
          <w:i/>
        </w:rPr>
      </w:pPr>
    </w:p>
    <w:p w14:paraId="35B46BE7" w14:textId="77777777" w:rsidR="006F47E9" w:rsidRDefault="006F47E9" w:rsidP="006F47E9">
      <w:pPr>
        <w:ind w:right="270"/>
        <w:rPr>
          <w:b/>
          <w:i/>
        </w:rPr>
      </w:pPr>
    </w:p>
    <w:p w14:paraId="659C5E3F" w14:textId="77777777" w:rsidR="006F47E9" w:rsidRDefault="006F47E9" w:rsidP="006F47E9">
      <w:pPr>
        <w:ind w:right="270"/>
        <w:rPr>
          <w:b/>
          <w:i/>
        </w:rPr>
      </w:pPr>
      <w:r w:rsidRPr="00490077">
        <w:rPr>
          <w:b/>
          <w:i/>
        </w:rPr>
        <w:t>Isolation of high molecular weight genomic DNA</w:t>
      </w:r>
      <w:r>
        <w:rPr>
          <w:b/>
          <w:i/>
        </w:rPr>
        <w:t xml:space="preserve"> (Figure 1B)</w:t>
      </w:r>
    </w:p>
    <w:p w14:paraId="3AD89537" w14:textId="77777777" w:rsidR="006F47E9" w:rsidRDefault="006F47E9" w:rsidP="006F47E9">
      <w:pPr>
        <w:ind w:right="270"/>
        <w:rPr>
          <w:i/>
        </w:rPr>
      </w:pPr>
      <w:r>
        <w:rPr>
          <w:i/>
        </w:rPr>
        <w:t>Methods</w:t>
      </w:r>
    </w:p>
    <w:p w14:paraId="21E14243" w14:textId="3A74F11C" w:rsidR="006F47E9" w:rsidRPr="00AB5D48" w:rsidRDefault="00081E62" w:rsidP="006F47E9">
      <w:pPr>
        <w:ind w:right="270"/>
      </w:pPr>
      <w:r>
        <w:t xml:space="preserve">All three of our chosen sequencing technologies </w:t>
      </w:r>
      <w:r w:rsidR="006F47E9">
        <w:t xml:space="preserve">(linked-read, long-read and hi-c), </w:t>
      </w:r>
      <w:r>
        <w:t>require HMW DNA</w:t>
      </w:r>
      <w:r w:rsidR="006F47E9">
        <w:t xml:space="preserve">. </w:t>
      </w:r>
      <w:r w:rsidR="00AB5D48">
        <w:t xml:space="preserve">For the linked-read and long-read sequencing, </w:t>
      </w:r>
      <w:r w:rsidR="006F47E9" w:rsidRPr="00D417D1">
        <w:t>HMW DNA extraction</w:t>
      </w:r>
      <w:r w:rsidR="006F47E9">
        <w:t xml:space="preserve">s from the </w:t>
      </w:r>
      <w:r w:rsidR="00AB5D48">
        <w:t xml:space="preserve">fish </w:t>
      </w:r>
      <w:r w:rsidR="006F47E9">
        <w:t>tissues occurred at the UC Davis Sequencing Center</w:t>
      </w:r>
      <w:r w:rsidR="006F47E9" w:rsidRPr="00D417D1">
        <w:t xml:space="preserve"> using the protocol described in </w:t>
      </w:r>
      <w:proofErr w:type="spellStart"/>
      <w:r w:rsidR="006F47E9" w:rsidRPr="00D417D1">
        <w:t>Wasko</w:t>
      </w:r>
      <w:proofErr w:type="spellEnd"/>
      <w:r w:rsidR="006F47E9" w:rsidRPr="00D417D1">
        <w:t xml:space="preserve"> et al. (2003)</w:t>
      </w:r>
      <w:r w:rsidR="006F47E9" w:rsidRPr="00D417D1">
        <w:fldChar w:fldCharType="begin" w:fldLock="1"/>
      </w:r>
      <w:r w:rsidR="006F47E9">
        <w:instrText>ADDIN CSL_CITATION {"citationItems":[{"id":"ITEM-1","itemData":{"DOI":"10.1034/j.1601-5223.2003.01503.x","ISSN":"00180661","abstract":"DNA-based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uris":["http://www.mendeley.com/documents/?uuid=9c8ee276-7696-4a6b-8e28-c1c2860e8cae"]}],"mendeley":{"formattedCitation":"&lt;sup&gt;7&lt;/sup&gt;","plainTextFormattedCitation":"7","previouslyFormattedCitation":"&lt;sup&gt;7&lt;/sup&gt;"},"properties":{"noteIndex":0},"schema":"https://github.com/citation-style-language/schema/raw/master/csl-citation.json"}</w:instrText>
      </w:r>
      <w:r w:rsidR="006F47E9" w:rsidRPr="00D417D1">
        <w:fldChar w:fldCharType="separate"/>
      </w:r>
      <w:r w:rsidR="006F47E9" w:rsidRPr="008434CB">
        <w:rPr>
          <w:noProof/>
          <w:vertAlign w:val="superscript"/>
        </w:rPr>
        <w:t>7</w:t>
      </w:r>
      <w:r w:rsidR="006F47E9" w:rsidRPr="00D417D1">
        <w:fldChar w:fldCharType="end"/>
      </w:r>
      <w:r w:rsidR="006F47E9" w:rsidRPr="00D417D1">
        <w:t>.</w:t>
      </w:r>
      <w:r w:rsidR="00AB5D48">
        <w:t xml:space="preserve"> </w:t>
      </w:r>
      <w:r w:rsidR="006F47E9" w:rsidRPr="00D417D1">
        <w:t>We acquired</w:t>
      </w:r>
      <w:r w:rsidR="006C520D">
        <w:t xml:space="preserve"> samples to </w:t>
      </w:r>
      <w:r w:rsidR="006F47E9">
        <w:t>extract</w:t>
      </w:r>
      <w:r w:rsidR="006F47E9" w:rsidRPr="00D417D1">
        <w:t xml:space="preserve"> DNA from both sexes </w:t>
      </w:r>
      <w:r w:rsidR="006F47E9">
        <w:t xml:space="preserve">to examine </w:t>
      </w:r>
      <w:r w:rsidR="006C520D">
        <w:t xml:space="preserve">sex determining regions </w:t>
      </w:r>
      <w:r w:rsidR="006F47E9">
        <w:t xml:space="preserve">in delta smelt, which </w:t>
      </w:r>
      <w:r w:rsidR="006216B1">
        <w:t>continues to remain</w:t>
      </w:r>
      <w:r w:rsidR="006F47E9">
        <w:t xml:space="preserve"> unknown.</w:t>
      </w:r>
      <w:r w:rsidR="006F47E9" w:rsidRPr="00D417D1">
        <w:rPr>
          <w:color w:val="FF0000"/>
        </w:rPr>
        <w:t xml:space="preserve"> </w:t>
      </w:r>
      <w:r w:rsidR="006F47E9" w:rsidRPr="00D417D1">
        <w:t>The size range of extracted DNA fragments were determined using a pulse field gel run at a low frequency</w:t>
      </w:r>
      <w:r w:rsidR="006F47E9">
        <w:t>,</w:t>
      </w:r>
      <w:r w:rsidR="006F47E9" w:rsidRPr="00D417D1">
        <w:t xml:space="preserve"> </w:t>
      </w:r>
      <w:r w:rsidR="006F47E9">
        <w:t xml:space="preserve">to not shear the DNA, </w:t>
      </w:r>
      <w:r w:rsidR="006F47E9" w:rsidRPr="00D417D1">
        <w:t xml:space="preserve">for 24 hours. </w:t>
      </w:r>
      <w:r w:rsidR="006F47E9">
        <w:t>P</w:t>
      </w:r>
      <w:r w:rsidR="006F47E9" w:rsidRPr="00D417D1">
        <w:t xml:space="preserve">hysical sampling </w:t>
      </w:r>
      <w:r w:rsidR="006F47E9">
        <w:t xml:space="preserve">and extractions </w:t>
      </w:r>
      <w:r w:rsidR="006F47E9" w:rsidRPr="00D417D1">
        <w:t xml:space="preserve">were repeated until the mean distribution of extraction lengths was 50kb or greater and there was sufficient quantity of HMW DNA </w:t>
      </w:r>
      <w:r w:rsidR="006F47E9">
        <w:t>to carry out the required sequencing technologies for</w:t>
      </w:r>
      <w:r w:rsidR="006F47E9" w:rsidRPr="00D417D1">
        <w:t xml:space="preserve"> each se</w:t>
      </w:r>
      <w:r w:rsidR="004D5944">
        <w:t>x</w:t>
      </w:r>
      <w:r w:rsidR="006F47E9" w:rsidRPr="00D417D1">
        <w:t xml:space="preserve">. </w:t>
      </w:r>
      <w:r w:rsidR="006C520D">
        <w:t xml:space="preserve">For </w:t>
      </w:r>
      <w:r w:rsidR="000F0F82">
        <w:t xml:space="preserve">HMW DNA </w:t>
      </w:r>
      <w:r w:rsidR="006C520D">
        <w:t xml:space="preserve">extractions and subsequent hi-c sequencing, </w:t>
      </w:r>
      <w:r w:rsidR="000F0F82">
        <w:t xml:space="preserve">a </w:t>
      </w:r>
      <w:r w:rsidR="006C520D">
        <w:t xml:space="preserve">female </w:t>
      </w:r>
      <w:r w:rsidR="000F0F82">
        <w:t xml:space="preserve">tissue </w:t>
      </w:r>
      <w:r w:rsidR="006C520D">
        <w:t>sample was sent to Phase Genomics and</w:t>
      </w:r>
      <w:r w:rsidR="000F0F82">
        <w:t xml:space="preserve"> a male tissue sample was sent to</w:t>
      </w:r>
      <w:r w:rsidR="006C520D">
        <w:t xml:space="preserve"> the Vertebrate Genome Project</w:t>
      </w:r>
      <w:r w:rsidR="000F0F82">
        <w:t xml:space="preserve"> for isolation of HMW DNA</w:t>
      </w:r>
      <w:r w:rsidR="006C520D">
        <w:t>.</w:t>
      </w:r>
      <w:r w:rsidR="000F0F82">
        <w:t xml:space="preserve"> Samples were sent to different locations due to COVID-19 delays at Phase Genomics during the time of sampling the male fish.</w:t>
      </w:r>
    </w:p>
    <w:p w14:paraId="59B7D1AA" w14:textId="77777777" w:rsidR="006F47E9" w:rsidRDefault="006F47E9" w:rsidP="006F47E9">
      <w:pPr>
        <w:ind w:right="270"/>
      </w:pPr>
    </w:p>
    <w:p w14:paraId="7BF351FA" w14:textId="2B497178" w:rsidR="006F47E9" w:rsidRDefault="006C520D" w:rsidP="006F47E9">
      <w:pPr>
        <w:ind w:right="270"/>
        <w:rPr>
          <w:i/>
        </w:rPr>
      </w:pPr>
      <w:r>
        <w:rPr>
          <w:i/>
        </w:rPr>
        <w:t>R</w:t>
      </w:r>
      <w:r w:rsidR="006F47E9">
        <w:rPr>
          <w:i/>
        </w:rPr>
        <w:t>esults</w:t>
      </w:r>
    </w:p>
    <w:p w14:paraId="409CE140" w14:textId="3D00382B" w:rsidR="006F47E9" w:rsidRPr="006E1A97" w:rsidRDefault="006F47E9" w:rsidP="006F47E9">
      <w:pPr>
        <w:ind w:right="270"/>
        <w:rPr>
          <w:i/>
        </w:rPr>
      </w:pPr>
      <w:r w:rsidRPr="006E1A97">
        <w:rPr>
          <w:iCs/>
        </w:rPr>
        <w:t xml:space="preserve">Trip 1: </w:t>
      </w:r>
      <w:r>
        <w:t xml:space="preserve">DNA from one male (T1M03) and one female (T1F02) DNA was </w:t>
      </w:r>
      <w:r w:rsidR="000F0F82">
        <w:t xml:space="preserve">successfully </w:t>
      </w:r>
      <w:r>
        <w:t>extracted from the first sampling (See Table 2 for fish identifications corresponding to trips). HMW DNA from</w:t>
      </w:r>
      <w:r w:rsidRPr="00D417D1">
        <w:t xml:space="preserve"> </w:t>
      </w:r>
      <w:r>
        <w:t>the</w:t>
      </w:r>
      <w:r w:rsidRPr="00D417D1">
        <w:t xml:space="preserve"> </w:t>
      </w:r>
      <w:r>
        <w:t>T1F02 had DNA fragments of sufficient length for sequencing (Figure 2A)</w:t>
      </w:r>
      <w:r w:rsidRPr="00D417D1">
        <w:t>.</w:t>
      </w:r>
      <w:r>
        <w:t xml:space="preserve"> </w:t>
      </w:r>
    </w:p>
    <w:p w14:paraId="5D7A30C9" w14:textId="77777777" w:rsidR="006F47E9" w:rsidRDefault="006F47E9" w:rsidP="006F47E9">
      <w:pPr>
        <w:ind w:right="270" w:firstLine="720"/>
      </w:pPr>
    </w:p>
    <w:p w14:paraId="33AE755F" w14:textId="25D9891C" w:rsidR="006F47E9" w:rsidRDefault="006F47E9" w:rsidP="006F47E9">
      <w:pPr>
        <w:ind w:right="270"/>
      </w:pPr>
      <w:r>
        <w:t>Trip 2: W</w:t>
      </w:r>
      <w:r w:rsidRPr="00D417D1">
        <w:t xml:space="preserve">e performed </w:t>
      </w:r>
      <w:r w:rsidR="004D5944">
        <w:t>three</w:t>
      </w:r>
      <w:r w:rsidRPr="00D417D1">
        <w:t xml:space="preserve"> </w:t>
      </w:r>
      <w:r w:rsidR="004D5944">
        <w:t xml:space="preserve">separate </w:t>
      </w:r>
      <w:r w:rsidRPr="00D417D1">
        <w:t xml:space="preserve">rounds of extractions on </w:t>
      </w:r>
      <w:r w:rsidR="004D5944">
        <w:t xml:space="preserve">tissue samples from </w:t>
      </w:r>
      <w:r w:rsidRPr="00D417D1">
        <w:t>two different male</w:t>
      </w:r>
      <w:r>
        <w:t>s (T2M02 and T2M03</w:t>
      </w:r>
      <w:r w:rsidR="004D5944">
        <w:t>)</w:t>
      </w:r>
      <w:r>
        <w:t xml:space="preserve">. Yet </w:t>
      </w:r>
      <w:r w:rsidRPr="00D417D1">
        <w:t xml:space="preserve">despite multiple </w:t>
      </w:r>
      <w:r>
        <w:t xml:space="preserve">attempts at </w:t>
      </w:r>
      <w:r w:rsidR="006C520D" w:rsidRPr="00D417D1">
        <w:t>extracti</w:t>
      </w:r>
      <w:r w:rsidR="004D5944">
        <w:t>ng HMW DNA</w:t>
      </w:r>
      <w:r w:rsidR="006C520D" w:rsidRPr="00D417D1">
        <w:t>,</w:t>
      </w:r>
      <w:r>
        <w:t xml:space="preserve"> we did not obtain </w:t>
      </w:r>
      <w:r w:rsidRPr="00D417D1">
        <w:t>fragments of sufficient length</w:t>
      </w:r>
      <w:r w:rsidR="004D5944">
        <w:t xml:space="preserve"> for sequencing</w:t>
      </w:r>
      <w:r w:rsidRPr="00D417D1">
        <w:t xml:space="preserve"> (Figure </w:t>
      </w:r>
      <w:r>
        <w:t>2</w:t>
      </w:r>
      <w:r w:rsidRPr="00D417D1">
        <w:t xml:space="preserve">B-D).  </w:t>
      </w:r>
    </w:p>
    <w:p w14:paraId="46D99BFF" w14:textId="77777777" w:rsidR="006F47E9" w:rsidRDefault="006F47E9" w:rsidP="006F47E9">
      <w:pPr>
        <w:ind w:right="270"/>
      </w:pPr>
    </w:p>
    <w:p w14:paraId="44F233EF" w14:textId="52010C59" w:rsidR="006C520D" w:rsidRDefault="006F47E9" w:rsidP="006F47E9">
      <w:pPr>
        <w:ind w:right="270"/>
      </w:pPr>
      <w:r>
        <w:t>Trip 3: W</w:t>
      </w:r>
      <w:r w:rsidRPr="00D417D1">
        <w:t xml:space="preserve">e performed two </w:t>
      </w:r>
      <w:r w:rsidR="004D5944">
        <w:t xml:space="preserve">separate </w:t>
      </w:r>
      <w:r w:rsidRPr="00D417D1">
        <w:t xml:space="preserve">rounds of extractions on multiple different tissue types (Table </w:t>
      </w:r>
      <w:r>
        <w:t>2</w:t>
      </w:r>
      <w:r w:rsidRPr="00D417D1">
        <w:t xml:space="preserve">). </w:t>
      </w:r>
      <w:r>
        <w:t xml:space="preserve">From these extractions we acquired DNA of sufficient length from flash frozen back muscle tissue from one male (T03M02_BM_FF, Figure 2E) and flash frozen scales from one female (T3F02_SC, </w:t>
      </w:r>
      <w:r w:rsidRPr="00D417D1">
        <w:t xml:space="preserve">Figure </w:t>
      </w:r>
      <w:r>
        <w:t>2</w:t>
      </w:r>
      <w:r w:rsidRPr="00D417D1">
        <w:t>F)</w:t>
      </w:r>
      <w:r>
        <w:t>.</w:t>
      </w:r>
      <w:r w:rsidRPr="00D417D1">
        <w:t xml:space="preserve"> We did not observe that storing tissue in propylene glycol had an effect on increasing the fragment length of extracted DNA</w:t>
      </w:r>
      <w:r>
        <w:t xml:space="preserve"> (Figure 2E &amp; F)</w:t>
      </w:r>
      <w:r w:rsidRPr="00D417D1">
        <w:t xml:space="preserve">. </w:t>
      </w:r>
    </w:p>
    <w:p w14:paraId="64BD576A" w14:textId="4ECF73F8" w:rsidR="00621B1C" w:rsidRDefault="00621B1C" w:rsidP="006F47E9">
      <w:pPr>
        <w:ind w:right="270"/>
      </w:pPr>
    </w:p>
    <w:p w14:paraId="07A0D19B" w14:textId="6E12D7B7" w:rsidR="00621B1C" w:rsidRPr="00C30DD1" w:rsidRDefault="00621B1C" w:rsidP="006F47E9">
      <w:pPr>
        <w:ind w:right="270"/>
      </w:pPr>
      <w:r>
        <w:t>Trip 4: The tissue samples from the male specimen sampled on trip 4 were sent directly to the Vertebrate Genome Project for subsequent extraction and sequencing.</w:t>
      </w:r>
    </w:p>
    <w:p w14:paraId="7E9D79C1" w14:textId="77777777" w:rsidR="006F47E9" w:rsidRPr="00D417D1" w:rsidRDefault="006F47E9" w:rsidP="006F47E9">
      <w:pPr>
        <w:ind w:right="270" w:firstLine="720"/>
      </w:pPr>
    </w:p>
    <w:p w14:paraId="7C2F39F0" w14:textId="77777777" w:rsidR="006F47E9" w:rsidRPr="00D417D1" w:rsidRDefault="006F47E9" w:rsidP="006F47E9">
      <w:pPr>
        <w:ind w:right="270"/>
        <w:rPr>
          <w:color w:val="FF0000"/>
        </w:rPr>
      </w:pPr>
    </w:p>
    <w:p w14:paraId="3ACEB2C2" w14:textId="77777777" w:rsidR="006F47E9" w:rsidRPr="00E05524" w:rsidRDefault="006F47E9" w:rsidP="006F47E9">
      <w:pPr>
        <w:ind w:right="270"/>
        <w:rPr>
          <w:b/>
          <w:i/>
        </w:rPr>
      </w:pPr>
      <w:r w:rsidRPr="00E05524">
        <w:rPr>
          <w:b/>
          <w:i/>
        </w:rPr>
        <w:t>Long-read library prep &amp; sequencing</w:t>
      </w:r>
      <w:r>
        <w:rPr>
          <w:b/>
          <w:i/>
        </w:rPr>
        <w:t xml:space="preserve"> (Figure 1C)</w:t>
      </w:r>
    </w:p>
    <w:p w14:paraId="26AC9F02" w14:textId="77777777" w:rsidR="006F47E9" w:rsidRDefault="006F47E9" w:rsidP="006F47E9">
      <w:pPr>
        <w:ind w:right="270"/>
        <w:rPr>
          <w:i/>
        </w:rPr>
      </w:pPr>
      <w:r>
        <w:rPr>
          <w:i/>
        </w:rPr>
        <w:t>Methods</w:t>
      </w:r>
    </w:p>
    <w:p w14:paraId="475CE418" w14:textId="08959946" w:rsidR="006F47E9" w:rsidRDefault="006F47E9" w:rsidP="006F47E9">
      <w:pPr>
        <w:ind w:right="270"/>
      </w:pPr>
      <w:r>
        <w:t xml:space="preserve">The inclusion of long-read data dramatically assists in creating a more contiguous assembly by spanning repetitive elements and resolving chimeric sequences throughout the genome. Long-reads provide greater continuity of scaffolded contigs and resolving repetitive sequences </w:t>
      </w:r>
      <w:r>
        <w:lastRenderedPageBreak/>
        <w:t xml:space="preserve">within genome assemblies, because the reads (sequence fragments produced </w:t>
      </w:r>
      <w:r w:rsidR="00F2470E">
        <w:t xml:space="preserve">by </w:t>
      </w:r>
      <w:r>
        <w:t xml:space="preserve">the sequencer) are thousands rather than hundreds of base pairs long. Previously, long-read sequencing was both costly and had an error rate up to 10%. </w:t>
      </w:r>
      <w:r w:rsidR="000F0F82">
        <w:t>During 2020</w:t>
      </w:r>
      <w:r>
        <w:t xml:space="preserve">, new PacBio HiFi chemistry has come out to dramatically reduce the number of errors from almost 10% to under 1%. </w:t>
      </w:r>
    </w:p>
    <w:p w14:paraId="51A75ACA" w14:textId="77777777" w:rsidR="006F47E9" w:rsidRPr="00CA16F0" w:rsidRDefault="006F47E9" w:rsidP="006F47E9">
      <w:pPr>
        <w:ind w:right="270"/>
      </w:pPr>
    </w:p>
    <w:p w14:paraId="4F4FFCF6" w14:textId="0B4829DA" w:rsidR="00F750C6" w:rsidRDefault="006C520D" w:rsidP="006C520D">
      <w:r w:rsidRPr="00D262EE">
        <w:rPr>
          <w:lang w:val="en"/>
        </w:rPr>
        <w:t xml:space="preserve">PacBio </w:t>
      </w:r>
      <w:r w:rsidRPr="00D262EE">
        <w:t xml:space="preserve">HiFi </w:t>
      </w:r>
      <w:proofErr w:type="spellStart"/>
      <w:r w:rsidRPr="00D262EE">
        <w:t>SMRTbell</w:t>
      </w:r>
      <w:proofErr w:type="spellEnd"/>
      <w:r w:rsidRPr="00D262EE">
        <w:t>® Librar</w:t>
      </w:r>
      <w:r>
        <w:t>ies</w:t>
      </w:r>
      <w:r w:rsidRPr="00D262EE">
        <w:t xml:space="preserve"> (</w:t>
      </w:r>
      <w:hyperlink r:id="rId15" w:history="1">
        <w:r w:rsidRPr="00D262EE">
          <w:rPr>
            <w:rStyle w:val="Hyperlink"/>
            <w:lang w:val="en"/>
          </w:rPr>
          <w:t>https://www.pacb.com/</w:t>
        </w:r>
      </w:hyperlink>
      <w:r w:rsidRPr="00D262EE">
        <w:rPr>
          <w:lang w:val="en"/>
        </w:rPr>
        <w:t xml:space="preserve">) </w:t>
      </w:r>
      <w:r>
        <w:t>were</w:t>
      </w:r>
      <w:r w:rsidRPr="00D262EE">
        <w:t xml:space="preserve"> prepped following the </w:t>
      </w:r>
      <w:proofErr w:type="spellStart"/>
      <w:r w:rsidRPr="00D262EE">
        <w:t>SMRTbell</w:t>
      </w:r>
      <w:proofErr w:type="spellEnd"/>
      <w:r w:rsidRPr="00D262EE">
        <w:t xml:space="preserve"> Express Template Prep Kit 2.0 procedure. The UC Davis Sequencing Center used a </w:t>
      </w:r>
      <w:proofErr w:type="spellStart"/>
      <w:r w:rsidRPr="00D262EE">
        <w:t>Megaruptor</w:t>
      </w:r>
      <w:proofErr w:type="spellEnd"/>
      <w:r w:rsidRPr="00D262EE">
        <w:t xml:space="preserve"> to shear DNA to an average length of ~15kb. The input for the library prep was 5.6ug of DNA and the library was size selected to 11kb. Prepped DNA was run on a Sequel II machine </w:t>
      </w:r>
      <w:r w:rsidR="00F750C6">
        <w:t>and sequencing data was collected as recorded “movies” of nucleotides. Each movie collection lasted for 30 hours per run. Additional movies were collected until the amount of sequencing data for each sex was ~25-30x coverage.</w:t>
      </w:r>
    </w:p>
    <w:p w14:paraId="73EAEB23" w14:textId="28429703" w:rsidR="006F47E9" w:rsidRDefault="006F47E9" w:rsidP="006F47E9">
      <w:pPr>
        <w:ind w:right="270"/>
      </w:pPr>
    </w:p>
    <w:p w14:paraId="54CEE120" w14:textId="77777777" w:rsidR="00553E10" w:rsidRDefault="00553E10" w:rsidP="00553E10">
      <w:pPr>
        <w:ind w:right="270"/>
      </w:pPr>
      <w:r w:rsidRPr="00CA16F0">
        <w:rPr>
          <w:i/>
        </w:rPr>
        <w:t>Results</w:t>
      </w:r>
    </w:p>
    <w:p w14:paraId="1DA818DF" w14:textId="08F572F8" w:rsidR="00553E10" w:rsidRDefault="00F750C6" w:rsidP="006F47E9">
      <w:pPr>
        <w:ind w:right="270"/>
      </w:pPr>
      <w:r>
        <w:t xml:space="preserve">A total of five movie collections </w:t>
      </w:r>
      <w:r w:rsidR="00F2470E">
        <w:t>(</w:t>
      </w:r>
      <w:r>
        <w:t>150 hours of sequencing data were collected</w:t>
      </w:r>
      <w:r w:rsidR="00F2470E">
        <w:t>)</w:t>
      </w:r>
      <w:r>
        <w:t>. Two male movie collections generated roughly 25x coverage (</w:t>
      </w:r>
      <w:r w:rsidR="00EC7D9F">
        <w:t xml:space="preserve">data combined into </w:t>
      </w:r>
      <w:r>
        <w:t>Supplemental Data 1) and three female movie collections generated roughly 28x coverage (</w:t>
      </w:r>
      <w:r w:rsidR="00EC7D9F">
        <w:t xml:space="preserve">Run 1 &amp; 2 combined into </w:t>
      </w:r>
      <w:r>
        <w:t>Supplemental Data 2</w:t>
      </w:r>
      <w:r w:rsidR="00EC7D9F">
        <w:t>, Run 3 data in Supplemental Data</w:t>
      </w:r>
      <w:r>
        <w:t xml:space="preserve"> 3).  </w:t>
      </w:r>
    </w:p>
    <w:p w14:paraId="4B484027" w14:textId="2DD1EA84" w:rsidR="00ED075F" w:rsidRDefault="00ED075F" w:rsidP="006F47E9">
      <w:pPr>
        <w:ind w:right="270"/>
      </w:pPr>
    </w:p>
    <w:p w14:paraId="5553AD60" w14:textId="77777777" w:rsidR="00ED075F" w:rsidRDefault="00ED075F" w:rsidP="00ED075F">
      <w:pPr>
        <w:ind w:right="270"/>
        <w:rPr>
          <w:b/>
          <w:i/>
        </w:rPr>
      </w:pPr>
      <w:r>
        <w:rPr>
          <w:b/>
          <w:i/>
        </w:rPr>
        <w:t>Linked-read</w:t>
      </w:r>
      <w:r w:rsidRPr="00490077">
        <w:rPr>
          <w:b/>
          <w:i/>
        </w:rPr>
        <w:t xml:space="preserve"> library prep &amp; sequencing</w:t>
      </w:r>
      <w:r>
        <w:rPr>
          <w:b/>
          <w:i/>
        </w:rPr>
        <w:t xml:space="preserve"> (Figure 1C)</w:t>
      </w:r>
    </w:p>
    <w:p w14:paraId="062F315E" w14:textId="77777777" w:rsidR="00ED075F" w:rsidRDefault="00ED075F" w:rsidP="00ED075F">
      <w:pPr>
        <w:ind w:right="270"/>
        <w:rPr>
          <w:i/>
        </w:rPr>
      </w:pPr>
      <w:r>
        <w:rPr>
          <w:i/>
        </w:rPr>
        <w:t>Methods</w:t>
      </w:r>
    </w:p>
    <w:p w14:paraId="5B858F6E" w14:textId="77777777" w:rsidR="00ED075F" w:rsidRPr="006C520D" w:rsidRDefault="00ED075F" w:rsidP="00ED075F">
      <w:pPr>
        <w:ind w:right="270"/>
      </w:pPr>
      <w:r w:rsidRPr="00D417D1">
        <w:t xml:space="preserve">Once sufficient extracted </w:t>
      </w:r>
      <w:r>
        <w:t xml:space="preserve">HMW genomic DNA </w:t>
      </w:r>
      <w:r w:rsidRPr="00D417D1">
        <w:t xml:space="preserve">fragments were acquired, </w:t>
      </w:r>
      <w:r>
        <w:t>DNA</w:t>
      </w:r>
      <w:r w:rsidRPr="00D417D1">
        <w:t xml:space="preserve"> was adjusted to a </w:t>
      </w:r>
      <w:r w:rsidRPr="00CA16F0">
        <w:t>concentration of 0.91 ng/µl. We selected the 10X Genomics platform (</w:t>
      </w:r>
      <w:hyperlink r:id="rId16" w:history="1">
        <w:r w:rsidRPr="00CA16F0">
          <w:rPr>
            <w:rStyle w:val="Hyperlink"/>
          </w:rPr>
          <w:t>https://www.10xgenomics.com/technology/</w:t>
        </w:r>
      </w:hyperlink>
      <w:r w:rsidRPr="00CA16F0">
        <w:t>)</w:t>
      </w:r>
      <w:r>
        <w:t xml:space="preserve"> for our linked-read sequence data. </w:t>
      </w:r>
      <w:r w:rsidRPr="00D417D1">
        <w:t xml:space="preserve">10X Genomics library preparation takes extracted HMW gDNA, shears the DNA into 50kb long segments, inserts each fragment into an oil coated gel emulsion bead (GEM), further shears DNA within each bead, and attaches unique barcodes to all DNA fragments within each GEM for identification post-sequencing. Whole genome sequencing libraries were prepared using Chromium Genome Library &amp; Gel Bead Kit v.2 (10X Genomics, cat. 120258), Chromium Genome Chip Kit v.2 (10X Genomics, cat. 120257), Chromium i7 Multiplex Kit (10X Genomics, cat. 120262), and Chromium controller according to manufacturer’s instructions. After library preparation 1.14 ng of template gDNA was loaded on a Chromium Genome Chip and sequenced on an Illumina NovaSeq6000 150bp PE lane (Illumina, San Diego, CA). </w:t>
      </w:r>
      <w:r>
        <w:t>We used a previous RAD-based estimate of a haploid genome size (0.6Gb) to sequence the first female sample to an estimated 80x coverage. We then used this sequencing data to better inform our estimate of delta smelt genome size by using a more accurate k-</w:t>
      </w:r>
      <w:proofErr w:type="spellStart"/>
      <w:r>
        <w:t>mer</w:t>
      </w:r>
      <w:proofErr w:type="spellEnd"/>
      <w:r>
        <w:t xml:space="preserve"> based estimation approach with the software </w:t>
      </w:r>
      <w:proofErr w:type="spellStart"/>
      <w:r>
        <w:t>Genomescope</w:t>
      </w:r>
      <w:proofErr w:type="spellEnd"/>
      <w:r>
        <w:t>. We adjusted the amount of linked-read sequencing data collected for the male sample accordingly.</w:t>
      </w:r>
    </w:p>
    <w:p w14:paraId="2DDC5637" w14:textId="77777777" w:rsidR="00ED075F" w:rsidRDefault="00ED075F" w:rsidP="00ED075F">
      <w:pPr>
        <w:ind w:right="270"/>
      </w:pPr>
    </w:p>
    <w:p w14:paraId="78E43AFE" w14:textId="77777777" w:rsidR="00ED075F" w:rsidRPr="003F70AA" w:rsidRDefault="00ED075F" w:rsidP="00ED075F">
      <w:pPr>
        <w:ind w:right="270"/>
        <w:rPr>
          <w:i/>
        </w:rPr>
      </w:pPr>
      <w:r>
        <w:rPr>
          <w:i/>
        </w:rPr>
        <w:t>R</w:t>
      </w:r>
      <w:r w:rsidRPr="00CB5BF7">
        <w:rPr>
          <w:i/>
        </w:rPr>
        <w:t>esults</w:t>
      </w:r>
    </w:p>
    <w:p w14:paraId="66B81942" w14:textId="77777777" w:rsidR="00ED075F" w:rsidRPr="0092079B" w:rsidRDefault="00ED075F" w:rsidP="00ED075F">
      <w:pPr>
        <w:ind w:right="270"/>
        <w:rPr>
          <w:color w:val="FF0000"/>
        </w:rPr>
      </w:pPr>
      <w:r>
        <w:t>The k-</w:t>
      </w:r>
      <w:proofErr w:type="spellStart"/>
      <w:r>
        <w:t>mer</w:t>
      </w:r>
      <w:proofErr w:type="spellEnd"/>
      <w:r>
        <w:t xml:space="preserve"> based haploid genome size was estimated to be 0.49Gb. We generated approximately 45 gigabytes of female linked-read sequencing data and 30 gigabytes of male linked-read sequencing data for a total of roughly 120x and 80x coverage, respectively (Table 3).</w:t>
      </w:r>
    </w:p>
    <w:p w14:paraId="691E9554" w14:textId="1772DB8A" w:rsidR="00ED075F" w:rsidRDefault="00ED075F" w:rsidP="006F47E9">
      <w:pPr>
        <w:ind w:right="270"/>
      </w:pPr>
    </w:p>
    <w:p w14:paraId="085016C4" w14:textId="4A4EA24B" w:rsidR="00ED075F" w:rsidRDefault="00ED075F" w:rsidP="00ED075F">
      <w:pPr>
        <w:ind w:right="270"/>
        <w:rPr>
          <w:b/>
          <w:i/>
        </w:rPr>
      </w:pPr>
      <w:r w:rsidRPr="00E05524">
        <w:rPr>
          <w:b/>
          <w:i/>
        </w:rPr>
        <w:t xml:space="preserve">Hi-C </w:t>
      </w:r>
      <w:r>
        <w:rPr>
          <w:b/>
          <w:i/>
        </w:rPr>
        <w:t>c</w:t>
      </w:r>
      <w:r w:rsidRPr="00E05524">
        <w:rPr>
          <w:b/>
          <w:i/>
        </w:rPr>
        <w:t xml:space="preserve">hromatin </w:t>
      </w:r>
      <w:r>
        <w:rPr>
          <w:b/>
          <w:i/>
        </w:rPr>
        <w:t>c</w:t>
      </w:r>
      <w:r w:rsidRPr="00E05524">
        <w:rPr>
          <w:b/>
          <w:i/>
        </w:rPr>
        <w:t xml:space="preserve">onformation </w:t>
      </w:r>
      <w:r>
        <w:rPr>
          <w:b/>
          <w:i/>
        </w:rPr>
        <w:t>c</w:t>
      </w:r>
      <w:r w:rsidRPr="00E05524">
        <w:rPr>
          <w:b/>
          <w:i/>
        </w:rPr>
        <w:t>apture</w:t>
      </w:r>
      <w:r w:rsidRPr="00490077">
        <w:rPr>
          <w:b/>
          <w:i/>
        </w:rPr>
        <w:t xml:space="preserve"> </w:t>
      </w:r>
      <w:r w:rsidRPr="00490077">
        <w:rPr>
          <w:b/>
          <w:i/>
        </w:rPr>
        <w:t>prep &amp; sequencing</w:t>
      </w:r>
      <w:r>
        <w:rPr>
          <w:b/>
          <w:i/>
        </w:rPr>
        <w:t xml:space="preserve"> (Figure 1C)</w:t>
      </w:r>
    </w:p>
    <w:p w14:paraId="03860884" w14:textId="77777777" w:rsidR="00ED075F" w:rsidRDefault="00ED075F" w:rsidP="00ED075F">
      <w:pPr>
        <w:ind w:right="270"/>
        <w:rPr>
          <w:i/>
        </w:rPr>
      </w:pPr>
      <w:r>
        <w:rPr>
          <w:i/>
        </w:rPr>
        <w:lastRenderedPageBreak/>
        <w:t>Methods</w:t>
      </w:r>
    </w:p>
    <w:p w14:paraId="32F971F2" w14:textId="3BD3A08D" w:rsidR="00744B37" w:rsidRDefault="003E196B" w:rsidP="00744B37">
      <w:pPr>
        <w:ind w:right="270"/>
      </w:pPr>
      <w:r>
        <w:t>G</w:t>
      </w:r>
      <w:r w:rsidRPr="00D417D1">
        <w:t xml:space="preserve">enomic DNA in eukaryotes </w:t>
      </w:r>
      <w:r>
        <w:t xml:space="preserve">has high levels of repetition, leading to </w:t>
      </w:r>
      <w:r w:rsidRPr="00D417D1">
        <w:t xml:space="preserve">unresolved gaps surrounding </w:t>
      </w:r>
      <w:r>
        <w:t xml:space="preserve">large </w:t>
      </w:r>
      <w:r w:rsidRPr="00D417D1">
        <w:t xml:space="preserve">repetitive </w:t>
      </w:r>
      <w:r>
        <w:t>elements</w:t>
      </w:r>
      <w:r w:rsidRPr="00D417D1">
        <w:t xml:space="preserve"> such as </w:t>
      </w:r>
      <w:r>
        <w:t>in the middle and at the ends of each chromosome</w:t>
      </w:r>
      <w:r w:rsidRPr="00D417D1">
        <w:t xml:space="preserve">. In order to resolve these gaps, we </w:t>
      </w:r>
      <w:r>
        <w:t xml:space="preserve">used </w:t>
      </w:r>
      <w:r w:rsidRPr="00D417D1">
        <w:t xml:space="preserve">hi-c chromatin conformation capture (hi-c). </w:t>
      </w:r>
      <w:r w:rsidR="00744B37">
        <w:t xml:space="preserve">We outsourced hi-c library prep and sequencing to Phase Genomics in Seattle, WA. </w:t>
      </w:r>
      <w:r w:rsidR="00744B37">
        <w:t xml:space="preserve">Phased used their in-house proprietary library preparation and sequencing protocols. </w:t>
      </w:r>
      <w:r w:rsidR="00744B37" w:rsidRPr="00D417D1">
        <w:t>Raw sequencing data and an initial scaffolding report were received for the female sample.</w:t>
      </w:r>
      <w:r w:rsidR="00744B37">
        <w:t xml:space="preserve"> </w:t>
      </w:r>
    </w:p>
    <w:p w14:paraId="0DD8027E" w14:textId="32E463A1" w:rsidR="00ED075F" w:rsidRDefault="00ED075F" w:rsidP="00ED075F">
      <w:pPr>
        <w:ind w:right="270"/>
      </w:pPr>
    </w:p>
    <w:p w14:paraId="65298862" w14:textId="65AF53B2" w:rsidR="00ED075F" w:rsidRDefault="00ED075F" w:rsidP="00ED075F">
      <w:pPr>
        <w:ind w:right="270"/>
        <w:rPr>
          <w:i/>
        </w:rPr>
      </w:pPr>
      <w:r>
        <w:rPr>
          <w:i/>
        </w:rPr>
        <w:t>Results</w:t>
      </w:r>
    </w:p>
    <w:p w14:paraId="7ECEF8BE" w14:textId="40C3167E" w:rsidR="00ED075F" w:rsidRDefault="00ED075F" w:rsidP="00ED075F">
      <w:pPr>
        <w:ind w:right="270"/>
      </w:pPr>
      <w:r>
        <w:t xml:space="preserve">We received </w:t>
      </w:r>
      <w:r w:rsidR="00744B37">
        <w:t>sequence files of 87,444,477 read pairs</w:t>
      </w:r>
      <w:r w:rsidR="003E196B">
        <w:t xml:space="preserve"> in total.</w:t>
      </w:r>
      <w:r w:rsidR="00744B37">
        <w:t xml:space="preserve"> </w:t>
      </w:r>
    </w:p>
    <w:p w14:paraId="60963EA5" w14:textId="6C76694F" w:rsidR="00ED075F" w:rsidRDefault="00ED075F" w:rsidP="00ED075F">
      <w:pPr>
        <w:ind w:right="270"/>
      </w:pPr>
    </w:p>
    <w:p w14:paraId="6EB95429" w14:textId="710EC926" w:rsidR="002C4E60" w:rsidRDefault="002C4E60" w:rsidP="002C4E60">
      <w:pPr>
        <w:pBdr>
          <w:top w:val="single" w:sz="4" w:space="1" w:color="auto" w:shadow="1"/>
          <w:left w:val="single" w:sz="4" w:space="4" w:color="auto" w:shadow="1"/>
          <w:bottom w:val="single" w:sz="4" w:space="1" w:color="auto" w:shadow="1"/>
          <w:right w:val="single" w:sz="4" w:space="4" w:color="auto" w:shadow="1"/>
        </w:pBdr>
        <w:ind w:right="270"/>
      </w:pPr>
      <w:commentRangeStart w:id="7"/>
      <w:r w:rsidRPr="00741136">
        <w:rPr>
          <w:u w:val="single"/>
        </w:rPr>
        <w:t>Quality Control</w:t>
      </w:r>
      <w:commentRangeEnd w:id="7"/>
      <w:r w:rsidR="00D46F6C">
        <w:rPr>
          <w:rStyle w:val="CommentReference"/>
          <w:rFonts w:asciiTheme="minorHAnsi" w:eastAsiaTheme="minorHAnsi" w:hAnsiTheme="minorHAnsi" w:cstheme="minorBidi"/>
        </w:rPr>
        <w:commentReference w:id="7"/>
      </w:r>
      <w:r>
        <w:t xml:space="preserve">: </w:t>
      </w:r>
      <w:r>
        <w:t>After sequencing, b</w:t>
      </w:r>
      <w:r w:rsidRPr="00D417D1">
        <w:t>ioinformatics quality control (QC) steps are necessary at multiple stages</w:t>
      </w:r>
      <w:r>
        <w:t xml:space="preserve"> in the workflow of</w:t>
      </w:r>
      <w:r w:rsidRPr="00D417D1">
        <w:t xml:space="preserve"> assembl</w:t>
      </w:r>
      <w:r>
        <w:t>ing</w:t>
      </w:r>
      <w:r w:rsidRPr="00D417D1">
        <w:t xml:space="preserve"> </w:t>
      </w:r>
      <w:r>
        <w:t xml:space="preserve">of a </w:t>
      </w:r>
      <w:r w:rsidRPr="00D417D1">
        <w:t>reference genome</w:t>
      </w:r>
      <w:r>
        <w:t>. I</w:t>
      </w:r>
      <w:r w:rsidRPr="00D417D1">
        <w:t>mmediate sources of error in sequencing data can result from sequenced DNA being contaminated with off-target DNA in the wet lab during preparation for sequencing</w:t>
      </w:r>
      <w:r>
        <w:t>,</w:t>
      </w:r>
      <w:r w:rsidRPr="00D417D1">
        <w:t xml:space="preserve"> or biases in base calls from the sequencing machine.</w:t>
      </w:r>
      <w:r w:rsidR="00741136">
        <w:t xml:space="preserve"> </w:t>
      </w:r>
      <w:r w:rsidR="000B0F0D">
        <w:t xml:space="preserve">Other sources of error may come from having too great of a proportion of </w:t>
      </w:r>
      <w:r w:rsidR="00D46F6C">
        <w:t>poor-quality</w:t>
      </w:r>
      <w:r w:rsidR="000B0F0D">
        <w:t xml:space="preserve"> reads.</w:t>
      </w:r>
    </w:p>
    <w:p w14:paraId="164B9813" w14:textId="77777777" w:rsidR="006F47E9" w:rsidRDefault="006F47E9" w:rsidP="006F47E9">
      <w:pPr>
        <w:ind w:right="270"/>
        <w:rPr>
          <w:b/>
          <w:i/>
        </w:rPr>
      </w:pPr>
    </w:p>
    <w:p w14:paraId="6D15DC34" w14:textId="703D4C70" w:rsidR="006F47E9" w:rsidRDefault="006F47E9" w:rsidP="006F47E9">
      <w:pPr>
        <w:ind w:right="270"/>
        <w:rPr>
          <w:b/>
          <w:i/>
        </w:rPr>
      </w:pPr>
      <w:r w:rsidRPr="00E05524">
        <w:rPr>
          <w:b/>
          <w:i/>
        </w:rPr>
        <w:t>Long-</w:t>
      </w:r>
      <w:r w:rsidR="0092079B">
        <w:rPr>
          <w:b/>
          <w:i/>
        </w:rPr>
        <w:t>r</w:t>
      </w:r>
      <w:r w:rsidRPr="00E05524">
        <w:rPr>
          <w:b/>
          <w:i/>
        </w:rPr>
        <w:t xml:space="preserve">ead </w:t>
      </w:r>
      <w:r w:rsidR="0092079B">
        <w:rPr>
          <w:b/>
          <w:i/>
        </w:rPr>
        <w:t>p</w:t>
      </w:r>
      <w:r w:rsidRPr="00E05524">
        <w:rPr>
          <w:b/>
          <w:i/>
        </w:rPr>
        <w:t>ost-</w:t>
      </w:r>
      <w:r w:rsidR="0092079B">
        <w:rPr>
          <w:b/>
          <w:i/>
        </w:rPr>
        <w:t>s</w:t>
      </w:r>
      <w:r w:rsidRPr="00E05524">
        <w:rPr>
          <w:b/>
          <w:i/>
        </w:rPr>
        <w:t>equencing</w:t>
      </w:r>
      <w:r w:rsidR="0092079B">
        <w:rPr>
          <w:b/>
          <w:i/>
        </w:rPr>
        <w:t xml:space="preserve"> quality</w:t>
      </w:r>
      <w:r w:rsidRPr="00E05524">
        <w:rPr>
          <w:b/>
          <w:i/>
        </w:rPr>
        <w:t xml:space="preserve"> </w:t>
      </w:r>
      <w:r w:rsidR="0092079B">
        <w:rPr>
          <w:b/>
          <w:i/>
        </w:rPr>
        <w:t>control</w:t>
      </w:r>
      <w:r>
        <w:rPr>
          <w:b/>
          <w:i/>
        </w:rPr>
        <w:t xml:space="preserve"> (Figure 1</w:t>
      </w:r>
      <w:r w:rsidR="00D875FB">
        <w:rPr>
          <w:b/>
          <w:i/>
        </w:rPr>
        <w:t>C</w:t>
      </w:r>
      <w:r>
        <w:rPr>
          <w:b/>
          <w:i/>
        </w:rPr>
        <w:t>)</w:t>
      </w:r>
    </w:p>
    <w:p w14:paraId="7AADA5C8" w14:textId="7D884C4E" w:rsidR="006F47E9" w:rsidRPr="00E05524" w:rsidRDefault="006F47E9" w:rsidP="006F47E9">
      <w:pPr>
        <w:ind w:right="270"/>
        <w:rPr>
          <w:i/>
        </w:rPr>
      </w:pPr>
      <w:r w:rsidRPr="00E05524">
        <w:rPr>
          <w:i/>
        </w:rPr>
        <w:t>Methods</w:t>
      </w:r>
    </w:p>
    <w:p w14:paraId="72BDE343" w14:textId="1A8D0411" w:rsidR="006F47E9" w:rsidRDefault="006F47E9" w:rsidP="006F47E9">
      <w:r>
        <w:t xml:space="preserve">Sequencing data </w:t>
      </w:r>
      <w:r w:rsidRPr="00A20DFF">
        <w:t xml:space="preserve">stored in binary </w:t>
      </w:r>
      <w:r w:rsidR="000176C2">
        <w:t xml:space="preserve">bam </w:t>
      </w:r>
      <w:r w:rsidRPr="00A20DFF">
        <w:t xml:space="preserve">files were downloaded from </w:t>
      </w:r>
      <w:proofErr w:type="spellStart"/>
      <w:r w:rsidRPr="00A20DFF">
        <w:t>Bioshare</w:t>
      </w:r>
      <w:proofErr w:type="spellEnd"/>
      <w:r w:rsidRPr="00A20DFF">
        <w:t>, the UC Davis Sequencing Center’s host service. We used CCS software’s (</w:t>
      </w:r>
      <w:hyperlink r:id="rId17" w:history="1">
        <w:r w:rsidRPr="00A20DFF">
          <w:rPr>
            <w:rStyle w:val="Hyperlink"/>
          </w:rPr>
          <w:t>https://github.com/PacificBiosciences/ccs</w:t>
        </w:r>
      </w:hyperlink>
      <w:r w:rsidRPr="00A20DFF">
        <w:t>) statistical model on raw reads to generate highly accurate consensus sequences with known base quality values</w:t>
      </w:r>
      <w:r w:rsidR="000176C2">
        <w:t xml:space="preserve"> and </w:t>
      </w:r>
      <w:r w:rsidRPr="00A20DFF">
        <w:t>convert</w:t>
      </w:r>
      <w:r w:rsidR="000176C2">
        <w:t>ed binary</w:t>
      </w:r>
      <w:r w:rsidRPr="00A20DFF">
        <w:t xml:space="preserve"> data to </w:t>
      </w:r>
      <w:proofErr w:type="spellStart"/>
      <w:r w:rsidRPr="00A20DFF">
        <w:t>fastq</w:t>
      </w:r>
      <w:proofErr w:type="spellEnd"/>
      <w:r w:rsidRPr="00A20DFF">
        <w:t xml:space="preserve"> format for downstream</w:t>
      </w:r>
      <w:r>
        <w:t xml:space="preserve"> analysis</w:t>
      </w:r>
      <w:r w:rsidRPr="00D417D1">
        <w:t xml:space="preserve">. </w:t>
      </w:r>
      <w:r>
        <w:t>A base quality value assigns a score to each letter</w:t>
      </w:r>
      <w:r w:rsidR="000176C2">
        <w:t xml:space="preserve"> </w:t>
      </w:r>
      <w:r>
        <w:t xml:space="preserve">of sequencing data to denote the level of confidence in each base called by the sequencer. </w:t>
      </w:r>
      <w:r w:rsidR="000176C2">
        <w:t>Reads with quality scores over Q20, denoting an error probability of 0.01, were used for subsequent assembly.</w:t>
      </w:r>
    </w:p>
    <w:p w14:paraId="64A2811C" w14:textId="43287A19" w:rsidR="00EC7D9F" w:rsidRDefault="00EC7D9F" w:rsidP="006F47E9"/>
    <w:p w14:paraId="0B9B1AA6" w14:textId="2EE1CD5A" w:rsidR="00EC7D9F" w:rsidRDefault="00EC7D9F" w:rsidP="00EC7D9F">
      <w:pPr>
        <w:ind w:right="270"/>
        <w:rPr>
          <w:i/>
        </w:rPr>
      </w:pPr>
      <w:r>
        <w:rPr>
          <w:i/>
        </w:rPr>
        <w:t>Results</w:t>
      </w:r>
    </w:p>
    <w:p w14:paraId="33F1E8BA" w14:textId="6AB62537" w:rsidR="00EC7D9F" w:rsidRPr="0092079B" w:rsidRDefault="000176C2" w:rsidP="0092079B">
      <w:pPr>
        <w:ind w:right="270"/>
        <w:rPr>
          <w:iCs/>
        </w:rPr>
      </w:pPr>
      <w:r>
        <w:rPr>
          <w:iCs/>
        </w:rPr>
        <w:t xml:space="preserve">A total of </w:t>
      </w:r>
      <w:r w:rsidR="00581917" w:rsidRPr="00581917">
        <w:rPr>
          <w:iCs/>
        </w:rPr>
        <w:t>3</w:t>
      </w:r>
      <w:r w:rsidR="00581917">
        <w:rPr>
          <w:iCs/>
        </w:rPr>
        <w:t>,</w:t>
      </w:r>
      <w:r w:rsidR="00581917" w:rsidRPr="00581917">
        <w:rPr>
          <w:iCs/>
        </w:rPr>
        <w:t>095</w:t>
      </w:r>
      <w:r w:rsidR="00581917">
        <w:rPr>
          <w:iCs/>
        </w:rPr>
        <w:t>,</w:t>
      </w:r>
      <w:r w:rsidR="00581917" w:rsidRPr="00581917">
        <w:rPr>
          <w:iCs/>
        </w:rPr>
        <w:t xml:space="preserve">133 </w:t>
      </w:r>
      <w:r>
        <w:rPr>
          <w:iCs/>
        </w:rPr>
        <w:t>male</w:t>
      </w:r>
      <w:r w:rsidR="00ED075F">
        <w:rPr>
          <w:iCs/>
        </w:rPr>
        <w:t xml:space="preserve"> reads</w:t>
      </w:r>
      <w:r>
        <w:rPr>
          <w:iCs/>
        </w:rPr>
        <w:t xml:space="preserve"> and </w:t>
      </w:r>
      <w:r w:rsidR="00D4439A" w:rsidRPr="00D4439A">
        <w:rPr>
          <w:iCs/>
        </w:rPr>
        <w:t>2</w:t>
      </w:r>
      <w:r w:rsidR="00D4439A">
        <w:rPr>
          <w:iCs/>
        </w:rPr>
        <w:t>,</w:t>
      </w:r>
      <w:r w:rsidR="00D4439A" w:rsidRPr="00D4439A">
        <w:rPr>
          <w:iCs/>
        </w:rPr>
        <w:t>741</w:t>
      </w:r>
      <w:r w:rsidR="00D4439A">
        <w:rPr>
          <w:iCs/>
        </w:rPr>
        <w:t>,</w:t>
      </w:r>
      <w:r w:rsidR="00D4439A" w:rsidRPr="00D4439A">
        <w:rPr>
          <w:iCs/>
        </w:rPr>
        <w:t>504</w:t>
      </w:r>
      <w:r w:rsidR="00D4439A">
        <w:rPr>
          <w:iCs/>
        </w:rPr>
        <w:t xml:space="preserve"> </w:t>
      </w:r>
      <w:r>
        <w:rPr>
          <w:iCs/>
        </w:rPr>
        <w:t xml:space="preserve">female reads </w:t>
      </w:r>
      <w:r w:rsidR="00ED075F">
        <w:rPr>
          <w:iCs/>
        </w:rPr>
        <w:t xml:space="preserve">representing </w:t>
      </w:r>
      <w:r w:rsidR="00A579CB" w:rsidRPr="00A579CB">
        <w:rPr>
          <w:iCs/>
        </w:rPr>
        <w:t>35</w:t>
      </w:r>
      <w:r w:rsidR="00A579CB">
        <w:rPr>
          <w:iCs/>
        </w:rPr>
        <w:t>,</w:t>
      </w:r>
      <w:r w:rsidR="00A579CB" w:rsidRPr="00A579CB">
        <w:rPr>
          <w:iCs/>
        </w:rPr>
        <w:t>841</w:t>
      </w:r>
      <w:r w:rsidR="00A579CB">
        <w:rPr>
          <w:iCs/>
        </w:rPr>
        <w:t>,</w:t>
      </w:r>
      <w:r w:rsidR="00A579CB" w:rsidRPr="00A579CB">
        <w:rPr>
          <w:iCs/>
        </w:rPr>
        <w:t>976</w:t>
      </w:r>
      <w:r w:rsidR="00A579CB">
        <w:rPr>
          <w:iCs/>
        </w:rPr>
        <w:t>,</w:t>
      </w:r>
      <w:r w:rsidR="00A579CB" w:rsidRPr="00A579CB">
        <w:rPr>
          <w:iCs/>
        </w:rPr>
        <w:t>770</w:t>
      </w:r>
      <w:r w:rsidR="00A579CB">
        <w:rPr>
          <w:iCs/>
        </w:rPr>
        <w:t xml:space="preserve"> </w:t>
      </w:r>
      <w:r w:rsidR="00ED075F">
        <w:rPr>
          <w:iCs/>
        </w:rPr>
        <w:t xml:space="preserve">and </w:t>
      </w:r>
      <w:r w:rsidR="00A579CB" w:rsidRPr="00A579CB">
        <w:rPr>
          <w:iCs/>
        </w:rPr>
        <w:t>28</w:t>
      </w:r>
      <w:r w:rsidR="00A579CB">
        <w:rPr>
          <w:iCs/>
        </w:rPr>
        <w:t>,</w:t>
      </w:r>
      <w:r w:rsidR="00A579CB" w:rsidRPr="00A579CB">
        <w:rPr>
          <w:iCs/>
        </w:rPr>
        <w:t>549</w:t>
      </w:r>
      <w:r w:rsidR="00A579CB">
        <w:rPr>
          <w:iCs/>
        </w:rPr>
        <w:t>,</w:t>
      </w:r>
      <w:r w:rsidR="00A579CB" w:rsidRPr="00A579CB">
        <w:rPr>
          <w:iCs/>
        </w:rPr>
        <w:t>585</w:t>
      </w:r>
      <w:r w:rsidR="00A579CB">
        <w:rPr>
          <w:iCs/>
        </w:rPr>
        <w:t>,</w:t>
      </w:r>
      <w:r w:rsidR="00A579CB" w:rsidRPr="00A579CB">
        <w:rPr>
          <w:iCs/>
        </w:rPr>
        <w:t>055</w:t>
      </w:r>
      <w:r w:rsidR="00A579CB">
        <w:rPr>
          <w:iCs/>
        </w:rPr>
        <w:t xml:space="preserve"> </w:t>
      </w:r>
      <w:r w:rsidR="00ED075F">
        <w:rPr>
          <w:iCs/>
        </w:rPr>
        <w:t xml:space="preserve">base pairs, respectively, </w:t>
      </w:r>
      <w:r>
        <w:rPr>
          <w:iCs/>
        </w:rPr>
        <w:t>passed quality control</w:t>
      </w:r>
      <w:r w:rsidR="00ED075F">
        <w:rPr>
          <w:iCs/>
        </w:rPr>
        <w:t xml:space="preserve"> and will be used for subsequent assembly</w:t>
      </w:r>
      <w:r w:rsidR="0092079B">
        <w:rPr>
          <w:iCs/>
        </w:rPr>
        <w:t>.</w:t>
      </w:r>
    </w:p>
    <w:p w14:paraId="35C60E14" w14:textId="3B0272AC" w:rsidR="00457C75" w:rsidRDefault="00457C75" w:rsidP="006F47E9"/>
    <w:p w14:paraId="00100E66" w14:textId="77777777" w:rsidR="00457C75" w:rsidRDefault="00457C75" w:rsidP="00457C75">
      <w:pPr>
        <w:ind w:right="270"/>
      </w:pPr>
    </w:p>
    <w:p w14:paraId="03051395" w14:textId="77777777" w:rsidR="00457C75" w:rsidRPr="00D417D1" w:rsidRDefault="00457C75" w:rsidP="00457C75">
      <w:pPr>
        <w:ind w:right="270"/>
      </w:pPr>
    </w:p>
    <w:p w14:paraId="74CCFB44" w14:textId="3C7D5DC5" w:rsidR="00457C75" w:rsidRPr="00ED5520" w:rsidRDefault="00457C75" w:rsidP="00457C75">
      <w:pPr>
        <w:ind w:right="270"/>
        <w:rPr>
          <w:b/>
          <w:i/>
        </w:rPr>
      </w:pPr>
      <w:r w:rsidRPr="00ED5520">
        <w:rPr>
          <w:b/>
          <w:i/>
        </w:rPr>
        <w:t>Linked-read post-sequencing quality control</w:t>
      </w:r>
      <w:r>
        <w:rPr>
          <w:b/>
          <w:i/>
        </w:rPr>
        <w:t xml:space="preserve"> (Figure 1</w:t>
      </w:r>
      <w:r w:rsidR="00D875FB">
        <w:rPr>
          <w:b/>
          <w:i/>
        </w:rPr>
        <w:t>C</w:t>
      </w:r>
      <w:r>
        <w:rPr>
          <w:b/>
          <w:i/>
        </w:rPr>
        <w:t>)</w:t>
      </w:r>
    </w:p>
    <w:p w14:paraId="76D059C7" w14:textId="77777777" w:rsidR="00457C75" w:rsidRPr="00ED5520" w:rsidRDefault="00457C75" w:rsidP="00457C75">
      <w:pPr>
        <w:ind w:right="270"/>
        <w:rPr>
          <w:i/>
        </w:rPr>
      </w:pPr>
      <w:r>
        <w:rPr>
          <w:i/>
        </w:rPr>
        <w:t>Methods</w:t>
      </w:r>
    </w:p>
    <w:p w14:paraId="32111BA8" w14:textId="72892593" w:rsidR="00457C75" w:rsidRDefault="00457C75" w:rsidP="00457C75">
      <w:pPr>
        <w:ind w:right="270"/>
      </w:pPr>
      <w:r>
        <w:t>T</w:t>
      </w:r>
      <w:r w:rsidRPr="00D417D1">
        <w:t xml:space="preserve">o </w:t>
      </w:r>
      <w:r w:rsidR="003F70AA">
        <w:t>quality control</w:t>
      </w:r>
      <w:r>
        <w:t xml:space="preserve"> for </w:t>
      </w:r>
      <w:r w:rsidR="002C4E60">
        <w:t>contamination and sequencing bias</w:t>
      </w:r>
      <w:r>
        <w:t xml:space="preserve"> error</w:t>
      </w:r>
      <w:r w:rsidR="002C4E60">
        <w:t>s</w:t>
      </w:r>
      <w:r>
        <w:t>, w</w:t>
      </w:r>
      <w:r w:rsidRPr="00D417D1">
        <w:t>e conducted three computational quality control steps</w:t>
      </w:r>
      <w:r>
        <w:t xml:space="preserve"> (</w:t>
      </w:r>
      <w:r w:rsidRPr="00464A52">
        <w:rPr>
          <w:rFonts w:ascii="Courier" w:hAnsi="Courier"/>
        </w:rPr>
        <w:t>kat hist</w:t>
      </w:r>
      <w:r>
        <w:t xml:space="preserve">, </w:t>
      </w:r>
      <w:r w:rsidRPr="00464A52">
        <w:rPr>
          <w:rFonts w:ascii="Courier" w:hAnsi="Courier"/>
        </w:rPr>
        <w:t xml:space="preserve">kat </w:t>
      </w:r>
      <w:proofErr w:type="spellStart"/>
      <w:r>
        <w:rPr>
          <w:rFonts w:ascii="Courier" w:hAnsi="Courier"/>
        </w:rPr>
        <w:t>gcp</w:t>
      </w:r>
      <w:proofErr w:type="spellEnd"/>
      <w:r>
        <w:t xml:space="preserve"> and </w:t>
      </w:r>
      <w:r w:rsidRPr="00464A52">
        <w:rPr>
          <w:rFonts w:ascii="Courier" w:hAnsi="Courier"/>
        </w:rPr>
        <w:t xml:space="preserve">kat </w:t>
      </w:r>
      <w:r>
        <w:rPr>
          <w:rFonts w:ascii="Courier" w:hAnsi="Courier"/>
        </w:rPr>
        <w:t>comp</w:t>
      </w:r>
      <w:r>
        <w:t xml:space="preserve">) </w:t>
      </w:r>
      <w:r w:rsidRPr="00D417D1">
        <w:t>us</w:t>
      </w:r>
      <w:r>
        <w:t>ing</w:t>
      </w:r>
      <w:r w:rsidRPr="00D417D1">
        <w:t xml:space="preserve"> the software program KAT</w:t>
      </w:r>
      <w:r w:rsidRPr="00D417D1">
        <w:fldChar w:fldCharType="begin" w:fldLock="1"/>
      </w:r>
      <w:r>
        <w:instrText>ADDIN CSL_CITATION {"citationItems":[{"id":"ITEM-1","itemData":{"DOI":"10.1093/bioinformatics/btw663","author":[{"dropping-particle":"","family":"Mapleson","given":"Daniel","non-dropping-particle":"","parse-names":false,"suffix":""},{"dropping-particle":"","family":"Accinelli","given":"Gonzalo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uris":["http://www.mendeley.com/documents/?uuid=43a8ae2e-f1ec-43c6-bfda-7c0d5b6f55ee"]}],"mendeley":{"formattedCitation":"&lt;sup&gt;8&lt;/sup&gt;","plainTextFormattedCitation":"8","previouslyFormattedCitation":"&lt;sup&gt;8&lt;/sup&gt;"},"properties":{"noteIndex":0},"schema":"https://github.com/citation-style-language/schema/raw/master/csl-citation.json"}</w:instrText>
      </w:r>
      <w:r w:rsidRPr="00D417D1">
        <w:fldChar w:fldCharType="separate"/>
      </w:r>
      <w:r w:rsidRPr="008434CB">
        <w:rPr>
          <w:noProof/>
          <w:vertAlign w:val="superscript"/>
        </w:rPr>
        <w:t>8</w:t>
      </w:r>
      <w:r w:rsidRPr="00D417D1">
        <w:fldChar w:fldCharType="end"/>
      </w:r>
      <w:r w:rsidR="003F70AA">
        <w:t>&lt;CITE&gt;</w:t>
      </w:r>
      <w:r w:rsidRPr="00D417D1">
        <w:t>.</w:t>
      </w:r>
      <w:r>
        <w:t xml:space="preserve"> Each step splits sequencing data into sub-sequences of a given length, or k-</w:t>
      </w:r>
      <w:proofErr w:type="spellStart"/>
      <w:r>
        <w:t>mers</w:t>
      </w:r>
      <w:proofErr w:type="spellEnd"/>
      <w:r>
        <w:t xml:space="preserve">, (where k is equal to a specified sequence length), and plots out frequencies, or comparisons, to visually inspect the data for quality issues. </w:t>
      </w:r>
      <w:r w:rsidRPr="00D417D1">
        <w:t xml:space="preserve">All bioinformatics work was conducted on the UC Davis farm compute cluster (the farm). </w:t>
      </w:r>
    </w:p>
    <w:p w14:paraId="555ED951" w14:textId="77777777" w:rsidR="00457C75" w:rsidRDefault="00457C75" w:rsidP="00457C75">
      <w:pPr>
        <w:ind w:right="270" w:firstLine="720"/>
      </w:pPr>
    </w:p>
    <w:p w14:paraId="7E70A220" w14:textId="423DFA18" w:rsidR="00457C75" w:rsidRPr="0014278B" w:rsidRDefault="003F70AA" w:rsidP="00867C19">
      <w:pPr>
        <w:ind w:right="270"/>
      </w:pPr>
      <w:r>
        <w:t>W</w:t>
      </w:r>
      <w:r w:rsidR="007521D6">
        <w:t xml:space="preserve">e looked for signs of contamination using </w:t>
      </w:r>
      <w:r>
        <w:t xml:space="preserve">the </w:t>
      </w:r>
      <w:r w:rsidRPr="00464A52">
        <w:rPr>
          <w:rFonts w:ascii="Courier" w:hAnsi="Courier"/>
        </w:rPr>
        <w:t>kat hist</w:t>
      </w:r>
      <w:r w:rsidR="007521D6">
        <w:t xml:space="preserve"> </w:t>
      </w:r>
      <w:r>
        <w:t xml:space="preserve">and </w:t>
      </w:r>
      <w:r w:rsidRPr="00464A52">
        <w:rPr>
          <w:rFonts w:ascii="Courier" w:hAnsi="Courier"/>
        </w:rPr>
        <w:t xml:space="preserve">kat </w:t>
      </w:r>
      <w:proofErr w:type="spellStart"/>
      <w:r>
        <w:rPr>
          <w:rFonts w:ascii="Courier" w:hAnsi="Courier"/>
        </w:rPr>
        <w:t>gcp</w:t>
      </w:r>
      <w:proofErr w:type="spellEnd"/>
      <w:r>
        <w:t xml:space="preserve"> </w:t>
      </w:r>
      <w:r w:rsidR="007521D6">
        <w:t xml:space="preserve">functions </w:t>
      </w:r>
      <w:r w:rsidR="005738DD">
        <w:t xml:space="preserve">within </w:t>
      </w:r>
      <w:r w:rsidR="007521D6">
        <w:t>the software KAT&lt;CITE&gt;. First, we used</w:t>
      </w:r>
      <w:r w:rsidR="005738DD">
        <w:t xml:space="preserve"> the </w:t>
      </w:r>
      <w:r w:rsidR="007521D6" w:rsidRPr="00464A52">
        <w:rPr>
          <w:rFonts w:ascii="Courier" w:hAnsi="Courier"/>
        </w:rPr>
        <w:t>kat hist</w:t>
      </w:r>
      <w:r w:rsidR="007521D6">
        <w:t xml:space="preserve"> </w:t>
      </w:r>
      <w:r w:rsidR="005738DD">
        <w:t xml:space="preserve">function </w:t>
      </w:r>
      <w:r w:rsidR="007521D6">
        <w:t xml:space="preserve">to </w:t>
      </w:r>
      <w:r w:rsidR="005738DD">
        <w:t xml:space="preserve">check for signs of </w:t>
      </w:r>
      <w:r w:rsidR="005738DD">
        <w:lastRenderedPageBreak/>
        <w:t xml:space="preserve">contamination by plotting a histogram of the </w:t>
      </w:r>
      <w:r w:rsidR="007521D6">
        <w:t>observe</w:t>
      </w:r>
      <w:r w:rsidR="005738DD">
        <w:t>d</w:t>
      </w:r>
      <w:r w:rsidR="007521D6">
        <w:t xml:space="preserve"> </w:t>
      </w:r>
      <w:r w:rsidR="007521D6" w:rsidRPr="00D417D1">
        <w:t>number of distinct k-</w:t>
      </w:r>
      <w:proofErr w:type="spellStart"/>
      <w:r w:rsidR="007521D6" w:rsidRPr="00D417D1">
        <w:t>mers</w:t>
      </w:r>
      <w:proofErr w:type="spellEnd"/>
      <w:r w:rsidR="007521D6" w:rsidRPr="00D417D1">
        <w:t xml:space="preserve"> at different frequencies for length</w:t>
      </w:r>
      <w:r w:rsidR="007521D6">
        <w:t>s</w:t>
      </w:r>
      <w:r w:rsidR="007521D6" w:rsidRPr="00D417D1">
        <w:t xml:space="preserve"> </w:t>
      </w:r>
      <w:r w:rsidR="005738DD">
        <w:t>k=</w:t>
      </w:r>
      <w:r w:rsidR="007521D6">
        <w:t>21, 31, and 41 for female and male sequencing data. Uncontaminated samples are expected to have a single peak with a surplus of k-</w:t>
      </w:r>
      <w:proofErr w:type="spellStart"/>
      <w:r w:rsidR="007521D6">
        <w:t>mers</w:t>
      </w:r>
      <w:proofErr w:type="spellEnd"/>
      <w:r w:rsidR="007521D6">
        <w:t xml:space="preserve"> at a very low frequency due to sequencer errors</w:t>
      </w:r>
      <w:r w:rsidR="007521D6" w:rsidRPr="00D417D1">
        <w:t>.</w:t>
      </w:r>
      <w:r w:rsidR="005738DD">
        <w:t xml:space="preserve"> </w:t>
      </w:r>
      <w:r>
        <w:t>Second,</w:t>
      </w:r>
      <w:r w:rsidR="005738DD">
        <w:t xml:space="preserve"> we used the </w:t>
      </w:r>
      <w:r w:rsidR="005738DD" w:rsidRPr="00464A52">
        <w:rPr>
          <w:rFonts w:ascii="Courier" w:hAnsi="Courier"/>
        </w:rPr>
        <w:t xml:space="preserve">kat </w:t>
      </w:r>
      <w:proofErr w:type="spellStart"/>
      <w:r>
        <w:rPr>
          <w:rFonts w:ascii="Courier" w:hAnsi="Courier"/>
        </w:rPr>
        <w:t>gcp</w:t>
      </w:r>
      <w:proofErr w:type="spellEnd"/>
      <w:r>
        <w:t xml:space="preserve"> function</w:t>
      </w:r>
      <w:r w:rsidR="005738DD">
        <w:t xml:space="preserve"> to</w:t>
      </w:r>
      <w:r w:rsidR="00457C75">
        <w:t xml:space="preserve"> plot the proportion of the k-</w:t>
      </w:r>
      <w:proofErr w:type="spellStart"/>
      <w:r w:rsidR="00457C75">
        <w:t>mer</w:t>
      </w:r>
      <w:proofErr w:type="spellEnd"/>
      <w:r w:rsidR="00457C75">
        <w:t xml:space="preserve"> comprised of the G and C nucleotide</w:t>
      </w:r>
      <w:r w:rsidR="005738DD">
        <w:t>s</w:t>
      </w:r>
      <w:r w:rsidR="00457C75">
        <w:t xml:space="preserve"> against the frequency of the that k-</w:t>
      </w:r>
      <w:proofErr w:type="spellStart"/>
      <w:r w:rsidR="00457C75">
        <w:t>mer</w:t>
      </w:r>
      <w:proofErr w:type="spellEnd"/>
      <w:r w:rsidR="00457C75">
        <w:t xml:space="preserve"> in the sequencing data and the number of distinct k-</w:t>
      </w:r>
      <w:proofErr w:type="spellStart"/>
      <w:r w:rsidR="00457C75">
        <w:t>mers</w:t>
      </w:r>
      <w:proofErr w:type="spellEnd"/>
      <w:r w:rsidR="00457C75">
        <w:t xml:space="preserve"> for a given GC count vs. frequency. Contaminated samples are expected to have a non-normal distribution. For example, samples contaminated with bacteria will have more k-</w:t>
      </w:r>
      <w:proofErr w:type="spellStart"/>
      <w:r w:rsidR="00457C75">
        <w:t>mers</w:t>
      </w:r>
      <w:proofErr w:type="spellEnd"/>
      <w:r w:rsidR="00457C75">
        <w:t xml:space="preserve"> with GC counts above 50%.</w:t>
      </w:r>
      <w:r w:rsidR="00457C75" w:rsidRPr="00D417D1">
        <w:t xml:space="preserve"> </w:t>
      </w:r>
      <w:r w:rsidR="00457C75">
        <w:t xml:space="preserve">We plotted </w:t>
      </w:r>
      <w:r w:rsidR="00457C75" w:rsidRPr="00D417D1">
        <w:t>GC counts against the frequency of k-</w:t>
      </w:r>
      <w:proofErr w:type="spellStart"/>
      <w:r w:rsidR="00457C75" w:rsidRPr="00D417D1">
        <w:t>mers</w:t>
      </w:r>
      <w:proofErr w:type="spellEnd"/>
      <w:r w:rsidR="00457C75" w:rsidRPr="00D417D1">
        <w:t xml:space="preserve"> of length </w:t>
      </w:r>
      <w:r w:rsidR="005738DD">
        <w:t>k=</w:t>
      </w:r>
      <w:r w:rsidR="00867C19">
        <w:t xml:space="preserve">21, 31, and 41 for the female and </w:t>
      </w:r>
      <w:r>
        <w:t>male</w:t>
      </w:r>
      <w:r w:rsidR="00867C19">
        <w:t xml:space="preserve"> sequencing data.</w:t>
      </w:r>
      <w:r w:rsidR="00457C75">
        <w:t xml:space="preserve"> </w:t>
      </w:r>
    </w:p>
    <w:p w14:paraId="42089C29" w14:textId="77777777" w:rsidR="00457C75" w:rsidRDefault="00457C75" w:rsidP="00457C75">
      <w:pPr>
        <w:ind w:right="270"/>
      </w:pPr>
    </w:p>
    <w:p w14:paraId="24B2C36C" w14:textId="648181BE" w:rsidR="005738DD" w:rsidRPr="00D96AC9" w:rsidRDefault="005738DD" w:rsidP="005738DD">
      <w:pPr>
        <w:ind w:right="270"/>
      </w:pPr>
      <w:r>
        <w:rPr>
          <w:iCs/>
        </w:rPr>
        <w:t>Lastly</w:t>
      </w:r>
      <w:r w:rsidR="0014278B">
        <w:rPr>
          <w:iCs/>
        </w:rPr>
        <w:t>,</w:t>
      </w:r>
      <w:r>
        <w:rPr>
          <w:iCs/>
        </w:rPr>
        <w:t xml:space="preserve"> we evaluated the data for sequencing bias between the forward (R1) and reverse (R2) files.</w:t>
      </w:r>
      <w:r w:rsidR="00457C75">
        <w:t xml:space="preserve"> </w:t>
      </w:r>
      <w:r>
        <w:t xml:space="preserve">We used the </w:t>
      </w:r>
      <w:r w:rsidRPr="00464A52">
        <w:rPr>
          <w:rFonts w:ascii="Courier" w:hAnsi="Courier"/>
        </w:rPr>
        <w:t xml:space="preserve">kat </w:t>
      </w:r>
      <w:r>
        <w:rPr>
          <w:rFonts w:ascii="Courier" w:hAnsi="Courier"/>
        </w:rPr>
        <w:t>comp</w:t>
      </w:r>
      <w:r>
        <w:t xml:space="preserve"> function to </w:t>
      </w:r>
      <w:r w:rsidR="00457C75">
        <w:t>plot the frequency of a given k-</w:t>
      </w:r>
      <w:proofErr w:type="spellStart"/>
      <w:r w:rsidR="00457C75">
        <w:t>mer</w:t>
      </w:r>
      <w:proofErr w:type="spellEnd"/>
      <w:r w:rsidR="00457C75">
        <w:t xml:space="preserve"> in each of the paired-end sequence data files. Sequencing bias in either of the two files would result in an irregular pattern in the number of distinct k-</w:t>
      </w:r>
      <w:proofErr w:type="spellStart"/>
      <w:r w:rsidR="00457C75">
        <w:t>mers</w:t>
      </w:r>
      <w:proofErr w:type="spellEnd"/>
      <w:r w:rsidR="00457C75">
        <w:t>. W</w:t>
      </w:r>
      <w:r w:rsidR="00457C75" w:rsidRPr="00D417D1">
        <w:t>e plotted the number of distinct k-</w:t>
      </w:r>
      <w:proofErr w:type="spellStart"/>
      <w:r w:rsidR="00457C75" w:rsidRPr="00D417D1">
        <w:t>mers</w:t>
      </w:r>
      <w:proofErr w:type="spellEnd"/>
      <w:r w:rsidR="00457C75" w:rsidRPr="00D417D1">
        <w:t xml:space="preserve"> at different frequencies for the R1 and R2 files against one another</w:t>
      </w:r>
      <w:r w:rsidR="00457C75">
        <w:t xml:space="preserve"> </w:t>
      </w:r>
      <w:r w:rsidR="00457C75" w:rsidRPr="00D417D1">
        <w:t>for k-</w:t>
      </w:r>
      <w:proofErr w:type="spellStart"/>
      <w:r w:rsidR="00457C75" w:rsidRPr="00D417D1">
        <w:t>mers</w:t>
      </w:r>
      <w:proofErr w:type="spellEnd"/>
      <w:r w:rsidR="00457C75" w:rsidRPr="00D417D1">
        <w:t xml:space="preserve"> of length </w:t>
      </w:r>
      <w:r>
        <w:t>k=</w:t>
      </w:r>
      <w:r w:rsidR="00867C19">
        <w:t>21, 31, and 41 for the female and male sequencing data</w:t>
      </w:r>
      <w:r w:rsidRPr="00D417D1">
        <w:t xml:space="preserve"> </w:t>
      </w:r>
    </w:p>
    <w:p w14:paraId="0582675C" w14:textId="77777777" w:rsidR="003F70AA" w:rsidRDefault="003F70AA" w:rsidP="003F70AA">
      <w:pPr>
        <w:ind w:right="270"/>
        <w:rPr>
          <w:i/>
        </w:rPr>
      </w:pPr>
    </w:p>
    <w:p w14:paraId="71EDBEE3" w14:textId="2B23550C" w:rsidR="003F70AA" w:rsidRDefault="003F70AA" w:rsidP="003F70AA">
      <w:pPr>
        <w:ind w:right="270"/>
        <w:rPr>
          <w:i/>
        </w:rPr>
      </w:pPr>
      <w:r>
        <w:rPr>
          <w:i/>
        </w:rPr>
        <w:t>Results</w:t>
      </w:r>
    </w:p>
    <w:p w14:paraId="580FA42B" w14:textId="2ADEBE87" w:rsidR="003F70AA" w:rsidRPr="00D96AC9" w:rsidRDefault="003F70AA" w:rsidP="003F70AA">
      <w:pPr>
        <w:ind w:right="270"/>
      </w:pPr>
      <w:r>
        <w:t xml:space="preserve">We saw clear peaks in the histograms for each sample and at each value of k (Figure 3). </w:t>
      </w:r>
      <w:r w:rsidRPr="00D417D1">
        <w:t xml:space="preserve">All GC count frequency plots show a </w:t>
      </w:r>
      <w:r>
        <w:t>normal distribution</w:t>
      </w:r>
      <w:r w:rsidRPr="00D417D1">
        <w:t xml:space="preserve"> of distinct k-</w:t>
      </w:r>
      <w:proofErr w:type="spellStart"/>
      <w:r w:rsidRPr="00D417D1">
        <w:t>mers</w:t>
      </w:r>
      <w:proofErr w:type="spellEnd"/>
      <w:r>
        <w:t xml:space="preserve"> (Figure 4). Additionally, t</w:t>
      </w:r>
      <w:r w:rsidRPr="00D417D1">
        <w:t>he number of distinct k-</w:t>
      </w:r>
      <w:proofErr w:type="spellStart"/>
      <w:r w:rsidRPr="00D417D1">
        <w:t>mers</w:t>
      </w:r>
      <w:proofErr w:type="spellEnd"/>
      <w:r w:rsidRPr="00D417D1">
        <w:t xml:space="preserve"> does not appear to be </w:t>
      </w:r>
      <w:r>
        <w:t xml:space="preserve">heavily </w:t>
      </w:r>
      <w:r w:rsidRPr="00D417D1">
        <w:t xml:space="preserve">skewed </w:t>
      </w:r>
      <w:r>
        <w:t xml:space="preserve">in the male or female sequencing </w:t>
      </w:r>
      <w:r w:rsidRPr="00D417D1">
        <w:t xml:space="preserve">(Figure </w:t>
      </w:r>
      <w:r>
        <w:t>5</w:t>
      </w:r>
      <w:r w:rsidRPr="00D417D1">
        <w:t xml:space="preserve">). </w:t>
      </w:r>
      <w:r>
        <w:t>These data together indicate no observable signs of bacterial or organelle contamination or major sources of sequencing bias in our sequencing data.</w:t>
      </w:r>
    </w:p>
    <w:p w14:paraId="0A507BF7" w14:textId="6B19E7ED" w:rsidR="005738DD" w:rsidRDefault="005738DD" w:rsidP="00867C19">
      <w:pPr>
        <w:ind w:right="270"/>
      </w:pPr>
    </w:p>
    <w:p w14:paraId="66309C6C" w14:textId="77777777" w:rsidR="003F70AA" w:rsidRDefault="003F70AA" w:rsidP="00867C19">
      <w:pPr>
        <w:ind w:right="270"/>
      </w:pPr>
    </w:p>
    <w:p w14:paraId="035F8A7D" w14:textId="77777777" w:rsidR="00457C75" w:rsidRDefault="00457C75" w:rsidP="006F47E9"/>
    <w:p w14:paraId="230E25BB" w14:textId="3C0374A8" w:rsidR="00457C75" w:rsidRPr="00E05524" w:rsidRDefault="00457C75" w:rsidP="00457C75">
      <w:pPr>
        <w:ind w:right="270"/>
        <w:rPr>
          <w:b/>
          <w:i/>
        </w:rPr>
      </w:pPr>
      <w:r w:rsidRPr="00E05524">
        <w:rPr>
          <w:b/>
          <w:i/>
        </w:rPr>
        <w:t xml:space="preserve">Hi-C </w:t>
      </w:r>
      <w:r w:rsidR="00EE3EC3">
        <w:rPr>
          <w:b/>
          <w:i/>
        </w:rPr>
        <w:t>c</w:t>
      </w:r>
      <w:r w:rsidRPr="00E05524">
        <w:rPr>
          <w:b/>
          <w:i/>
        </w:rPr>
        <w:t xml:space="preserve">hromatin </w:t>
      </w:r>
      <w:r w:rsidR="00EE3EC3">
        <w:rPr>
          <w:b/>
          <w:i/>
        </w:rPr>
        <w:t>c</w:t>
      </w:r>
      <w:r w:rsidRPr="00E05524">
        <w:rPr>
          <w:b/>
          <w:i/>
        </w:rPr>
        <w:t xml:space="preserve">onformation </w:t>
      </w:r>
      <w:r w:rsidR="00EE3EC3">
        <w:rPr>
          <w:b/>
          <w:i/>
        </w:rPr>
        <w:t>c</w:t>
      </w:r>
      <w:r w:rsidRPr="00E05524">
        <w:rPr>
          <w:b/>
          <w:i/>
        </w:rPr>
        <w:t>apture</w:t>
      </w:r>
      <w:r>
        <w:rPr>
          <w:b/>
          <w:i/>
        </w:rPr>
        <w:t xml:space="preserve"> </w:t>
      </w:r>
      <w:r w:rsidR="00ED075F" w:rsidRPr="00ED5520">
        <w:rPr>
          <w:b/>
          <w:i/>
        </w:rPr>
        <w:t>post-sequencing quality control</w:t>
      </w:r>
      <w:r w:rsidR="00ED075F">
        <w:rPr>
          <w:b/>
          <w:i/>
        </w:rPr>
        <w:t xml:space="preserve"> </w:t>
      </w:r>
      <w:r>
        <w:rPr>
          <w:b/>
          <w:i/>
        </w:rPr>
        <w:t>(Figure 1C)</w:t>
      </w:r>
    </w:p>
    <w:p w14:paraId="70CA34D2" w14:textId="77777777" w:rsidR="00457C75" w:rsidRPr="00E05524" w:rsidRDefault="00457C75" w:rsidP="00457C75">
      <w:pPr>
        <w:ind w:right="270"/>
        <w:rPr>
          <w:i/>
        </w:rPr>
      </w:pPr>
      <w:r w:rsidRPr="00E05524">
        <w:rPr>
          <w:i/>
        </w:rPr>
        <w:t>Methods</w:t>
      </w:r>
    </w:p>
    <w:p w14:paraId="7E57F4FF" w14:textId="33694909" w:rsidR="004E0DAE" w:rsidRDefault="004E0DAE" w:rsidP="00457C75">
      <w:pPr>
        <w:ind w:right="270"/>
      </w:pPr>
      <w:r>
        <w:t xml:space="preserve">In order to assess if our sequencing data would be useful in linking scaffolds. We looked at a percentage of high-quality reads </w:t>
      </w:r>
      <w:r>
        <w:t>(</w:t>
      </w:r>
      <w:r w:rsidRPr="00D417D1">
        <w:t>minimum mapping quality of greater than or equal to 20, a maximum edit distance of less than or equal to 5</w:t>
      </w:r>
      <w:r>
        <w:t>, and</w:t>
      </w:r>
      <w:r w:rsidRPr="00D417D1">
        <w:t xml:space="preserve"> </w:t>
      </w:r>
      <w:r>
        <w:t>no duplications</w:t>
      </w:r>
      <w:r>
        <w:t>) that mapped to our draft assembly created from the next step. We also observed the number of reads which aligned to each contig (&gt;600 desired) and the number of reads that are sufficiently far apart (1-15% expected).</w:t>
      </w:r>
    </w:p>
    <w:p w14:paraId="3771DD31" w14:textId="6923AF91" w:rsidR="00457C75" w:rsidRDefault="00457C75" w:rsidP="004E0DAE">
      <w:pPr>
        <w:ind w:right="270"/>
      </w:pPr>
      <w:r>
        <w:t xml:space="preserve"> </w:t>
      </w:r>
    </w:p>
    <w:p w14:paraId="263F83B5" w14:textId="67A466E0" w:rsidR="00457C75" w:rsidRPr="00E05524" w:rsidRDefault="00867C19" w:rsidP="00457C75">
      <w:pPr>
        <w:ind w:right="270"/>
        <w:rPr>
          <w:i/>
        </w:rPr>
      </w:pPr>
      <w:r>
        <w:rPr>
          <w:i/>
        </w:rPr>
        <w:t>Results</w:t>
      </w:r>
    </w:p>
    <w:p w14:paraId="6DAC8799" w14:textId="3FC71822" w:rsidR="00457C75" w:rsidRDefault="00867C19" w:rsidP="00457C75">
      <w:pPr>
        <w:ind w:right="270"/>
      </w:pPr>
      <w:r>
        <w:t>Sequencing data</w:t>
      </w:r>
      <w:r w:rsidR="00457C75" w:rsidRPr="00D417D1">
        <w:t xml:space="preserve"> reports from Phase Genomics indicate a successful library prep and sequencing</w:t>
      </w:r>
      <w:r>
        <w:t xml:space="preserve"> (Supplemental </w:t>
      </w:r>
      <w:r w:rsidR="006D5D27">
        <w:t>Data</w:t>
      </w:r>
      <w:r>
        <w:t xml:space="preserve"> </w:t>
      </w:r>
      <w:r w:rsidR="006D5D27">
        <w:t>4</w:t>
      </w:r>
      <w:r>
        <w:t>)</w:t>
      </w:r>
      <w:r w:rsidR="00457C75" w:rsidRPr="00D417D1">
        <w:t>. A total of 56.38%</w:t>
      </w:r>
      <w:r w:rsidR="004E0DAE">
        <w:t xml:space="preserve"> of reads were considered </w:t>
      </w:r>
      <w:r w:rsidR="00457C75" w:rsidRPr="00D417D1">
        <w:t>high quality. The data contained an average of 2,966.33 read pairs per contig greater than 5kb</w:t>
      </w:r>
      <w:r w:rsidR="003E196B">
        <w:t xml:space="preserve"> and 18.78% of the read pairs mapped to greater than 10 kil</w:t>
      </w:r>
      <w:r w:rsidR="00B65A33">
        <w:t>o</w:t>
      </w:r>
      <w:r w:rsidR="003E196B">
        <w:t>bases apart</w:t>
      </w:r>
      <w:r w:rsidR="00457C75" w:rsidRPr="00D417D1">
        <w:t>.</w:t>
      </w:r>
      <w:r w:rsidR="00457C75">
        <w:t xml:space="preserve"> These data appear normal and indicate they will be useful in creating a more contiguous assembly.</w:t>
      </w:r>
    </w:p>
    <w:p w14:paraId="54B82AB3" w14:textId="03A92195" w:rsidR="003E196B" w:rsidRDefault="003E196B" w:rsidP="00457C75">
      <w:pPr>
        <w:ind w:right="270"/>
      </w:pPr>
    </w:p>
    <w:p w14:paraId="0A79F0D4" w14:textId="77777777" w:rsidR="00741136" w:rsidRPr="00D417D1" w:rsidRDefault="00741136" w:rsidP="00457C75">
      <w:pPr>
        <w:ind w:right="270"/>
      </w:pPr>
    </w:p>
    <w:p w14:paraId="23E4FEC2" w14:textId="77777777" w:rsidR="00457C75" w:rsidRDefault="00457C75" w:rsidP="006F47E9"/>
    <w:p w14:paraId="4B7AE63E" w14:textId="77777777" w:rsidR="00457C75" w:rsidRPr="00D417D1" w:rsidRDefault="00457C75" w:rsidP="00457C75">
      <w:pPr>
        <w:ind w:right="270"/>
      </w:pPr>
    </w:p>
    <w:p w14:paraId="018B102E" w14:textId="02C91B92" w:rsidR="006F47E9" w:rsidRPr="00E05524" w:rsidRDefault="00867C19" w:rsidP="006F47E9">
      <w:pPr>
        <w:ind w:right="270"/>
        <w:rPr>
          <w:b/>
          <w:i/>
        </w:rPr>
      </w:pPr>
      <w:r>
        <w:rPr>
          <w:b/>
          <w:i/>
        </w:rPr>
        <w:lastRenderedPageBreak/>
        <w:t>Genome</w:t>
      </w:r>
      <w:r w:rsidR="006F47E9" w:rsidRPr="00E05524">
        <w:rPr>
          <w:b/>
          <w:i/>
        </w:rPr>
        <w:t xml:space="preserve"> </w:t>
      </w:r>
      <w:r w:rsidR="00EE3EC3">
        <w:rPr>
          <w:b/>
          <w:i/>
        </w:rPr>
        <w:t>a</w:t>
      </w:r>
      <w:r w:rsidR="006F47E9" w:rsidRPr="00E05524">
        <w:rPr>
          <w:b/>
          <w:i/>
        </w:rPr>
        <w:t>ssembly</w:t>
      </w:r>
      <w:r w:rsidR="006F47E9">
        <w:rPr>
          <w:b/>
          <w:i/>
        </w:rPr>
        <w:t xml:space="preserve"> (Figure 1D</w:t>
      </w:r>
      <w:r>
        <w:rPr>
          <w:b/>
          <w:i/>
        </w:rPr>
        <w:t>-</w:t>
      </w:r>
      <w:r w:rsidR="00EE3EC3">
        <w:rPr>
          <w:b/>
          <w:i/>
        </w:rPr>
        <w:t>H</w:t>
      </w:r>
      <w:r w:rsidR="006F47E9">
        <w:rPr>
          <w:b/>
          <w:i/>
        </w:rPr>
        <w:t>)</w:t>
      </w:r>
    </w:p>
    <w:p w14:paraId="4EF864E4" w14:textId="10FA6683" w:rsidR="006F47E9" w:rsidRDefault="006F47E9" w:rsidP="006F47E9">
      <w:pPr>
        <w:ind w:right="270"/>
        <w:rPr>
          <w:i/>
        </w:rPr>
      </w:pPr>
      <w:r>
        <w:rPr>
          <w:i/>
        </w:rPr>
        <w:t xml:space="preserve">Methods </w:t>
      </w:r>
    </w:p>
    <w:p w14:paraId="4429CB29" w14:textId="7A74DE0B" w:rsidR="0070701F" w:rsidRDefault="0070701F" w:rsidP="006F47E9">
      <w:pPr>
        <w:ind w:right="270"/>
      </w:pPr>
      <w:r>
        <w:t>Step 1: Use long-read sequencing data to create Draft Assembly A</w:t>
      </w:r>
    </w:p>
    <w:p w14:paraId="7D25CCEB" w14:textId="31DDD751" w:rsidR="0070701F" w:rsidRDefault="00237860" w:rsidP="006F47E9">
      <w:pPr>
        <w:ind w:right="270"/>
      </w:pPr>
      <w:r>
        <w:t>To begin, we</w:t>
      </w:r>
      <w:r w:rsidR="006D5D27">
        <w:t xml:space="preserve"> </w:t>
      </w:r>
      <w:r w:rsidR="00927DF1">
        <w:t xml:space="preserve">generated two phased assemblies, one for each sex, </w:t>
      </w:r>
      <w:r w:rsidR="006D5D27">
        <w:t>by</w:t>
      </w:r>
      <w:r w:rsidR="00927DF1">
        <w:t xml:space="preserve"> </w:t>
      </w:r>
      <w:r w:rsidR="006D5D27">
        <w:t>inputting</w:t>
      </w:r>
      <w:r w:rsidR="00927DF1">
        <w:t xml:space="preserve"> the long-read sequencing data into the Improved Phased Assembly tool (IPA)</w:t>
      </w:r>
      <w:r w:rsidR="006D5D27">
        <w:t>&lt;CITE&gt;</w:t>
      </w:r>
      <w:r w:rsidR="00927DF1">
        <w:t>. The assembly product was polished</w:t>
      </w:r>
      <w:r w:rsidR="006D5D27">
        <w:t xml:space="preserve"> of errors</w:t>
      </w:r>
      <w:r w:rsidR="00927DF1">
        <w:t xml:space="preserve">, purged of duplicate </w:t>
      </w:r>
      <w:proofErr w:type="spellStart"/>
      <w:r w:rsidR="00927DF1">
        <w:t>haplotigs</w:t>
      </w:r>
      <w:proofErr w:type="spellEnd"/>
      <w:r w:rsidR="00927DF1">
        <w:t>, and phased into primary and alternative assembly files.</w:t>
      </w:r>
      <w:r w:rsidR="006D5D27">
        <w:t xml:space="preserve"> The primary assembly file contains a contiguous haploid assembly, while the alternate assembly file contains the alternate haplotype of the diploid delta smelt.</w:t>
      </w:r>
      <w:r w:rsidR="00927DF1">
        <w:t xml:space="preserve"> </w:t>
      </w:r>
    </w:p>
    <w:p w14:paraId="269A12A6" w14:textId="77777777" w:rsidR="0070701F" w:rsidRDefault="0070701F" w:rsidP="006F47E9">
      <w:pPr>
        <w:ind w:right="270"/>
      </w:pPr>
    </w:p>
    <w:p w14:paraId="7F87BDD6" w14:textId="42A0E77F" w:rsidR="0070701F" w:rsidRDefault="0070701F" w:rsidP="006F47E9">
      <w:pPr>
        <w:ind w:right="270"/>
      </w:pPr>
      <w:r>
        <w:t>Step 2: Incorporate linked-reads into Draft Assembly A to produce Draft Assembly B</w:t>
      </w:r>
    </w:p>
    <w:p w14:paraId="08D6C878" w14:textId="0A071F36" w:rsidR="0070701F" w:rsidRDefault="00927DF1" w:rsidP="006F47E9">
      <w:pPr>
        <w:ind w:right="270"/>
      </w:pPr>
      <w:r>
        <w:t xml:space="preserve">After creating the initial draft assembly, we incorporated </w:t>
      </w:r>
      <w:r w:rsidR="00CC0A40">
        <w:t xml:space="preserve">the </w:t>
      </w:r>
      <w:r>
        <w:t xml:space="preserve">linked-read </w:t>
      </w:r>
      <w:r w:rsidR="0070701F">
        <w:t xml:space="preserve">data </w:t>
      </w:r>
      <w:r>
        <w:t xml:space="preserve">to </w:t>
      </w:r>
      <w:r w:rsidR="006D5D27">
        <w:t xml:space="preserve">first break the assembly at locations that were incorrectly joined, then to </w:t>
      </w:r>
      <w:r>
        <w:t xml:space="preserve">scaffold the assembly into larger, more contiguous chunks using the software scaff10x &lt;CITE&gt;. </w:t>
      </w:r>
    </w:p>
    <w:p w14:paraId="3D4C2148" w14:textId="2CA595C2" w:rsidR="0070701F" w:rsidRDefault="0070701F" w:rsidP="006F47E9">
      <w:pPr>
        <w:ind w:right="270"/>
      </w:pPr>
    </w:p>
    <w:p w14:paraId="676EFBB5" w14:textId="0DFEFB8A" w:rsidR="0070701F" w:rsidRDefault="0070701F" w:rsidP="006F47E9">
      <w:pPr>
        <w:ind w:right="270"/>
      </w:pPr>
      <w:r>
        <w:t>Step 3: Incorporate hi-c data into Draft Assembly B to produce Draft Assembly C</w:t>
      </w:r>
    </w:p>
    <w:p w14:paraId="3360C633" w14:textId="6642389F" w:rsidR="001846C6" w:rsidRDefault="00A20406" w:rsidP="006F47E9">
      <w:pPr>
        <w:ind w:right="270"/>
      </w:pPr>
      <w:r>
        <w:t xml:space="preserve">In order to use long distance information, we indexed the assembly </w:t>
      </w:r>
      <w:r w:rsidR="00DB42D9">
        <w:t>produced in</w:t>
      </w:r>
      <w:r>
        <w:t xml:space="preserve"> the scaff10x step and mapped hi-c reads to the draft assembly</w:t>
      </w:r>
      <w:r w:rsidR="00DB42D9">
        <w:t xml:space="preserve"> using bwa&lt;CITE&gt; and </w:t>
      </w:r>
      <w:proofErr w:type="spellStart"/>
      <w:r w:rsidR="00DB42D9">
        <w:t>samtools</w:t>
      </w:r>
      <w:proofErr w:type="spellEnd"/>
      <w:r w:rsidR="00DB42D9">
        <w:t>&lt;CITE&gt;</w:t>
      </w:r>
      <w:r>
        <w:t xml:space="preserve">. </w:t>
      </w:r>
      <w:r w:rsidR="00DF4329">
        <w:t xml:space="preserve">We used the </w:t>
      </w:r>
      <w:r w:rsidR="0070701F">
        <w:t>A</w:t>
      </w:r>
      <w:r w:rsidR="00DF4329">
        <w:t xml:space="preserve">rima </w:t>
      </w:r>
      <w:r w:rsidR="0070701F">
        <w:t>M</w:t>
      </w:r>
      <w:r w:rsidR="00DF4329">
        <w:t xml:space="preserve">apping pipeline </w:t>
      </w:r>
      <w:proofErr w:type="spellStart"/>
      <w:r w:rsidR="00DF4329">
        <w:t>perl</w:t>
      </w:r>
      <w:proofErr w:type="spellEnd"/>
      <w:r w:rsidR="00DF4329">
        <w:t xml:space="preserve"> scripts&lt;CITE&gt; to pair reads, and quality filter the 5’ end and for mapping quality. </w:t>
      </w:r>
      <w:r w:rsidR="006202C1">
        <w:t xml:space="preserve">Next, </w:t>
      </w:r>
      <w:r w:rsidR="00DB42D9">
        <w:t>we</w:t>
      </w:r>
      <w:r>
        <w:t xml:space="preserve"> added read </w:t>
      </w:r>
      <w:r w:rsidRPr="00DF4329">
        <w:t>group information, marked duplicated reads, and sorted the mapped read files</w:t>
      </w:r>
      <w:r w:rsidR="00DB42D9" w:rsidRPr="00DF4329">
        <w:t xml:space="preserve"> with </w:t>
      </w:r>
      <w:proofErr w:type="spellStart"/>
      <w:r w:rsidR="00DB42D9" w:rsidRPr="00DF4329">
        <w:t>picard</w:t>
      </w:r>
      <w:proofErr w:type="spellEnd"/>
      <w:r w:rsidR="00DB42D9" w:rsidRPr="00DF4329">
        <w:t>&lt;CITE&gt;</w:t>
      </w:r>
      <w:r w:rsidRPr="00DF4329">
        <w:t xml:space="preserve">. </w:t>
      </w:r>
      <w:r w:rsidR="00DF4329">
        <w:t>These</w:t>
      </w:r>
      <w:r w:rsidRPr="00DF4329">
        <w:t xml:space="preserve"> data </w:t>
      </w:r>
      <w:r w:rsidR="00DF4329">
        <w:t xml:space="preserve">were </w:t>
      </w:r>
      <w:r w:rsidR="008E544E">
        <w:t xml:space="preserve">then </w:t>
      </w:r>
      <w:r w:rsidR="00DF4329">
        <w:t xml:space="preserve">converted </w:t>
      </w:r>
      <w:r w:rsidRPr="00DF4329">
        <w:t>into</w:t>
      </w:r>
      <w:r w:rsidR="00DF4329">
        <w:t xml:space="preserve"> mapped</w:t>
      </w:r>
      <w:r w:rsidRPr="00DF4329">
        <w:t xml:space="preserve"> bed files </w:t>
      </w:r>
      <w:r w:rsidR="00DF4329" w:rsidRPr="00DF4329">
        <w:t xml:space="preserve">using </w:t>
      </w:r>
      <w:proofErr w:type="spellStart"/>
      <w:r w:rsidR="00DF4329" w:rsidRPr="00DF4329">
        <w:t>bedtools</w:t>
      </w:r>
      <w:proofErr w:type="spellEnd"/>
      <w:r w:rsidR="00DF4329" w:rsidRPr="00DF4329">
        <w:t xml:space="preserve">&lt;CITE&gt;. </w:t>
      </w:r>
      <w:r w:rsidR="00DF4329">
        <w:t xml:space="preserve">We then used the mapped bed files, scaffolded assembly and the initial alternative assembly as input </w:t>
      </w:r>
      <w:r w:rsidR="0015704C">
        <w:t xml:space="preserve">to </w:t>
      </w:r>
      <w:r w:rsidR="0070701F">
        <w:t xml:space="preserve">close gaps and </w:t>
      </w:r>
      <w:r w:rsidR="0015704C">
        <w:t>further scaffold the assembly using the</w:t>
      </w:r>
      <w:r w:rsidR="00DF4329">
        <w:t xml:space="preserve"> SALSA2 pipeline&lt;CITE&gt; </w:t>
      </w:r>
      <w:r w:rsidR="008E544E">
        <w:t xml:space="preserve">with </w:t>
      </w:r>
      <w:r w:rsidR="0015704C">
        <w:t>non-default parameters:</w:t>
      </w:r>
      <w:r w:rsidR="00DF4329">
        <w:t xml:space="preserve"> </w:t>
      </w:r>
      <w:r w:rsidR="00DF4329">
        <w:rPr>
          <w:rFonts w:ascii="Courier" w:hAnsi="Courier"/>
        </w:rPr>
        <w:t>-</w:t>
      </w:r>
      <w:proofErr w:type="spellStart"/>
      <w:r w:rsidR="00DF4329">
        <w:rPr>
          <w:rFonts w:ascii="Courier" w:hAnsi="Courier"/>
        </w:rPr>
        <w:t>i</w:t>
      </w:r>
      <w:proofErr w:type="spellEnd"/>
      <w:r w:rsidR="00DF4329">
        <w:rPr>
          <w:rFonts w:ascii="Courier" w:hAnsi="Courier"/>
        </w:rPr>
        <w:t xml:space="preserve"> 5 -x GATC -m yes</w:t>
      </w:r>
      <w:r w:rsidR="0015704C">
        <w:t xml:space="preserve">. </w:t>
      </w:r>
      <w:r w:rsidRPr="00DF4329">
        <w:t>SALSA2 uses the frequency</w:t>
      </w:r>
      <w:r>
        <w:t xml:space="preserve"> of how often reads pair</w:t>
      </w:r>
      <w:r w:rsidR="001846C6">
        <w:t xml:space="preserve"> (or are sequenced)</w:t>
      </w:r>
      <w:r>
        <w:t xml:space="preserve"> together to determine how close </w:t>
      </w:r>
      <w:r w:rsidR="006202C1">
        <w:t xml:space="preserve">any two </w:t>
      </w:r>
      <w:r>
        <w:t>locations in the genome are to one another</w:t>
      </w:r>
      <w:r w:rsidR="001846C6">
        <w:t>, it finds the locations of the paired reads in the draft genome and links the two locations to close gaps and produce a more contiguous assembly.</w:t>
      </w:r>
    </w:p>
    <w:p w14:paraId="7F6F6D19" w14:textId="70B946F9" w:rsidR="0070701F" w:rsidRDefault="0070701F" w:rsidP="006F47E9">
      <w:pPr>
        <w:ind w:right="270"/>
      </w:pPr>
    </w:p>
    <w:p w14:paraId="0EE4B812" w14:textId="1B5B53F0" w:rsidR="0070701F" w:rsidRDefault="0070701F" w:rsidP="006F47E9">
      <w:pPr>
        <w:ind w:right="270"/>
      </w:pPr>
      <w:r>
        <w:t>Step 4: Use linkage map with Draft Assembly C to produce Final Assembly</w:t>
      </w:r>
    </w:p>
    <w:p w14:paraId="3BE1766A" w14:textId="105DF43C" w:rsidR="008E544E" w:rsidRDefault="00A20406" w:rsidP="006F47E9">
      <w:pPr>
        <w:ind w:right="270"/>
      </w:pPr>
      <w:r>
        <w:t xml:space="preserve">Finally, we anchored our assembly into chromosomes by using a </w:t>
      </w:r>
      <w:r w:rsidR="009D62D5">
        <w:t xml:space="preserve">genetic </w:t>
      </w:r>
      <w:r>
        <w:t>linkage map produced in Lew et al (</w:t>
      </w:r>
      <w:proofErr w:type="gramStart"/>
      <w:r>
        <w:t>2015)&lt;</w:t>
      </w:r>
      <w:proofErr w:type="gramEnd"/>
      <w:r>
        <w:t>CITE&gt;</w:t>
      </w:r>
      <w:r w:rsidR="009D62D5">
        <w:t xml:space="preserve"> with the output from the hi-c assembly step</w:t>
      </w:r>
      <w:r w:rsidR="008E544E">
        <w:t xml:space="preserve"> and the software </w:t>
      </w:r>
      <w:proofErr w:type="spellStart"/>
      <w:r w:rsidR="008E544E">
        <w:t>chromonomer</w:t>
      </w:r>
      <w:proofErr w:type="spellEnd"/>
      <w:r w:rsidR="008E544E">
        <w:t>&lt;CITE&gt;</w:t>
      </w:r>
      <w:r w:rsidR="009D62D5">
        <w:t>.</w:t>
      </w:r>
    </w:p>
    <w:p w14:paraId="5688CAF9" w14:textId="58DF9B21" w:rsidR="009D62D5" w:rsidRDefault="009D62D5" w:rsidP="006F47E9">
      <w:pPr>
        <w:ind w:right="270"/>
      </w:pPr>
    </w:p>
    <w:p w14:paraId="154F37AD" w14:textId="7555560E" w:rsidR="009D62D5" w:rsidRDefault="009D62D5" w:rsidP="006F47E9">
      <w:pPr>
        <w:ind w:right="270"/>
      </w:pPr>
      <w:r>
        <w:t>We used a combination of software and metrics to evaluate each draft assembly a</w:t>
      </w:r>
      <w:r w:rsidR="0015704C">
        <w:t>fter</w:t>
      </w:r>
      <w:r>
        <w:t xml:space="preserve"> every step of the assembly process (Table 4). The assembly length should be as close to the estimated genome size as possible. The N50 metric </w:t>
      </w:r>
      <w:r w:rsidR="008673C5">
        <w:t>is</w:t>
      </w:r>
      <w:r>
        <w:t xml:space="preserve"> the length of the scaffold </w:t>
      </w:r>
      <w:r w:rsidR="008673C5">
        <w:t>where half of the assembly is held in scaffolds of that size or larger. The L50 metric tells the number of scaffolds that contain half of the assembly</w:t>
      </w:r>
      <w:r w:rsidR="00D46F6C">
        <w:t xml:space="preserve"> (Box 4)</w:t>
      </w:r>
      <w:r w:rsidR="008673C5">
        <w:t xml:space="preserve">. BUSCO scores were used to evaluate the completeness of each assembly as expected from a core set of highly conserved </w:t>
      </w:r>
      <w:r w:rsidR="00DE273D">
        <w:t xml:space="preserve">single copy </w:t>
      </w:r>
      <w:r w:rsidR="008673C5">
        <w:t>genes in the Actinopterygii lineage.</w:t>
      </w:r>
    </w:p>
    <w:p w14:paraId="0296C7D5" w14:textId="329C7D09" w:rsidR="006F47E9" w:rsidRDefault="006F47E9" w:rsidP="006F47E9">
      <w:pPr>
        <w:ind w:right="270"/>
        <w:rPr>
          <w:color w:val="FF0000"/>
        </w:rPr>
      </w:pPr>
    </w:p>
    <w:p w14:paraId="1249177A" w14:textId="53D962F5" w:rsidR="00867C19" w:rsidRDefault="00867C19" w:rsidP="00867C19">
      <w:pPr>
        <w:ind w:right="270"/>
        <w:rPr>
          <w:i/>
        </w:rPr>
      </w:pPr>
      <w:r>
        <w:rPr>
          <w:i/>
        </w:rPr>
        <w:t>Results</w:t>
      </w:r>
    </w:p>
    <w:p w14:paraId="48A46166" w14:textId="65D347C7" w:rsidR="00AB4990" w:rsidRDefault="008673C5" w:rsidP="00AB4990">
      <w:pPr>
        <w:ind w:right="270"/>
      </w:pPr>
      <w:r>
        <w:t xml:space="preserve">In each step the assembly length and N50 sizably increased and the L50 </w:t>
      </w:r>
      <w:r w:rsidR="0015704C">
        <w:t>dropped precipitously</w:t>
      </w:r>
      <w:r>
        <w:t xml:space="preserve">. </w:t>
      </w:r>
      <w:r w:rsidR="005333C0">
        <w:t>The final</w:t>
      </w:r>
      <w:r w:rsidR="00AB4990">
        <w:t xml:space="preserve"> metrics for the</w:t>
      </w:r>
      <w:r w:rsidR="005333C0">
        <w:t xml:space="preserve"> male</w:t>
      </w:r>
      <w:r w:rsidR="00AB4990">
        <w:t xml:space="preserve"> genome assembly were an</w:t>
      </w:r>
      <w:r w:rsidR="005333C0">
        <w:t xml:space="preserve"> N50 </w:t>
      </w:r>
      <w:r w:rsidR="00AB4990">
        <w:t xml:space="preserve">of </w:t>
      </w:r>
      <w:r w:rsidR="005333C0" w:rsidRPr="008673C5">
        <w:t>12</w:t>
      </w:r>
      <w:r w:rsidR="005333C0">
        <w:t>,</w:t>
      </w:r>
      <w:r w:rsidR="005333C0" w:rsidRPr="008673C5">
        <w:t>200</w:t>
      </w:r>
      <w:r w:rsidR="005333C0">
        <w:t>,</w:t>
      </w:r>
      <w:r w:rsidR="005333C0" w:rsidRPr="008673C5">
        <w:t>365</w:t>
      </w:r>
      <w:r w:rsidR="00AB4990">
        <w:t xml:space="preserve"> bp, an </w:t>
      </w:r>
      <w:r w:rsidR="005333C0">
        <w:t xml:space="preserve">L50 </w:t>
      </w:r>
      <w:r w:rsidR="00AB4990">
        <w:t xml:space="preserve">=15, a total assembly length of </w:t>
      </w:r>
      <w:r w:rsidR="00AB4990" w:rsidRPr="005333C0">
        <w:t>472</w:t>
      </w:r>
      <w:r w:rsidR="00AB4990">
        <w:t>,</w:t>
      </w:r>
      <w:r w:rsidR="00AB4990" w:rsidRPr="005333C0">
        <w:t>157</w:t>
      </w:r>
      <w:r w:rsidR="00AB4990">
        <w:t>,</w:t>
      </w:r>
      <w:r w:rsidR="00AB4990" w:rsidRPr="005333C0">
        <w:t>411</w:t>
      </w:r>
      <w:r w:rsidR="00AB4990">
        <w:t xml:space="preserve"> bp, with a total of 549 scaffolds. The final metrics for the female genome assembly were an N50 of </w:t>
      </w:r>
      <w:r w:rsidR="00DE273D" w:rsidRPr="005333C0">
        <w:t>14,850,352</w:t>
      </w:r>
      <w:r w:rsidR="00DE273D">
        <w:t xml:space="preserve"> </w:t>
      </w:r>
      <w:r w:rsidR="00AB4990">
        <w:t>bp, an L50 =1</w:t>
      </w:r>
      <w:r w:rsidR="00DE273D">
        <w:t>3</w:t>
      </w:r>
      <w:r w:rsidR="00AB4990">
        <w:t xml:space="preserve">, a total </w:t>
      </w:r>
      <w:r w:rsidR="00AB4990">
        <w:lastRenderedPageBreak/>
        <w:t xml:space="preserve">assembly length of </w:t>
      </w:r>
      <w:r w:rsidR="00DE273D" w:rsidRPr="005333C0">
        <w:t>437</w:t>
      </w:r>
      <w:r w:rsidR="00DE273D">
        <w:t>,</w:t>
      </w:r>
      <w:r w:rsidR="00DE273D" w:rsidRPr="005333C0">
        <w:t>273</w:t>
      </w:r>
      <w:r w:rsidR="00DE273D">
        <w:t>,</w:t>
      </w:r>
      <w:r w:rsidR="00DE273D" w:rsidRPr="005333C0">
        <w:t>953</w:t>
      </w:r>
      <w:r w:rsidR="00DE273D">
        <w:t xml:space="preserve"> </w:t>
      </w:r>
      <w:r w:rsidR="00AB4990">
        <w:t xml:space="preserve">bp, with a total of </w:t>
      </w:r>
      <w:r w:rsidR="00DE273D">
        <w:t>376</w:t>
      </w:r>
      <w:r w:rsidR="00AB4990">
        <w:t xml:space="preserve"> scaffolds.</w:t>
      </w:r>
      <w:r w:rsidR="00DE273D">
        <w:t xml:space="preserve"> </w:t>
      </w:r>
      <w:r w:rsidR="0015704C">
        <w:t>The final assemblies had BUSCO scores of</w:t>
      </w:r>
      <w:r w:rsidR="00DE273D">
        <w:t xml:space="preserve"> 88.4%</w:t>
      </w:r>
      <w:r w:rsidR="0015704C">
        <w:t xml:space="preserve"> and 89.3% </w:t>
      </w:r>
      <w:r w:rsidR="00DE273D">
        <w:t>complete</w:t>
      </w:r>
      <w:r w:rsidR="0015704C">
        <w:t xml:space="preserve"> </w:t>
      </w:r>
      <w:r w:rsidR="00DE273D">
        <w:t>genes in the final male assembly female assembly</w:t>
      </w:r>
      <w:r w:rsidR="0015704C">
        <w:t>, respectively (Table 4)</w:t>
      </w:r>
      <w:r w:rsidR="00DE273D">
        <w:t xml:space="preserve">. </w:t>
      </w:r>
    </w:p>
    <w:p w14:paraId="75757E52" w14:textId="377C189C" w:rsidR="00D46F6C" w:rsidRDefault="00D46F6C" w:rsidP="00AB4990">
      <w:pPr>
        <w:ind w:right="270"/>
      </w:pPr>
    </w:p>
    <w:p w14:paraId="5FCB745E" w14:textId="77777777"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BOX 4: Assembly statistics</w:t>
      </w:r>
    </w:p>
    <w:p w14:paraId="1D893BF0" w14:textId="3C36D5C0"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N50 of an assembly is </w:t>
      </w:r>
      <w:r w:rsidRPr="00D46F6C">
        <w:t xml:space="preserve">the </w:t>
      </w:r>
      <w:r>
        <w:t>length</w:t>
      </w:r>
      <w:r w:rsidRPr="00D46F6C">
        <w:t xml:space="preserve"> of contigs/scaffolds that contain 50% or more of the assembly</w:t>
      </w:r>
      <w:r>
        <w:t>.</w:t>
      </w:r>
    </w:p>
    <w:p w14:paraId="1504AC0A" w14:textId="6F31150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t xml:space="preserve">The L50 of an assembly is </w:t>
      </w:r>
      <w:r w:rsidRPr="00D46F6C">
        <w:t xml:space="preserve">the </w:t>
      </w:r>
      <w:r>
        <w:t>number</w:t>
      </w:r>
      <w:r w:rsidRPr="00D46F6C">
        <w:t xml:space="preserve"> of contigs/scaffolds that contain 50% or more of the assembly</w:t>
      </w:r>
      <w:r>
        <w:t>.</w:t>
      </w:r>
    </w:p>
    <w:p w14:paraId="09BEB802" w14:textId="458FA1CA"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pPr>
      <w:r>
        <w:fldChar w:fldCharType="begin"/>
      </w:r>
      <w:r>
        <w:instrText xml:space="preserve"> INCLUDEPICTURE "https://i0.wp.com/www.molecularecologist.com/wp-content/uploads/2017/03/Figure1b.jpg" \* MERGEFORMATINET </w:instrText>
      </w:r>
      <w:r>
        <w:fldChar w:fldCharType="separate"/>
      </w:r>
      <w:r>
        <w:rPr>
          <w:noProof/>
        </w:rPr>
        <w:drawing>
          <wp:inline distT="0" distB="0" distL="0" distR="0" wp14:anchorId="7CA5877A" wp14:editId="04411D77">
            <wp:extent cx="5748867" cy="1163286"/>
            <wp:effectExtent l="0" t="0" r="0" b="5715"/>
            <wp:docPr id="10"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hat's N50? | The Molecular Ecologi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8168" cy="1169215"/>
                    </a:xfrm>
                    <a:prstGeom prst="rect">
                      <a:avLst/>
                    </a:prstGeom>
                    <a:noFill/>
                    <a:ln>
                      <a:noFill/>
                    </a:ln>
                  </pic:spPr>
                </pic:pic>
              </a:graphicData>
            </a:graphic>
          </wp:inline>
        </w:drawing>
      </w:r>
      <w:r>
        <w:fldChar w:fldCharType="end"/>
      </w:r>
    </w:p>
    <w:p w14:paraId="20CE789A" w14:textId="687AA52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N50 = 60</w:t>
      </w:r>
    </w:p>
    <w:p w14:paraId="1C46D354" w14:textId="24A34369" w:rsid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center"/>
        <w:rPr>
          <w:rFonts w:ascii="Century Gothic" w:hAnsi="Century Gothic" w:cs="Al Bayan Plain"/>
          <w:b/>
          <w:bCs/>
        </w:rPr>
      </w:pPr>
      <w:r w:rsidRPr="00D46F6C">
        <w:rPr>
          <w:rFonts w:ascii="Century Gothic" w:hAnsi="Century Gothic" w:cs="Al Bayan Plain"/>
          <w:b/>
          <w:bCs/>
        </w:rPr>
        <w:t>L50 = 3</w:t>
      </w:r>
    </w:p>
    <w:p w14:paraId="568BA89B" w14:textId="26242B10" w:rsidR="00D46F6C" w:rsidRPr="00D46F6C" w:rsidRDefault="00D46F6C" w:rsidP="00D46F6C">
      <w:pPr>
        <w:pBdr>
          <w:top w:val="single" w:sz="4" w:space="1" w:color="auto" w:shadow="1"/>
          <w:left w:val="single" w:sz="4" w:space="4" w:color="auto" w:shadow="1"/>
          <w:bottom w:val="single" w:sz="4" w:space="1" w:color="auto" w:shadow="1"/>
          <w:right w:val="single" w:sz="4" w:space="4" w:color="auto" w:shadow="1"/>
        </w:pBdr>
        <w:ind w:right="270"/>
        <w:jc w:val="right"/>
        <w:rPr>
          <w:sz w:val="10"/>
          <w:szCs w:val="10"/>
        </w:rPr>
      </w:pPr>
      <w:r w:rsidRPr="00D46F6C">
        <w:rPr>
          <w:sz w:val="10"/>
          <w:szCs w:val="10"/>
        </w:rPr>
        <w:t xml:space="preserve">Figure taken from: </w:t>
      </w:r>
      <w:r w:rsidRPr="00D46F6C">
        <w:rPr>
          <w:sz w:val="10"/>
          <w:szCs w:val="10"/>
        </w:rPr>
        <w:t>https://www.molecularecologist.com/2017/03/29/whats-n50/</w:t>
      </w:r>
    </w:p>
    <w:p w14:paraId="13476037" w14:textId="3442E936" w:rsidR="003A7140" w:rsidRDefault="003A7140" w:rsidP="00AB4990">
      <w:pPr>
        <w:ind w:right="270"/>
      </w:pPr>
    </w:p>
    <w:p w14:paraId="434450C9" w14:textId="7C947755" w:rsidR="003A7140" w:rsidRPr="003A7140" w:rsidRDefault="00A11F46" w:rsidP="003A7140">
      <w:pPr>
        <w:rPr>
          <w:b/>
          <w:bCs/>
          <w:i/>
          <w:iCs/>
        </w:rPr>
      </w:pPr>
      <w:r w:rsidRPr="003A7140">
        <w:rPr>
          <w:b/>
          <w:bCs/>
          <w:i/>
          <w:iCs/>
        </w:rPr>
        <w:t>Cytogenic</w:t>
      </w:r>
      <w:r w:rsidR="003A7140">
        <w:rPr>
          <w:b/>
          <w:bCs/>
          <w:i/>
          <w:iCs/>
        </w:rPr>
        <w:t xml:space="preserve"> (Karyotype)</w:t>
      </w:r>
      <w:r w:rsidR="003A7140" w:rsidRPr="003A7140">
        <w:rPr>
          <w:b/>
          <w:bCs/>
          <w:i/>
          <w:iCs/>
        </w:rPr>
        <w:t xml:space="preserve"> Chromosome Validation</w:t>
      </w:r>
    </w:p>
    <w:p w14:paraId="2EDC15F9" w14:textId="3A860F4C" w:rsidR="003A7140" w:rsidRDefault="003A7140" w:rsidP="003A7140">
      <w:r>
        <w:rPr>
          <w:i/>
          <w:iCs/>
        </w:rPr>
        <w:t>Methods</w:t>
      </w:r>
    </w:p>
    <w:p w14:paraId="59AF609A" w14:textId="674E660A" w:rsidR="003A7140" w:rsidRDefault="00A11F46" w:rsidP="003A7140">
      <w:pPr>
        <w:rPr>
          <w:rFonts w:ascii="Times" w:hAnsi="Times"/>
        </w:rPr>
      </w:pPr>
      <w:r>
        <w:rPr>
          <w:rFonts w:ascii="Times" w:hAnsi="Times"/>
        </w:rPr>
        <w:t>We</w:t>
      </w:r>
      <w:r w:rsidR="003A7140">
        <w:rPr>
          <w:rFonts w:ascii="Times" w:hAnsi="Times"/>
        </w:rPr>
        <w:t xml:space="preserve"> collaborated with Dr Mary </w:t>
      </w:r>
      <w:r>
        <w:rPr>
          <w:rFonts w:ascii="Times" w:hAnsi="Times"/>
        </w:rPr>
        <w:t>Delaney</w:t>
      </w:r>
      <w:r w:rsidR="001846C6">
        <w:rPr>
          <w:rFonts w:ascii="Times" w:hAnsi="Times"/>
        </w:rPr>
        <w:t xml:space="preserve"> </w:t>
      </w:r>
      <w:r>
        <w:rPr>
          <w:rFonts w:ascii="Times" w:hAnsi="Times"/>
        </w:rPr>
        <w:t>to determine the diploid number of chromosomes in delta smelt, which has not been previously reported</w:t>
      </w:r>
      <w:r w:rsidR="003A7140">
        <w:rPr>
          <w:rFonts w:ascii="Times" w:hAnsi="Times"/>
        </w:rPr>
        <w:t xml:space="preserve">. </w:t>
      </w:r>
      <w:r>
        <w:rPr>
          <w:rFonts w:ascii="Times" w:hAnsi="Times"/>
        </w:rPr>
        <w:t xml:space="preserve">This cytogenetic work does not use next generation sequencing-based methods and allows for an independent validation of the number of chromosomes </w:t>
      </w:r>
      <w:r w:rsidR="0015704C">
        <w:rPr>
          <w:rFonts w:ascii="Times" w:hAnsi="Times"/>
        </w:rPr>
        <w:t>expected in our final delta smelt genome assemblies</w:t>
      </w:r>
      <w:r>
        <w:rPr>
          <w:rFonts w:ascii="Times" w:hAnsi="Times"/>
        </w:rPr>
        <w:t>.</w:t>
      </w:r>
    </w:p>
    <w:p w14:paraId="124FBAAF" w14:textId="77777777" w:rsidR="00A11F46" w:rsidRDefault="00A11F46" w:rsidP="003A7140">
      <w:pPr>
        <w:rPr>
          <w:rFonts w:ascii="Times" w:hAnsi="Times"/>
        </w:rPr>
      </w:pPr>
    </w:p>
    <w:p w14:paraId="4C43BAF6" w14:textId="3C8F625F" w:rsidR="003A7140" w:rsidRDefault="003A7140" w:rsidP="003A7140">
      <w:pPr>
        <w:rPr>
          <w:rFonts w:ascii="Times" w:hAnsi="Times"/>
        </w:rPr>
      </w:pPr>
      <w:r w:rsidRPr="005A48C3">
        <w:rPr>
          <w:rFonts w:ascii="Times" w:hAnsi="Times"/>
        </w:rPr>
        <w:t>Fish were anesthetized with Colchicine (10 microliters of 1 mg/ml stock) and returned to water</w:t>
      </w:r>
      <w:r w:rsidR="001846C6">
        <w:rPr>
          <w:rFonts w:ascii="Times" w:hAnsi="Times"/>
        </w:rPr>
        <w:t xml:space="preserve"> after sampling</w:t>
      </w:r>
      <w:r w:rsidRPr="005A48C3">
        <w:rPr>
          <w:rFonts w:ascii="Times" w:hAnsi="Times"/>
        </w:rPr>
        <w:t>. Individual fish lengths were measured. In both cases organs were rinsed, stored in PBS at ambient temperature of the CABA environment.</w:t>
      </w:r>
      <w:r>
        <w:rPr>
          <w:rFonts w:ascii="Times" w:hAnsi="Times"/>
        </w:rPr>
        <w:t xml:space="preserve"> We established</w:t>
      </w:r>
      <w:r w:rsidRPr="005A48C3">
        <w:rPr>
          <w:rFonts w:ascii="Times" w:hAnsi="Times"/>
        </w:rPr>
        <w:t xml:space="preserve"> two spleen pools, one of male (n</w:t>
      </w:r>
      <w:r>
        <w:rPr>
          <w:rFonts w:ascii="Times" w:hAnsi="Times"/>
        </w:rPr>
        <w:t xml:space="preserve"> </w:t>
      </w:r>
      <w:r w:rsidRPr="005A48C3">
        <w:rPr>
          <w:rFonts w:ascii="Times" w:hAnsi="Times"/>
        </w:rPr>
        <w:t xml:space="preserve">= 15), and </w:t>
      </w:r>
      <w:r>
        <w:rPr>
          <w:rFonts w:ascii="Times" w:hAnsi="Times"/>
        </w:rPr>
        <w:t>one of</w:t>
      </w:r>
      <w:r w:rsidRPr="005A48C3">
        <w:rPr>
          <w:rFonts w:ascii="Times" w:hAnsi="Times"/>
        </w:rPr>
        <w:t xml:space="preserve"> female (n</w:t>
      </w:r>
      <w:r>
        <w:rPr>
          <w:rFonts w:ascii="Times" w:hAnsi="Times"/>
        </w:rPr>
        <w:t xml:space="preserve"> </w:t>
      </w:r>
      <w:r w:rsidRPr="005A48C3">
        <w:rPr>
          <w:rFonts w:ascii="Times" w:hAnsi="Times"/>
        </w:rPr>
        <w:t>= 13)</w:t>
      </w:r>
      <w:r>
        <w:rPr>
          <w:rFonts w:ascii="Times" w:hAnsi="Times"/>
        </w:rPr>
        <w:t xml:space="preserve"> specimens and one additional</w:t>
      </w:r>
      <w:r w:rsidRPr="005A48C3">
        <w:rPr>
          <w:rFonts w:ascii="Times" w:hAnsi="Times"/>
        </w:rPr>
        <w:t xml:space="preserve"> male gonad was harvested. Organ pools were gently aspirated into single cell suspensions by pipetting in hypotonic solution (0.56% </w:t>
      </w:r>
      <w:proofErr w:type="spellStart"/>
      <w:r w:rsidRPr="005A48C3">
        <w:rPr>
          <w:rFonts w:ascii="Times" w:hAnsi="Times"/>
        </w:rPr>
        <w:t>KCl</w:t>
      </w:r>
      <w:proofErr w:type="spellEnd"/>
      <w:r w:rsidRPr="005A48C3">
        <w:rPr>
          <w:rFonts w:ascii="Times" w:hAnsi="Times"/>
        </w:rPr>
        <w:t xml:space="preserve">) for 15-20 min. Cells were centrifuged </w:t>
      </w:r>
      <w:r>
        <w:rPr>
          <w:rFonts w:ascii="Times" w:hAnsi="Times"/>
        </w:rPr>
        <w:t xml:space="preserve">at </w:t>
      </w:r>
      <w:r w:rsidRPr="005A48C3">
        <w:rPr>
          <w:rFonts w:ascii="Times" w:hAnsi="Times"/>
        </w:rPr>
        <w:t xml:space="preserve">~1000 rpm </w:t>
      </w:r>
      <w:r>
        <w:rPr>
          <w:rFonts w:ascii="Times" w:hAnsi="Times"/>
        </w:rPr>
        <w:t xml:space="preserve">for </w:t>
      </w:r>
      <w:r w:rsidRPr="005A48C3">
        <w:rPr>
          <w:rFonts w:ascii="Times" w:hAnsi="Times"/>
        </w:rPr>
        <w:t>10 min, supernatant hypotonic solution</w:t>
      </w:r>
      <w:r>
        <w:rPr>
          <w:rFonts w:ascii="Times" w:hAnsi="Times"/>
        </w:rPr>
        <w:t xml:space="preserve"> was</w:t>
      </w:r>
      <w:r w:rsidRPr="005A48C3">
        <w:rPr>
          <w:rFonts w:ascii="Times" w:hAnsi="Times"/>
        </w:rPr>
        <w:t xml:space="preserve"> removed and</w:t>
      </w:r>
      <w:r>
        <w:rPr>
          <w:rFonts w:ascii="Times" w:hAnsi="Times"/>
        </w:rPr>
        <w:t xml:space="preserve"> a</w:t>
      </w:r>
      <w:r w:rsidRPr="005A48C3">
        <w:rPr>
          <w:rFonts w:ascii="Times" w:hAnsi="Times"/>
        </w:rPr>
        <w:t xml:space="preserve"> 3:1 fixative (</w:t>
      </w:r>
      <w:proofErr w:type="spellStart"/>
      <w:proofErr w:type="gramStart"/>
      <w:r w:rsidRPr="005A48C3">
        <w:rPr>
          <w:rFonts w:ascii="Times" w:hAnsi="Times"/>
        </w:rPr>
        <w:t>methanol:glacial</w:t>
      </w:r>
      <w:proofErr w:type="spellEnd"/>
      <w:proofErr w:type="gramEnd"/>
      <w:r w:rsidRPr="005A48C3">
        <w:rPr>
          <w:rFonts w:ascii="Times" w:hAnsi="Times"/>
        </w:rPr>
        <w:t xml:space="preserve"> acetic acid) </w:t>
      </w:r>
      <w:r>
        <w:rPr>
          <w:rFonts w:ascii="Times" w:hAnsi="Times"/>
        </w:rPr>
        <w:t xml:space="preserve">was </w:t>
      </w:r>
      <w:r w:rsidRPr="005A48C3">
        <w:rPr>
          <w:rFonts w:ascii="Times" w:hAnsi="Times"/>
        </w:rPr>
        <w:t>added. Cell pellets were resuspended and stored at 4</w:t>
      </w:r>
      <w:r>
        <w:rPr>
          <w:rFonts w:ascii="Times" w:hAnsi="Times"/>
        </w:rPr>
        <w:t>º</w:t>
      </w:r>
      <w:r w:rsidRPr="005A48C3">
        <w:rPr>
          <w:rFonts w:ascii="Times" w:hAnsi="Times"/>
        </w:rPr>
        <w:t xml:space="preserve">C. Two to three more fixative washes (centrifugation, resuspension in new fixative) were conducted, and cells </w:t>
      </w:r>
      <w:r>
        <w:rPr>
          <w:rFonts w:ascii="Times" w:hAnsi="Times"/>
        </w:rPr>
        <w:t xml:space="preserve">were </w:t>
      </w:r>
      <w:r w:rsidRPr="005A48C3">
        <w:rPr>
          <w:rFonts w:ascii="Times" w:hAnsi="Times"/>
        </w:rPr>
        <w:t>applied to slides one week later. Slides were stained using the DNA staining fluorescent dye (DAPI) and cells were examined using an Olympus BX-40 Microscope</w:t>
      </w:r>
      <w:r>
        <w:rPr>
          <w:rFonts w:ascii="Times" w:hAnsi="Times"/>
        </w:rPr>
        <w:t>.</w:t>
      </w:r>
      <w:r w:rsidRPr="005A48C3">
        <w:rPr>
          <w:rFonts w:ascii="Times" w:hAnsi="Times"/>
        </w:rPr>
        <w:t xml:space="preserve"> </w:t>
      </w:r>
      <w:r w:rsidR="0015704C">
        <w:rPr>
          <w:rFonts w:ascii="Times" w:hAnsi="Times"/>
        </w:rPr>
        <w:t>Images of cells were captured and stored</w:t>
      </w:r>
      <w:r w:rsidRPr="005A48C3">
        <w:rPr>
          <w:rFonts w:ascii="Times" w:hAnsi="Times"/>
        </w:rPr>
        <w:t xml:space="preserve"> using </w:t>
      </w:r>
      <w:r w:rsidR="0015704C">
        <w:rPr>
          <w:rFonts w:ascii="Times" w:hAnsi="Times"/>
        </w:rPr>
        <w:t xml:space="preserve">the </w:t>
      </w:r>
      <w:proofErr w:type="spellStart"/>
      <w:r w:rsidRPr="005A48C3">
        <w:rPr>
          <w:rFonts w:ascii="Times" w:hAnsi="Times"/>
        </w:rPr>
        <w:t>Cytovision</w:t>
      </w:r>
      <w:proofErr w:type="spellEnd"/>
      <w:r w:rsidRPr="005A48C3">
        <w:rPr>
          <w:rFonts w:ascii="Times" w:hAnsi="Times"/>
        </w:rPr>
        <w:t xml:space="preserve"> Software</w:t>
      </w:r>
      <w:r>
        <w:rPr>
          <w:rFonts w:ascii="Times" w:hAnsi="Times"/>
        </w:rPr>
        <w:t xml:space="preserve"> and </w:t>
      </w:r>
      <w:r w:rsidR="0015704C">
        <w:rPr>
          <w:rFonts w:ascii="Times" w:hAnsi="Times"/>
        </w:rPr>
        <w:t xml:space="preserve">the number of chromosomes in the species were </w:t>
      </w:r>
      <w:r>
        <w:rPr>
          <w:rFonts w:ascii="Times" w:hAnsi="Times"/>
        </w:rPr>
        <w:t>determine</w:t>
      </w:r>
      <w:r w:rsidR="0015704C">
        <w:rPr>
          <w:rFonts w:ascii="Times" w:hAnsi="Times"/>
        </w:rPr>
        <w:t>d</w:t>
      </w:r>
      <w:r>
        <w:rPr>
          <w:rFonts w:ascii="Times" w:hAnsi="Times"/>
        </w:rPr>
        <w:t xml:space="preserve"> from those images</w:t>
      </w:r>
      <w:r w:rsidRPr="005A48C3">
        <w:rPr>
          <w:rFonts w:ascii="Times" w:hAnsi="Times"/>
        </w:rPr>
        <w:t>.</w:t>
      </w:r>
    </w:p>
    <w:p w14:paraId="05F98C8D" w14:textId="6EBFC291" w:rsidR="003A7140" w:rsidRDefault="003A7140" w:rsidP="00AB4990">
      <w:pPr>
        <w:ind w:right="270"/>
      </w:pPr>
    </w:p>
    <w:p w14:paraId="3A78772E" w14:textId="77777777" w:rsidR="0015704C" w:rsidRDefault="00A11F46" w:rsidP="0015704C">
      <w:r>
        <w:rPr>
          <w:i/>
          <w:iCs/>
        </w:rPr>
        <w:t>Results</w:t>
      </w:r>
    </w:p>
    <w:p w14:paraId="1BE23904" w14:textId="01E1F5D4" w:rsidR="00A11F46" w:rsidRDefault="00A11F46" w:rsidP="0015704C">
      <w:r w:rsidRPr="00A11F46">
        <w:t>Seventy-five cell images were collected from the three pooled sample sets (mixed sex, males-only, females-only)</w:t>
      </w:r>
      <w:r w:rsidR="004D5944">
        <w:t>.</w:t>
      </w:r>
      <w:r w:rsidRPr="00A11F46">
        <w:t xml:space="preserve"> </w:t>
      </w:r>
      <w:r w:rsidR="001846C6" w:rsidRPr="001846C6">
        <w:t xml:space="preserve">Quality control steps discarded cells that were not intact, did not contain </w:t>
      </w:r>
      <w:r w:rsidR="001846C6" w:rsidRPr="001846C6">
        <w:t>clearly defined</w:t>
      </w:r>
      <w:r w:rsidR="001846C6" w:rsidRPr="001846C6">
        <w:t xml:space="preserve"> chromosomes, or had significantly overlapping chromosomes. After quality control filtration, 18 cells were retained for counting/analysis.</w:t>
      </w:r>
      <w:r w:rsidRPr="00A11F46">
        <w:t xml:space="preserve"> From these 18 cells</w:t>
      </w:r>
      <w:r w:rsidR="004D5944">
        <w:t>,</w:t>
      </w:r>
      <w:r w:rsidRPr="00A11F46">
        <w:t xml:space="preserve"> we determined the 2n (diploid) chromosome count for the </w:t>
      </w:r>
      <w:r w:rsidR="000353C3">
        <w:t>d</w:t>
      </w:r>
      <w:r w:rsidRPr="00A11F46">
        <w:t xml:space="preserve">elta smelt </w:t>
      </w:r>
      <w:r w:rsidR="004D5944">
        <w:t>to be</w:t>
      </w:r>
      <w:r w:rsidRPr="00A11F46">
        <w:t xml:space="preserve"> 56</w:t>
      </w:r>
      <w:r w:rsidR="004D5944">
        <w:t>,</w:t>
      </w:r>
      <w:r w:rsidRPr="00A11F46">
        <w:t xml:space="preserve"> with 15 cells </w:t>
      </w:r>
      <w:r w:rsidRPr="00A11F46">
        <w:lastRenderedPageBreak/>
        <w:t xml:space="preserve">exhibiting 2n=56 and 3 cells with </w:t>
      </w:r>
      <w:proofErr w:type="spellStart"/>
      <w:r w:rsidRPr="00A11F46">
        <w:t>hypomodal</w:t>
      </w:r>
      <w:proofErr w:type="spellEnd"/>
      <w:r w:rsidRPr="00A11F46">
        <w:t xml:space="preserve"> counts (1 cell with 2n=54, 2 cells with 2n=55</w:t>
      </w:r>
      <w:r w:rsidR="004D5944">
        <w:t xml:space="preserve">, </w:t>
      </w:r>
      <w:r w:rsidRPr="00A11F46">
        <w:t xml:space="preserve">Table </w:t>
      </w:r>
      <w:r w:rsidR="000353C3">
        <w:t>5</w:t>
      </w:r>
      <w:r w:rsidR="004D5944">
        <w:t>)</w:t>
      </w:r>
      <w:r w:rsidRPr="00A11F46">
        <w:t xml:space="preserve">.  Figure </w:t>
      </w:r>
      <w:r w:rsidR="001A304A">
        <w:t>6</w:t>
      </w:r>
      <w:r w:rsidRPr="00A11F46">
        <w:t xml:space="preserve"> shows a representative mitotic metaphase cell from a male spleen cell exhibiting 56 chromosomes</w:t>
      </w:r>
      <w:r w:rsidR="001A304A">
        <w:t>.</w:t>
      </w:r>
    </w:p>
    <w:p w14:paraId="5D4B93AA" w14:textId="376CBF8B" w:rsidR="003A7140" w:rsidRDefault="003A7140" w:rsidP="00AB4990">
      <w:pPr>
        <w:ind w:right="270"/>
      </w:pPr>
    </w:p>
    <w:p w14:paraId="61FD08B7" w14:textId="77777777" w:rsidR="003A7140" w:rsidRDefault="003A7140" w:rsidP="00AB4990">
      <w:pPr>
        <w:ind w:right="270"/>
      </w:pPr>
    </w:p>
    <w:p w14:paraId="6CFA63AE" w14:textId="6D2C632D" w:rsidR="00DE273D" w:rsidRDefault="00DE273D" w:rsidP="00AB4990">
      <w:pPr>
        <w:ind w:right="270"/>
      </w:pPr>
    </w:p>
    <w:p w14:paraId="3F5E4941" w14:textId="0F73AC41" w:rsidR="00B65A33" w:rsidRDefault="00B65A33">
      <w:pPr>
        <w:rPr>
          <w:rFonts w:ascii="Times" w:hAnsi="Times"/>
        </w:rPr>
      </w:pPr>
      <w:r>
        <w:rPr>
          <w:rFonts w:ascii="Times" w:hAnsi="Times"/>
        </w:rPr>
        <w:br w:type="page"/>
      </w:r>
    </w:p>
    <w:p w14:paraId="63A3E3F2" w14:textId="21B598AB" w:rsidR="006F47E9" w:rsidRDefault="00B65A33" w:rsidP="006F47E9">
      <w:pPr>
        <w:rPr>
          <w:rFonts w:ascii="Times" w:hAnsi="Times"/>
          <w:b/>
          <w:u w:val="single"/>
        </w:rPr>
      </w:pPr>
      <w:r w:rsidRPr="00B65A33">
        <w:rPr>
          <w:rFonts w:ascii="Times" w:hAnsi="Times"/>
          <w:b/>
          <w:u w:val="single"/>
        </w:rPr>
        <w:lastRenderedPageBreak/>
        <w:t>Glossary</w:t>
      </w:r>
    </w:p>
    <w:p w14:paraId="533049C1" w14:textId="7E8A4A59" w:rsidR="00A07BB9" w:rsidRDefault="00B65A33" w:rsidP="00A07BB9">
      <w:pPr>
        <w:ind w:left="720" w:hanging="720"/>
        <w:rPr>
          <w:rFonts w:ascii="Times" w:hAnsi="Times"/>
          <w:bCs/>
        </w:rPr>
      </w:pPr>
      <w:r w:rsidRPr="00A07BB9">
        <w:rPr>
          <w:rFonts w:ascii="Times" w:hAnsi="Times"/>
          <w:b/>
        </w:rPr>
        <w:t>BUSCO</w:t>
      </w:r>
      <w:r w:rsidR="005A63B7" w:rsidRPr="00A07BB9">
        <w:rPr>
          <w:rFonts w:ascii="Times" w:hAnsi="Times"/>
          <w:b/>
        </w:rPr>
        <w:t xml:space="preserve"> score</w:t>
      </w:r>
      <w:r w:rsidR="005A63B7">
        <w:rPr>
          <w:rFonts w:ascii="Times" w:hAnsi="Times"/>
          <w:bCs/>
        </w:rPr>
        <w:t xml:space="preserve"> – the percent of highly conserved universal single copy orthologs found within an assembly. Percentage derived from assigned lineage (</w:t>
      </w:r>
      <w:proofErr w:type="gramStart"/>
      <w:r w:rsidR="005A63B7">
        <w:rPr>
          <w:rFonts w:ascii="Times" w:hAnsi="Times"/>
          <w:bCs/>
        </w:rPr>
        <w:t>e.g.</w:t>
      </w:r>
      <w:proofErr w:type="gramEnd"/>
      <w:r w:rsidR="005A63B7">
        <w:rPr>
          <w:rFonts w:ascii="Times" w:hAnsi="Times"/>
          <w:bCs/>
        </w:rPr>
        <w:t xml:space="preserve"> Actinopterygii)</w:t>
      </w:r>
    </w:p>
    <w:p w14:paraId="1A53455A" w14:textId="77777777" w:rsidR="00A07BB9" w:rsidRDefault="00A07BB9" w:rsidP="00A07BB9">
      <w:pPr>
        <w:ind w:left="720" w:hanging="720"/>
        <w:rPr>
          <w:rFonts w:ascii="Times" w:hAnsi="Times"/>
          <w:bCs/>
        </w:rPr>
      </w:pPr>
      <w:r w:rsidRPr="00A07BB9">
        <w:rPr>
          <w:rFonts w:ascii="Times" w:hAnsi="Times"/>
          <w:b/>
        </w:rPr>
        <w:t>CABA</w:t>
      </w:r>
      <w:r>
        <w:rPr>
          <w:rFonts w:ascii="Times" w:hAnsi="Times"/>
          <w:bCs/>
        </w:rPr>
        <w:t xml:space="preserve"> – </w:t>
      </w:r>
      <w:r w:rsidRPr="005A63B7">
        <w:rPr>
          <w:rFonts w:ascii="Times" w:hAnsi="Times"/>
          <w:bCs/>
        </w:rPr>
        <w:t>Center for Aquatic Biology and Aquaculture</w:t>
      </w:r>
    </w:p>
    <w:p w14:paraId="20DCDAAE" w14:textId="43A2E092" w:rsidR="005A63B7" w:rsidRDefault="005A63B7" w:rsidP="00A07BB9">
      <w:pPr>
        <w:ind w:left="720" w:hanging="720"/>
        <w:rPr>
          <w:rFonts w:ascii="Times" w:hAnsi="Times"/>
          <w:bCs/>
        </w:rPr>
      </w:pPr>
      <w:r w:rsidRPr="00A07BB9">
        <w:rPr>
          <w:rFonts w:ascii="Times" w:hAnsi="Times"/>
          <w:b/>
        </w:rPr>
        <w:t>contig</w:t>
      </w:r>
      <w:r>
        <w:rPr>
          <w:rFonts w:ascii="Times" w:hAnsi="Times"/>
          <w:bCs/>
        </w:rPr>
        <w:t xml:space="preserve"> – </w:t>
      </w:r>
      <w:r w:rsidRPr="005A63B7">
        <w:rPr>
          <w:rFonts w:ascii="Times" w:hAnsi="Times"/>
          <w:bCs/>
        </w:rPr>
        <w:t>a continuous stretch of DNA sequence created from a consensus of reads</w:t>
      </w:r>
    </w:p>
    <w:p w14:paraId="199E506C" w14:textId="77777777" w:rsidR="00A07BB9" w:rsidRDefault="00A07BB9" w:rsidP="00A07BB9">
      <w:pPr>
        <w:ind w:left="720" w:hanging="720"/>
        <w:rPr>
          <w:rFonts w:ascii="Times" w:hAnsi="Times"/>
          <w:bCs/>
        </w:rPr>
      </w:pPr>
      <w:r w:rsidRPr="00A07BB9">
        <w:rPr>
          <w:rFonts w:ascii="Times" w:hAnsi="Times"/>
          <w:b/>
        </w:rPr>
        <w:t>DNA</w:t>
      </w:r>
      <w:r>
        <w:rPr>
          <w:rFonts w:ascii="Times" w:hAnsi="Times"/>
          <w:bCs/>
        </w:rPr>
        <w:t xml:space="preserve"> – deoxyribonucleic acid</w:t>
      </w:r>
    </w:p>
    <w:p w14:paraId="762E907B" w14:textId="77777777" w:rsidR="00A07BB9" w:rsidRDefault="00A07BB9" w:rsidP="00A07BB9">
      <w:pPr>
        <w:ind w:left="720" w:hanging="720"/>
        <w:rPr>
          <w:rFonts w:ascii="Times" w:hAnsi="Times"/>
          <w:bCs/>
        </w:rPr>
      </w:pPr>
      <w:r w:rsidRPr="00A07BB9">
        <w:rPr>
          <w:rFonts w:ascii="Times" w:hAnsi="Times"/>
          <w:b/>
        </w:rPr>
        <w:t>FCCL</w:t>
      </w:r>
      <w:r>
        <w:rPr>
          <w:rFonts w:ascii="Times" w:hAnsi="Times"/>
          <w:bCs/>
        </w:rPr>
        <w:t xml:space="preserve"> – Fish Conservation &amp; Culture Laboratory</w:t>
      </w:r>
    </w:p>
    <w:p w14:paraId="5A8E213F" w14:textId="3E340533" w:rsidR="00A07BB9" w:rsidRDefault="00A07BB9" w:rsidP="00A07BB9">
      <w:pPr>
        <w:ind w:left="720" w:hanging="720"/>
        <w:rPr>
          <w:rFonts w:ascii="Times" w:hAnsi="Times"/>
          <w:bCs/>
        </w:rPr>
      </w:pPr>
      <w:r w:rsidRPr="00A07BB9">
        <w:rPr>
          <w:rFonts w:ascii="Times" w:hAnsi="Times"/>
          <w:b/>
        </w:rPr>
        <w:t>genetic</w:t>
      </w:r>
      <w:r>
        <w:rPr>
          <w:rFonts w:ascii="Times" w:hAnsi="Times"/>
          <w:bCs/>
        </w:rPr>
        <w:t xml:space="preserve"> </w:t>
      </w:r>
      <w:r w:rsidRPr="00A07BB9">
        <w:rPr>
          <w:rFonts w:ascii="Times" w:hAnsi="Times"/>
          <w:b/>
        </w:rPr>
        <w:t>marker</w:t>
      </w:r>
      <w:r>
        <w:rPr>
          <w:rFonts w:ascii="Times" w:hAnsi="Times"/>
          <w:bCs/>
        </w:rPr>
        <w:t xml:space="preserve"> – </w:t>
      </w:r>
      <w:r w:rsidRPr="005D61BE">
        <w:rPr>
          <w:rFonts w:ascii="Times" w:hAnsi="Times"/>
          <w:bCs/>
        </w:rPr>
        <w:t xml:space="preserve">a </w:t>
      </w:r>
      <w:r>
        <w:rPr>
          <w:rFonts w:ascii="Times" w:hAnsi="Times"/>
          <w:bCs/>
        </w:rPr>
        <w:t>location in the genome with a SNP that can be used for analysis</w:t>
      </w:r>
    </w:p>
    <w:p w14:paraId="7F2D4990" w14:textId="571645FA" w:rsidR="00A07BB9" w:rsidRDefault="00A07BB9" w:rsidP="00A07BB9">
      <w:pPr>
        <w:ind w:left="720" w:hanging="720"/>
        <w:rPr>
          <w:rFonts w:ascii="Times" w:hAnsi="Times"/>
          <w:bCs/>
        </w:rPr>
      </w:pPr>
      <w:r w:rsidRPr="00A07BB9">
        <w:rPr>
          <w:rFonts w:ascii="Times" w:hAnsi="Times"/>
          <w:b/>
        </w:rPr>
        <w:t>HMW</w:t>
      </w:r>
      <w:r>
        <w:rPr>
          <w:rFonts w:ascii="Times" w:hAnsi="Times"/>
          <w:bCs/>
        </w:rPr>
        <w:t xml:space="preserve"> – high molecular weight</w:t>
      </w:r>
    </w:p>
    <w:p w14:paraId="3181CD00" w14:textId="1356ACBB" w:rsidR="00B65A33" w:rsidRDefault="00B65A33" w:rsidP="00A07BB9">
      <w:pPr>
        <w:ind w:left="720" w:hanging="720"/>
        <w:rPr>
          <w:rFonts w:ascii="Times" w:hAnsi="Times"/>
          <w:bCs/>
        </w:rPr>
      </w:pPr>
      <w:r w:rsidRPr="00A07BB9">
        <w:rPr>
          <w:rFonts w:ascii="Times" w:hAnsi="Times"/>
          <w:b/>
        </w:rPr>
        <w:t>movie</w:t>
      </w:r>
      <w:r>
        <w:rPr>
          <w:rFonts w:ascii="Times" w:hAnsi="Times"/>
          <w:bCs/>
        </w:rPr>
        <w:t xml:space="preserve"> </w:t>
      </w:r>
      <w:r w:rsidR="005A63B7">
        <w:rPr>
          <w:rFonts w:ascii="Times" w:hAnsi="Times"/>
          <w:bCs/>
        </w:rPr>
        <w:t>– the time specified for collecting sequencing data from a SMRT Cell</w:t>
      </w:r>
    </w:p>
    <w:p w14:paraId="25859E47" w14:textId="77777777" w:rsidR="00A07BB9" w:rsidRDefault="00A07BB9" w:rsidP="00A07BB9">
      <w:pPr>
        <w:ind w:left="720" w:hanging="720"/>
        <w:rPr>
          <w:rFonts w:ascii="Times" w:hAnsi="Times"/>
          <w:bCs/>
        </w:rPr>
      </w:pPr>
      <w:r w:rsidRPr="00A07BB9">
        <w:rPr>
          <w:rFonts w:ascii="Times" w:hAnsi="Times"/>
          <w:b/>
        </w:rPr>
        <w:t>PBS</w:t>
      </w:r>
      <w:r>
        <w:rPr>
          <w:rFonts w:ascii="Times" w:hAnsi="Times"/>
          <w:bCs/>
        </w:rPr>
        <w:t xml:space="preserve"> – p</w:t>
      </w:r>
      <w:r w:rsidRPr="005A63B7">
        <w:rPr>
          <w:rFonts w:ascii="Times" w:hAnsi="Times"/>
          <w:bCs/>
        </w:rPr>
        <w:t>hosphate-buffered saline</w:t>
      </w:r>
    </w:p>
    <w:p w14:paraId="3B87C2E3" w14:textId="77777777" w:rsidR="00A07BB9" w:rsidRDefault="00A07BB9" w:rsidP="00A07BB9">
      <w:pPr>
        <w:ind w:left="720" w:hanging="720"/>
        <w:rPr>
          <w:rFonts w:ascii="Times" w:hAnsi="Times"/>
          <w:bCs/>
        </w:rPr>
      </w:pPr>
      <w:r w:rsidRPr="00A07BB9">
        <w:rPr>
          <w:rFonts w:ascii="Times" w:hAnsi="Times"/>
          <w:b/>
        </w:rPr>
        <w:t>QC</w:t>
      </w:r>
      <w:r>
        <w:rPr>
          <w:rFonts w:ascii="Times" w:hAnsi="Times"/>
          <w:bCs/>
        </w:rPr>
        <w:t xml:space="preserve"> – quality control</w:t>
      </w:r>
    </w:p>
    <w:p w14:paraId="29F1A626" w14:textId="4A31DCFF" w:rsidR="005A63B7" w:rsidRDefault="005A63B7" w:rsidP="00A07BB9">
      <w:pPr>
        <w:ind w:left="720" w:hanging="720"/>
        <w:rPr>
          <w:rFonts w:ascii="Times" w:hAnsi="Times"/>
          <w:bCs/>
        </w:rPr>
      </w:pPr>
      <w:r w:rsidRPr="00A07BB9">
        <w:rPr>
          <w:rFonts w:ascii="Times" w:hAnsi="Times"/>
          <w:b/>
        </w:rPr>
        <w:t>scaffold</w:t>
      </w:r>
      <w:r>
        <w:rPr>
          <w:rFonts w:ascii="Times" w:hAnsi="Times"/>
          <w:bCs/>
        </w:rPr>
        <w:t xml:space="preserve"> – </w:t>
      </w:r>
      <w:r w:rsidRPr="005A63B7">
        <w:rPr>
          <w:rFonts w:ascii="Times" w:hAnsi="Times"/>
          <w:bCs/>
        </w:rPr>
        <w:t>a string of DNA sequences with potential gaps created from chaining contigs together.</w:t>
      </w:r>
      <w:r>
        <w:rPr>
          <w:rFonts w:ascii="Times" w:hAnsi="Times"/>
          <w:bCs/>
        </w:rPr>
        <w:t xml:space="preserve"> </w:t>
      </w:r>
      <w:r w:rsidRPr="005A63B7">
        <w:rPr>
          <w:rFonts w:ascii="Times" w:hAnsi="Times"/>
          <w:bCs/>
        </w:rPr>
        <w:t>Created by using sequence data and relative position and orientation data</w:t>
      </w:r>
      <w:r>
        <w:rPr>
          <w:rFonts w:ascii="Times" w:hAnsi="Times"/>
          <w:bCs/>
        </w:rPr>
        <w:t>. May contain gaps, which are denoted by the letter N.</w:t>
      </w:r>
    </w:p>
    <w:p w14:paraId="71EAD3E5" w14:textId="77777777" w:rsidR="00A07BB9" w:rsidRDefault="00A07BB9" w:rsidP="00A07BB9">
      <w:pPr>
        <w:ind w:left="720" w:hanging="720"/>
        <w:rPr>
          <w:rFonts w:ascii="Times" w:hAnsi="Times"/>
          <w:bCs/>
        </w:rPr>
      </w:pPr>
      <w:r w:rsidRPr="00A07BB9">
        <w:rPr>
          <w:rFonts w:ascii="Times" w:hAnsi="Times"/>
          <w:b/>
        </w:rPr>
        <w:t>SNP</w:t>
      </w:r>
      <w:r>
        <w:rPr>
          <w:rFonts w:ascii="Times" w:hAnsi="Times"/>
          <w:bCs/>
        </w:rPr>
        <w:t xml:space="preserve"> – single nucleotide polymorphism </w:t>
      </w:r>
    </w:p>
    <w:p w14:paraId="27819847" w14:textId="52524EA4" w:rsidR="005A63B7" w:rsidRDefault="005A63B7" w:rsidP="00A07BB9">
      <w:pPr>
        <w:ind w:left="720" w:hanging="720"/>
        <w:rPr>
          <w:rFonts w:ascii="Times" w:hAnsi="Times"/>
          <w:bCs/>
        </w:rPr>
      </w:pPr>
      <w:r w:rsidRPr="00A07BB9">
        <w:rPr>
          <w:rFonts w:ascii="Times" w:hAnsi="Times"/>
          <w:b/>
        </w:rPr>
        <w:t>UC Davis Sequencing Center</w:t>
      </w:r>
      <w:r>
        <w:rPr>
          <w:rFonts w:ascii="Times" w:hAnsi="Times"/>
          <w:bCs/>
        </w:rPr>
        <w:t xml:space="preserve"> – UC Davis DNA Technologies &amp; Expression Analysis Core</w:t>
      </w:r>
    </w:p>
    <w:p w14:paraId="540AAD99" w14:textId="77777777" w:rsidR="008413EC" w:rsidRDefault="008413EC" w:rsidP="006F47E9">
      <w:pPr>
        <w:rPr>
          <w:rFonts w:ascii="Times" w:hAnsi="Times"/>
          <w:bCs/>
        </w:rPr>
      </w:pPr>
    </w:p>
    <w:p w14:paraId="1D98B3A1" w14:textId="7347428F" w:rsidR="00B65A33" w:rsidRPr="008413EC" w:rsidRDefault="00B65A33" w:rsidP="006F47E9">
      <w:pPr>
        <w:rPr>
          <w:rFonts w:ascii="Times" w:hAnsi="Times"/>
          <w:b/>
          <w:u w:val="single"/>
        </w:rPr>
      </w:pPr>
      <w:r w:rsidRPr="008413EC">
        <w:rPr>
          <w:rFonts w:ascii="Times" w:hAnsi="Times"/>
          <w:b/>
          <w:u w:val="single"/>
        </w:rPr>
        <w:t>Software Versions</w:t>
      </w:r>
    </w:p>
    <w:p w14:paraId="0FD154E6" w14:textId="13BEE252" w:rsidR="00B65A33" w:rsidRDefault="00B65A33" w:rsidP="006F47E9">
      <w:pPr>
        <w:rPr>
          <w:rFonts w:ascii="Times" w:hAnsi="Times"/>
          <w:bCs/>
        </w:rPr>
      </w:pPr>
      <w:r>
        <w:rPr>
          <w:rFonts w:ascii="Times" w:hAnsi="Times"/>
          <w:bCs/>
        </w:rPr>
        <w:t>BUSCO</w:t>
      </w:r>
    </w:p>
    <w:p w14:paraId="1CFD2B33" w14:textId="0FE37402" w:rsidR="00B65A33" w:rsidRDefault="00B65A33" w:rsidP="006F47E9">
      <w:pPr>
        <w:rPr>
          <w:rFonts w:ascii="Times" w:hAnsi="Times"/>
          <w:bCs/>
        </w:rPr>
      </w:pPr>
      <w:proofErr w:type="spellStart"/>
      <w:r>
        <w:rPr>
          <w:rFonts w:ascii="Times" w:hAnsi="Times"/>
          <w:bCs/>
        </w:rPr>
        <w:t>samtools</w:t>
      </w:r>
      <w:proofErr w:type="spellEnd"/>
    </w:p>
    <w:p w14:paraId="7448F7A2" w14:textId="64BF3D2B" w:rsidR="00B65A33" w:rsidRDefault="00B65A33" w:rsidP="006F47E9">
      <w:pPr>
        <w:rPr>
          <w:rFonts w:ascii="Times" w:hAnsi="Times"/>
          <w:bCs/>
        </w:rPr>
      </w:pPr>
      <w:r>
        <w:rPr>
          <w:rFonts w:ascii="Times" w:hAnsi="Times"/>
          <w:bCs/>
        </w:rPr>
        <w:t>bwa</w:t>
      </w:r>
    </w:p>
    <w:p w14:paraId="179A7BE1" w14:textId="6A8DA58F" w:rsidR="00B65A33" w:rsidRDefault="00B65A33" w:rsidP="006F47E9">
      <w:pPr>
        <w:rPr>
          <w:rFonts w:ascii="Times" w:hAnsi="Times"/>
          <w:bCs/>
        </w:rPr>
      </w:pPr>
      <w:proofErr w:type="spellStart"/>
      <w:r>
        <w:rPr>
          <w:rFonts w:ascii="Times" w:hAnsi="Times"/>
          <w:bCs/>
        </w:rPr>
        <w:t>bedtools</w:t>
      </w:r>
      <w:proofErr w:type="spellEnd"/>
    </w:p>
    <w:p w14:paraId="57155436" w14:textId="454D3B87" w:rsidR="00B65A33" w:rsidRDefault="00B65A33" w:rsidP="006F47E9">
      <w:pPr>
        <w:rPr>
          <w:rFonts w:ascii="Times" w:hAnsi="Times"/>
          <w:bCs/>
        </w:rPr>
      </w:pPr>
      <w:proofErr w:type="spellStart"/>
      <w:r>
        <w:rPr>
          <w:rFonts w:ascii="Times" w:hAnsi="Times"/>
          <w:bCs/>
        </w:rPr>
        <w:t>chromonomer</w:t>
      </w:r>
      <w:proofErr w:type="spellEnd"/>
    </w:p>
    <w:p w14:paraId="3EF17AD1" w14:textId="50F0D31C" w:rsidR="00B65A33" w:rsidRDefault="00B65A33" w:rsidP="006F47E9">
      <w:pPr>
        <w:rPr>
          <w:rFonts w:ascii="Times" w:hAnsi="Times"/>
          <w:bCs/>
        </w:rPr>
      </w:pPr>
      <w:r>
        <w:rPr>
          <w:rFonts w:ascii="Times" w:hAnsi="Times"/>
          <w:bCs/>
        </w:rPr>
        <w:t>SALSA2</w:t>
      </w:r>
    </w:p>
    <w:p w14:paraId="41DFC67E" w14:textId="28E6DA06" w:rsidR="00B65A33" w:rsidRDefault="00B65A33" w:rsidP="006F47E9">
      <w:pPr>
        <w:rPr>
          <w:rFonts w:ascii="Times" w:hAnsi="Times"/>
          <w:bCs/>
        </w:rPr>
      </w:pPr>
      <w:r>
        <w:rPr>
          <w:rFonts w:ascii="Times" w:hAnsi="Times"/>
          <w:bCs/>
        </w:rPr>
        <w:t>scaff10x</w:t>
      </w:r>
    </w:p>
    <w:p w14:paraId="0DBE5827" w14:textId="6203B2B1" w:rsidR="00B65A33" w:rsidRDefault="00B65A33" w:rsidP="006F47E9">
      <w:pPr>
        <w:rPr>
          <w:rFonts w:ascii="Times" w:hAnsi="Times"/>
          <w:bCs/>
        </w:rPr>
      </w:pPr>
      <w:r>
        <w:rPr>
          <w:rFonts w:ascii="Times" w:hAnsi="Times"/>
          <w:bCs/>
        </w:rPr>
        <w:t>kat</w:t>
      </w:r>
    </w:p>
    <w:p w14:paraId="42EB1767" w14:textId="1F00FA67" w:rsidR="00B65A33" w:rsidRDefault="00B65A33" w:rsidP="006F47E9">
      <w:pPr>
        <w:rPr>
          <w:rFonts w:ascii="Times" w:hAnsi="Times"/>
          <w:bCs/>
        </w:rPr>
      </w:pPr>
      <w:r>
        <w:rPr>
          <w:rFonts w:ascii="Times" w:hAnsi="Times"/>
          <w:bCs/>
        </w:rPr>
        <w:t>ccs</w:t>
      </w:r>
    </w:p>
    <w:p w14:paraId="03930AC7" w14:textId="1F05A9DF" w:rsidR="00B65A33" w:rsidRDefault="00B65A33" w:rsidP="006F47E9">
      <w:pPr>
        <w:rPr>
          <w:rFonts w:ascii="Times" w:hAnsi="Times"/>
          <w:bCs/>
        </w:rPr>
      </w:pPr>
      <w:proofErr w:type="spellStart"/>
      <w:r>
        <w:rPr>
          <w:rFonts w:ascii="Times" w:hAnsi="Times"/>
          <w:bCs/>
        </w:rPr>
        <w:t>picard</w:t>
      </w:r>
      <w:proofErr w:type="spellEnd"/>
    </w:p>
    <w:p w14:paraId="37529300" w14:textId="0007D862" w:rsidR="00B65A33" w:rsidRDefault="00B65A33" w:rsidP="006F47E9">
      <w:pPr>
        <w:rPr>
          <w:rFonts w:ascii="Times" w:hAnsi="Times"/>
          <w:bCs/>
        </w:rPr>
      </w:pPr>
      <w:r>
        <w:rPr>
          <w:rFonts w:ascii="Times" w:hAnsi="Times"/>
          <w:bCs/>
        </w:rPr>
        <w:t>IPA</w:t>
      </w:r>
    </w:p>
    <w:p w14:paraId="4804CC17" w14:textId="55E52980" w:rsidR="00724753" w:rsidRPr="00B65A33" w:rsidRDefault="00724753" w:rsidP="006F47E9">
      <w:pPr>
        <w:rPr>
          <w:rFonts w:ascii="Times" w:hAnsi="Times"/>
          <w:bCs/>
        </w:rPr>
      </w:pPr>
      <w:proofErr w:type="spellStart"/>
      <w:r>
        <w:rPr>
          <w:rFonts w:ascii="Times" w:hAnsi="Times"/>
          <w:bCs/>
        </w:rPr>
        <w:t>Genomescope</w:t>
      </w:r>
      <w:proofErr w:type="spellEnd"/>
    </w:p>
    <w:sectPr w:rsidR="00724753" w:rsidRPr="00B65A33" w:rsidSect="00372DDA">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rosoft Office User" w:date="2021-04-07T13:24:00Z" w:initials="MOU">
    <w:p w14:paraId="649C6909" w14:textId="083975F4" w:rsidR="00A001C6" w:rsidRDefault="00A001C6">
      <w:pPr>
        <w:pStyle w:val="CommentText"/>
      </w:pPr>
      <w:r>
        <w:rPr>
          <w:rStyle w:val="CommentReference"/>
        </w:rPr>
        <w:annotationRef/>
      </w:r>
      <w:r>
        <w:t>Just a Q – why discrete? Are they unlinked? Independent? Abundant?</w:t>
      </w:r>
    </w:p>
  </w:comment>
  <w:comment w:id="2" w:author="Shannon Erica Kendal Joslin" w:date="2021-04-30T13:22:00Z" w:initials="SEKJ">
    <w:p w14:paraId="271A1CC2" w14:textId="67EDB18C" w:rsidR="00381212" w:rsidRDefault="00381212">
      <w:pPr>
        <w:pStyle w:val="CommentText"/>
      </w:pPr>
      <w:r>
        <w:rPr>
          <w:rStyle w:val="CommentReference"/>
        </w:rPr>
        <w:annotationRef/>
      </w:r>
      <w:r>
        <w:t>That question is from Shannon K, I will leave for Ensi to answer.</w:t>
      </w:r>
    </w:p>
  </w:comment>
  <w:comment w:id="3" w:author="Microsoft Office User" w:date="2021-04-07T13:31:00Z" w:initials="MOU">
    <w:p w14:paraId="2F237C43" w14:textId="76BD9589" w:rsidR="00A001C6" w:rsidRDefault="00A001C6">
      <w:pPr>
        <w:pStyle w:val="CommentText"/>
      </w:pPr>
      <w:r>
        <w:rPr>
          <w:rStyle w:val="CommentReference"/>
        </w:rPr>
        <w:annotationRef/>
      </w:r>
      <w:r>
        <w:t>POP-OUT BOX: what is a “genetic marker”? What makes it “informative” and why does a genome increase our ability to find and use “informative” markers?</w:t>
      </w:r>
    </w:p>
  </w:comment>
  <w:comment w:id="4" w:author="Shannon Erica Kendal Joslin" w:date="2021-04-30T16:08:00Z" w:initials="SEKJ">
    <w:p w14:paraId="49889201" w14:textId="1AD34D40" w:rsidR="00D46F6C" w:rsidRDefault="00D46F6C">
      <w:pPr>
        <w:pStyle w:val="CommentText"/>
      </w:pPr>
      <w:r>
        <w:rPr>
          <w:rStyle w:val="CommentReference"/>
        </w:rPr>
        <w:annotationRef/>
      </w:r>
      <w:r>
        <w:t>I’m not sure I need to define marker so in-depth, so I didn’t make a box but what do you think Mandi?</w:t>
      </w:r>
    </w:p>
  </w:comment>
  <w:comment w:id="7" w:author="Shannon Erica Kendal Joslin" w:date="2021-04-30T16:09:00Z" w:initials="SEKJ">
    <w:p w14:paraId="5F4797E9" w14:textId="4A0A5730" w:rsidR="00D46F6C" w:rsidRDefault="00D46F6C">
      <w:pPr>
        <w:pStyle w:val="CommentText"/>
      </w:pPr>
      <w:r>
        <w:rPr>
          <w:rStyle w:val="CommentReference"/>
        </w:rPr>
        <w:annotationRef/>
      </w:r>
      <w:r>
        <w:t>Shannon K suggested I put this in a box to introduce QC. Which I thought was a great idea but now that I’m seeing it, it may be a bit awkward? What do you 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9C6909" w15:done="0"/>
  <w15:commentEx w15:paraId="271A1CC2" w15:paraIdParent="649C6909" w15:done="0"/>
  <w15:commentEx w15:paraId="2F237C43" w15:done="0"/>
  <w15:commentEx w15:paraId="49889201" w15:paraIdParent="2F237C43" w15:done="0"/>
  <w15:commentEx w15:paraId="5F4797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8311F" w16cex:dateUtc="2021-04-07T20:24:00Z"/>
  <w16cex:commentExtensible w16cex:durableId="243682FF" w16cex:dateUtc="2021-04-30T20:22:00Z"/>
  <w16cex:commentExtensible w16cex:durableId="241832A6" w16cex:dateUtc="2021-04-07T20:31:00Z"/>
  <w16cex:commentExtensible w16cex:durableId="2436A9E1" w16cex:dateUtc="2021-04-30T23:08:00Z"/>
  <w16cex:commentExtensible w16cex:durableId="2436AA3F" w16cex:dateUtc="2021-04-30T23: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9C6909" w16cid:durableId="2418311F"/>
  <w16cid:commentId w16cid:paraId="271A1CC2" w16cid:durableId="243682FF"/>
  <w16cid:commentId w16cid:paraId="2F237C43" w16cid:durableId="241832A6"/>
  <w16cid:commentId w16cid:paraId="49889201" w16cid:durableId="2436A9E1"/>
  <w16cid:commentId w16cid:paraId="5F4797E9" w16cid:durableId="2436AA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A16A52" w14:textId="77777777" w:rsidR="005A6A32" w:rsidRDefault="005A6A32" w:rsidP="00372DDA">
      <w:r>
        <w:separator/>
      </w:r>
    </w:p>
  </w:endnote>
  <w:endnote w:type="continuationSeparator" w:id="0">
    <w:p w14:paraId="73B5F4CD" w14:textId="77777777" w:rsidR="005A6A32" w:rsidRDefault="005A6A32" w:rsidP="00372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78C30" w14:textId="77777777" w:rsidR="00372DDA" w:rsidRDefault="00372D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2835F" w14:textId="77777777" w:rsidR="005A6A32" w:rsidRDefault="005A6A32" w:rsidP="00372DDA">
      <w:r>
        <w:separator/>
      </w:r>
    </w:p>
  </w:footnote>
  <w:footnote w:type="continuationSeparator" w:id="0">
    <w:p w14:paraId="4DFEBFBD" w14:textId="77777777" w:rsidR="005A6A32" w:rsidRDefault="005A6A32" w:rsidP="00372DDA">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rosoft Office User">
    <w15:presenceInfo w15:providerId="None" w15:userId="Microsoft Office User"/>
  </w15:person>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7E9"/>
    <w:rsid w:val="00000717"/>
    <w:rsid w:val="00004F98"/>
    <w:rsid w:val="000176C2"/>
    <w:rsid w:val="000353C3"/>
    <w:rsid w:val="00081E62"/>
    <w:rsid w:val="000B0F0D"/>
    <w:rsid w:val="000F0F82"/>
    <w:rsid w:val="0014278B"/>
    <w:rsid w:val="0015704C"/>
    <w:rsid w:val="001846C6"/>
    <w:rsid w:val="00186B91"/>
    <w:rsid w:val="001A304A"/>
    <w:rsid w:val="00237860"/>
    <w:rsid w:val="002B44FA"/>
    <w:rsid w:val="002C4E60"/>
    <w:rsid w:val="00337FAD"/>
    <w:rsid w:val="00372DDA"/>
    <w:rsid w:val="00381212"/>
    <w:rsid w:val="003A7140"/>
    <w:rsid w:val="003E196B"/>
    <w:rsid w:val="003F70AA"/>
    <w:rsid w:val="00457C75"/>
    <w:rsid w:val="004D5944"/>
    <w:rsid w:val="004E0DAE"/>
    <w:rsid w:val="005333C0"/>
    <w:rsid w:val="00553E10"/>
    <w:rsid w:val="005738DD"/>
    <w:rsid w:val="00581917"/>
    <w:rsid w:val="005A63B7"/>
    <w:rsid w:val="005A6A32"/>
    <w:rsid w:val="005D61BE"/>
    <w:rsid w:val="006202C1"/>
    <w:rsid w:val="006216B1"/>
    <w:rsid w:val="00621B1C"/>
    <w:rsid w:val="006A3C5E"/>
    <w:rsid w:val="006C520D"/>
    <w:rsid w:val="006D3EAD"/>
    <w:rsid w:val="006D5D27"/>
    <w:rsid w:val="006F47E9"/>
    <w:rsid w:val="0070701F"/>
    <w:rsid w:val="00716E7C"/>
    <w:rsid w:val="00724753"/>
    <w:rsid w:val="00737C2F"/>
    <w:rsid w:val="00741136"/>
    <w:rsid w:val="00744B37"/>
    <w:rsid w:val="007521D6"/>
    <w:rsid w:val="007B4DA2"/>
    <w:rsid w:val="008413EC"/>
    <w:rsid w:val="008673C5"/>
    <w:rsid w:val="00867C19"/>
    <w:rsid w:val="008E544E"/>
    <w:rsid w:val="008F2E25"/>
    <w:rsid w:val="0092079B"/>
    <w:rsid w:val="00927DF1"/>
    <w:rsid w:val="009659A7"/>
    <w:rsid w:val="009809EF"/>
    <w:rsid w:val="009916B4"/>
    <w:rsid w:val="009D62D5"/>
    <w:rsid w:val="00A001C6"/>
    <w:rsid w:val="00A07BB9"/>
    <w:rsid w:val="00A11F46"/>
    <w:rsid w:val="00A20406"/>
    <w:rsid w:val="00A579CB"/>
    <w:rsid w:val="00A850BB"/>
    <w:rsid w:val="00A95B39"/>
    <w:rsid w:val="00A97ADC"/>
    <w:rsid w:val="00AB1FB6"/>
    <w:rsid w:val="00AB4990"/>
    <w:rsid w:val="00AB5D48"/>
    <w:rsid w:val="00AC07B7"/>
    <w:rsid w:val="00AF1705"/>
    <w:rsid w:val="00B17865"/>
    <w:rsid w:val="00B65A33"/>
    <w:rsid w:val="00BA7437"/>
    <w:rsid w:val="00C23189"/>
    <w:rsid w:val="00C36CA7"/>
    <w:rsid w:val="00C66CDA"/>
    <w:rsid w:val="00CC0A40"/>
    <w:rsid w:val="00D06CD4"/>
    <w:rsid w:val="00D20B38"/>
    <w:rsid w:val="00D4439A"/>
    <w:rsid w:val="00D46F6C"/>
    <w:rsid w:val="00D875FB"/>
    <w:rsid w:val="00DB42D9"/>
    <w:rsid w:val="00DE273D"/>
    <w:rsid w:val="00DF4329"/>
    <w:rsid w:val="00E37454"/>
    <w:rsid w:val="00E853B9"/>
    <w:rsid w:val="00EC7D9F"/>
    <w:rsid w:val="00ED075F"/>
    <w:rsid w:val="00ED0CBB"/>
    <w:rsid w:val="00EE1C5D"/>
    <w:rsid w:val="00EE3EC3"/>
    <w:rsid w:val="00F2470E"/>
    <w:rsid w:val="00F750C6"/>
    <w:rsid w:val="00F77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7C7377"/>
  <w15:chartTrackingRefBased/>
  <w15:docId w15:val="{C4CC02AC-32EB-B94A-A26A-067158429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454"/>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paragraph" w:styleId="CommentText">
    <w:name w:val="annotation text"/>
    <w:basedOn w:val="Normal"/>
    <w:link w:val="CommentTextChar"/>
    <w:uiPriority w:val="99"/>
    <w:semiHidden/>
    <w:unhideWhenUsed/>
    <w:qFormat/>
    <w:rsid w:val="006F47E9"/>
    <w:rPr>
      <w:sz w:val="20"/>
      <w:szCs w:val="20"/>
    </w:rPr>
  </w:style>
  <w:style w:type="character" w:customStyle="1" w:styleId="CommentSubjectChar">
    <w:name w:val="Comment Subject Char"/>
    <w:basedOn w:val="CommentTextChar"/>
    <w:link w:val="CommentSubject"/>
    <w:uiPriority w:val="99"/>
    <w:semiHidden/>
    <w:rsid w:val="006F47E9"/>
    <w:rPr>
      <w:b/>
      <w:bCs/>
      <w:sz w:val="20"/>
      <w:szCs w:val="20"/>
    </w:rPr>
  </w:style>
  <w:style w:type="paragraph" w:styleId="CommentSubject">
    <w:name w:val="annotation subject"/>
    <w:basedOn w:val="CommentText"/>
    <w:next w:val="CommentText"/>
    <w:link w:val="CommentSubjectChar"/>
    <w:uiPriority w:val="99"/>
    <w:semiHidden/>
    <w:unhideWhenUsed/>
    <w:rsid w:val="006F47E9"/>
    <w:rPr>
      <w:b/>
      <w:bCs/>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paragraph" w:styleId="Revision">
    <w:name w:val="Revision"/>
    <w:hidden/>
    <w:uiPriority w:val="99"/>
    <w:semiHidden/>
    <w:rsid w:val="00C36CA7"/>
  </w:style>
  <w:style w:type="paragraph" w:styleId="Header">
    <w:name w:val="header"/>
    <w:basedOn w:val="Normal"/>
    <w:link w:val="HeaderChar"/>
    <w:uiPriority w:val="99"/>
    <w:unhideWhenUsed/>
    <w:rsid w:val="00372DDA"/>
    <w:pPr>
      <w:tabs>
        <w:tab w:val="center" w:pos="4680"/>
        <w:tab w:val="right" w:pos="9360"/>
      </w:tabs>
    </w:pPr>
  </w:style>
  <w:style w:type="character" w:customStyle="1" w:styleId="HeaderChar">
    <w:name w:val="Header Char"/>
    <w:basedOn w:val="DefaultParagraphFont"/>
    <w:link w:val="Header"/>
    <w:uiPriority w:val="99"/>
    <w:rsid w:val="00372DDA"/>
    <w:rPr>
      <w:rFonts w:ascii="Times New Roman" w:eastAsia="Times New Roman" w:hAnsi="Times New Roman" w:cs="Times New Roman"/>
    </w:rPr>
  </w:style>
  <w:style w:type="paragraph" w:styleId="Footer">
    <w:name w:val="footer"/>
    <w:basedOn w:val="Normal"/>
    <w:link w:val="FooterChar"/>
    <w:uiPriority w:val="99"/>
    <w:unhideWhenUsed/>
    <w:rsid w:val="00372DDA"/>
    <w:pPr>
      <w:tabs>
        <w:tab w:val="center" w:pos="4680"/>
        <w:tab w:val="right" w:pos="9360"/>
      </w:tabs>
    </w:pPr>
  </w:style>
  <w:style w:type="character" w:customStyle="1" w:styleId="FooterChar">
    <w:name w:val="Footer Char"/>
    <w:basedOn w:val="DefaultParagraphFont"/>
    <w:link w:val="Footer"/>
    <w:uiPriority w:val="99"/>
    <w:rsid w:val="00372D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6435">
      <w:bodyDiv w:val="1"/>
      <w:marLeft w:val="0"/>
      <w:marRight w:val="0"/>
      <w:marTop w:val="0"/>
      <w:marBottom w:val="0"/>
      <w:divBdr>
        <w:top w:val="none" w:sz="0" w:space="0" w:color="auto"/>
        <w:left w:val="none" w:sz="0" w:space="0" w:color="auto"/>
        <w:bottom w:val="none" w:sz="0" w:space="0" w:color="auto"/>
        <w:right w:val="none" w:sz="0" w:space="0" w:color="auto"/>
      </w:divBdr>
    </w:div>
    <w:div w:id="459693284">
      <w:bodyDiv w:val="1"/>
      <w:marLeft w:val="0"/>
      <w:marRight w:val="0"/>
      <w:marTop w:val="0"/>
      <w:marBottom w:val="0"/>
      <w:divBdr>
        <w:top w:val="none" w:sz="0" w:space="0" w:color="auto"/>
        <w:left w:val="none" w:sz="0" w:space="0" w:color="auto"/>
        <w:bottom w:val="none" w:sz="0" w:space="0" w:color="auto"/>
        <w:right w:val="none" w:sz="0" w:space="0" w:color="auto"/>
      </w:divBdr>
    </w:div>
    <w:div w:id="503591890">
      <w:bodyDiv w:val="1"/>
      <w:marLeft w:val="0"/>
      <w:marRight w:val="0"/>
      <w:marTop w:val="0"/>
      <w:marBottom w:val="0"/>
      <w:divBdr>
        <w:top w:val="none" w:sz="0" w:space="0" w:color="auto"/>
        <w:left w:val="none" w:sz="0" w:space="0" w:color="auto"/>
        <w:bottom w:val="none" w:sz="0" w:space="0" w:color="auto"/>
        <w:right w:val="none" w:sz="0" w:space="0" w:color="auto"/>
      </w:divBdr>
    </w:div>
    <w:div w:id="554052650">
      <w:bodyDiv w:val="1"/>
      <w:marLeft w:val="0"/>
      <w:marRight w:val="0"/>
      <w:marTop w:val="0"/>
      <w:marBottom w:val="0"/>
      <w:divBdr>
        <w:top w:val="none" w:sz="0" w:space="0" w:color="auto"/>
        <w:left w:val="none" w:sz="0" w:space="0" w:color="auto"/>
        <w:bottom w:val="none" w:sz="0" w:space="0" w:color="auto"/>
        <w:right w:val="none" w:sz="0" w:space="0" w:color="auto"/>
      </w:divBdr>
    </w:div>
    <w:div w:id="677582173">
      <w:bodyDiv w:val="1"/>
      <w:marLeft w:val="0"/>
      <w:marRight w:val="0"/>
      <w:marTop w:val="0"/>
      <w:marBottom w:val="0"/>
      <w:divBdr>
        <w:top w:val="none" w:sz="0" w:space="0" w:color="auto"/>
        <w:left w:val="none" w:sz="0" w:space="0" w:color="auto"/>
        <w:bottom w:val="none" w:sz="0" w:space="0" w:color="auto"/>
        <w:right w:val="none" w:sz="0" w:space="0" w:color="auto"/>
      </w:divBdr>
    </w:div>
    <w:div w:id="862942803">
      <w:bodyDiv w:val="1"/>
      <w:marLeft w:val="0"/>
      <w:marRight w:val="0"/>
      <w:marTop w:val="0"/>
      <w:marBottom w:val="0"/>
      <w:divBdr>
        <w:top w:val="none" w:sz="0" w:space="0" w:color="auto"/>
        <w:left w:val="none" w:sz="0" w:space="0" w:color="auto"/>
        <w:bottom w:val="none" w:sz="0" w:space="0" w:color="auto"/>
        <w:right w:val="none" w:sz="0" w:space="0" w:color="auto"/>
      </w:divBdr>
    </w:div>
    <w:div w:id="878516040">
      <w:bodyDiv w:val="1"/>
      <w:marLeft w:val="0"/>
      <w:marRight w:val="0"/>
      <w:marTop w:val="0"/>
      <w:marBottom w:val="0"/>
      <w:divBdr>
        <w:top w:val="none" w:sz="0" w:space="0" w:color="auto"/>
        <w:left w:val="none" w:sz="0" w:space="0" w:color="auto"/>
        <w:bottom w:val="none" w:sz="0" w:space="0" w:color="auto"/>
        <w:right w:val="none" w:sz="0" w:space="0" w:color="auto"/>
      </w:divBdr>
    </w:div>
    <w:div w:id="931277243">
      <w:bodyDiv w:val="1"/>
      <w:marLeft w:val="0"/>
      <w:marRight w:val="0"/>
      <w:marTop w:val="0"/>
      <w:marBottom w:val="0"/>
      <w:divBdr>
        <w:top w:val="none" w:sz="0" w:space="0" w:color="auto"/>
        <w:left w:val="none" w:sz="0" w:space="0" w:color="auto"/>
        <w:bottom w:val="none" w:sz="0" w:space="0" w:color="auto"/>
        <w:right w:val="none" w:sz="0" w:space="0" w:color="auto"/>
      </w:divBdr>
    </w:div>
    <w:div w:id="937516946">
      <w:bodyDiv w:val="1"/>
      <w:marLeft w:val="0"/>
      <w:marRight w:val="0"/>
      <w:marTop w:val="0"/>
      <w:marBottom w:val="0"/>
      <w:divBdr>
        <w:top w:val="none" w:sz="0" w:space="0" w:color="auto"/>
        <w:left w:val="none" w:sz="0" w:space="0" w:color="auto"/>
        <w:bottom w:val="none" w:sz="0" w:space="0" w:color="auto"/>
        <w:right w:val="none" w:sz="0" w:space="0" w:color="auto"/>
      </w:divBdr>
    </w:div>
    <w:div w:id="940187374">
      <w:bodyDiv w:val="1"/>
      <w:marLeft w:val="0"/>
      <w:marRight w:val="0"/>
      <w:marTop w:val="0"/>
      <w:marBottom w:val="0"/>
      <w:divBdr>
        <w:top w:val="none" w:sz="0" w:space="0" w:color="auto"/>
        <w:left w:val="none" w:sz="0" w:space="0" w:color="auto"/>
        <w:bottom w:val="none" w:sz="0" w:space="0" w:color="auto"/>
        <w:right w:val="none" w:sz="0" w:space="0" w:color="auto"/>
      </w:divBdr>
    </w:div>
    <w:div w:id="1016466468">
      <w:bodyDiv w:val="1"/>
      <w:marLeft w:val="0"/>
      <w:marRight w:val="0"/>
      <w:marTop w:val="0"/>
      <w:marBottom w:val="0"/>
      <w:divBdr>
        <w:top w:val="none" w:sz="0" w:space="0" w:color="auto"/>
        <w:left w:val="none" w:sz="0" w:space="0" w:color="auto"/>
        <w:bottom w:val="none" w:sz="0" w:space="0" w:color="auto"/>
        <w:right w:val="none" w:sz="0" w:space="0" w:color="auto"/>
      </w:divBdr>
    </w:div>
    <w:div w:id="1200971484">
      <w:bodyDiv w:val="1"/>
      <w:marLeft w:val="0"/>
      <w:marRight w:val="0"/>
      <w:marTop w:val="0"/>
      <w:marBottom w:val="0"/>
      <w:divBdr>
        <w:top w:val="none" w:sz="0" w:space="0" w:color="auto"/>
        <w:left w:val="none" w:sz="0" w:space="0" w:color="auto"/>
        <w:bottom w:val="none" w:sz="0" w:space="0" w:color="auto"/>
        <w:right w:val="none" w:sz="0" w:space="0" w:color="auto"/>
      </w:divBdr>
    </w:div>
    <w:div w:id="1230532031">
      <w:bodyDiv w:val="1"/>
      <w:marLeft w:val="0"/>
      <w:marRight w:val="0"/>
      <w:marTop w:val="0"/>
      <w:marBottom w:val="0"/>
      <w:divBdr>
        <w:top w:val="none" w:sz="0" w:space="0" w:color="auto"/>
        <w:left w:val="none" w:sz="0" w:space="0" w:color="auto"/>
        <w:bottom w:val="none" w:sz="0" w:space="0" w:color="auto"/>
        <w:right w:val="none" w:sz="0" w:space="0" w:color="auto"/>
      </w:divBdr>
    </w:div>
    <w:div w:id="1281381922">
      <w:bodyDiv w:val="1"/>
      <w:marLeft w:val="0"/>
      <w:marRight w:val="0"/>
      <w:marTop w:val="0"/>
      <w:marBottom w:val="0"/>
      <w:divBdr>
        <w:top w:val="none" w:sz="0" w:space="0" w:color="auto"/>
        <w:left w:val="none" w:sz="0" w:space="0" w:color="auto"/>
        <w:bottom w:val="none" w:sz="0" w:space="0" w:color="auto"/>
        <w:right w:val="none" w:sz="0" w:space="0" w:color="auto"/>
      </w:divBdr>
    </w:div>
    <w:div w:id="1592737524">
      <w:bodyDiv w:val="1"/>
      <w:marLeft w:val="0"/>
      <w:marRight w:val="0"/>
      <w:marTop w:val="0"/>
      <w:marBottom w:val="0"/>
      <w:divBdr>
        <w:top w:val="none" w:sz="0" w:space="0" w:color="auto"/>
        <w:left w:val="none" w:sz="0" w:space="0" w:color="auto"/>
        <w:bottom w:val="none" w:sz="0" w:space="0" w:color="auto"/>
        <w:right w:val="none" w:sz="0" w:space="0" w:color="auto"/>
      </w:divBdr>
    </w:div>
    <w:div w:id="1597640360">
      <w:bodyDiv w:val="1"/>
      <w:marLeft w:val="0"/>
      <w:marRight w:val="0"/>
      <w:marTop w:val="0"/>
      <w:marBottom w:val="0"/>
      <w:divBdr>
        <w:top w:val="none" w:sz="0" w:space="0" w:color="auto"/>
        <w:left w:val="none" w:sz="0" w:space="0" w:color="auto"/>
        <w:bottom w:val="none" w:sz="0" w:space="0" w:color="auto"/>
        <w:right w:val="none" w:sz="0" w:space="0" w:color="auto"/>
      </w:divBdr>
    </w:div>
    <w:div w:id="1599407148">
      <w:bodyDiv w:val="1"/>
      <w:marLeft w:val="0"/>
      <w:marRight w:val="0"/>
      <w:marTop w:val="0"/>
      <w:marBottom w:val="0"/>
      <w:divBdr>
        <w:top w:val="none" w:sz="0" w:space="0" w:color="auto"/>
        <w:left w:val="none" w:sz="0" w:space="0" w:color="auto"/>
        <w:bottom w:val="none" w:sz="0" w:space="0" w:color="auto"/>
        <w:right w:val="none" w:sz="0" w:space="0" w:color="auto"/>
      </w:divBdr>
    </w:div>
    <w:div w:id="1681858555">
      <w:bodyDiv w:val="1"/>
      <w:marLeft w:val="0"/>
      <w:marRight w:val="0"/>
      <w:marTop w:val="0"/>
      <w:marBottom w:val="0"/>
      <w:divBdr>
        <w:top w:val="none" w:sz="0" w:space="0" w:color="auto"/>
        <w:left w:val="none" w:sz="0" w:space="0" w:color="auto"/>
        <w:bottom w:val="none" w:sz="0" w:space="0" w:color="auto"/>
        <w:right w:val="none" w:sz="0" w:space="0" w:color="auto"/>
      </w:divBdr>
    </w:div>
    <w:div w:id="1716276819">
      <w:bodyDiv w:val="1"/>
      <w:marLeft w:val="0"/>
      <w:marRight w:val="0"/>
      <w:marTop w:val="0"/>
      <w:marBottom w:val="0"/>
      <w:divBdr>
        <w:top w:val="none" w:sz="0" w:space="0" w:color="auto"/>
        <w:left w:val="none" w:sz="0" w:space="0" w:color="auto"/>
        <w:bottom w:val="none" w:sz="0" w:space="0" w:color="auto"/>
        <w:right w:val="none" w:sz="0" w:space="0" w:color="auto"/>
      </w:divBdr>
    </w:div>
    <w:div w:id="1729769045">
      <w:bodyDiv w:val="1"/>
      <w:marLeft w:val="0"/>
      <w:marRight w:val="0"/>
      <w:marTop w:val="0"/>
      <w:marBottom w:val="0"/>
      <w:divBdr>
        <w:top w:val="none" w:sz="0" w:space="0" w:color="auto"/>
        <w:left w:val="none" w:sz="0" w:space="0" w:color="auto"/>
        <w:bottom w:val="none" w:sz="0" w:space="0" w:color="auto"/>
        <w:right w:val="none" w:sz="0" w:space="0" w:color="auto"/>
      </w:divBdr>
    </w:div>
    <w:div w:id="1739354637">
      <w:bodyDiv w:val="1"/>
      <w:marLeft w:val="0"/>
      <w:marRight w:val="0"/>
      <w:marTop w:val="0"/>
      <w:marBottom w:val="0"/>
      <w:divBdr>
        <w:top w:val="none" w:sz="0" w:space="0" w:color="auto"/>
        <w:left w:val="none" w:sz="0" w:space="0" w:color="auto"/>
        <w:bottom w:val="none" w:sz="0" w:space="0" w:color="auto"/>
        <w:right w:val="none" w:sz="0" w:space="0" w:color="auto"/>
      </w:divBdr>
    </w:div>
    <w:div w:id="1791897172">
      <w:bodyDiv w:val="1"/>
      <w:marLeft w:val="0"/>
      <w:marRight w:val="0"/>
      <w:marTop w:val="0"/>
      <w:marBottom w:val="0"/>
      <w:divBdr>
        <w:top w:val="none" w:sz="0" w:space="0" w:color="auto"/>
        <w:left w:val="none" w:sz="0" w:space="0" w:color="auto"/>
        <w:bottom w:val="none" w:sz="0" w:space="0" w:color="auto"/>
        <w:right w:val="none" w:sz="0" w:space="0" w:color="auto"/>
      </w:divBdr>
    </w:div>
    <w:div w:id="1900096560">
      <w:bodyDiv w:val="1"/>
      <w:marLeft w:val="0"/>
      <w:marRight w:val="0"/>
      <w:marTop w:val="0"/>
      <w:marBottom w:val="0"/>
      <w:divBdr>
        <w:top w:val="none" w:sz="0" w:space="0" w:color="auto"/>
        <w:left w:val="none" w:sz="0" w:space="0" w:color="auto"/>
        <w:bottom w:val="none" w:sz="0" w:space="0" w:color="auto"/>
        <w:right w:val="none" w:sz="0" w:space="0" w:color="auto"/>
      </w:divBdr>
    </w:div>
    <w:div w:id="1972318105">
      <w:bodyDiv w:val="1"/>
      <w:marLeft w:val="0"/>
      <w:marRight w:val="0"/>
      <w:marTop w:val="0"/>
      <w:marBottom w:val="0"/>
      <w:divBdr>
        <w:top w:val="none" w:sz="0" w:space="0" w:color="auto"/>
        <w:left w:val="none" w:sz="0" w:space="0" w:color="auto"/>
        <w:bottom w:val="none" w:sz="0" w:space="0" w:color="auto"/>
        <w:right w:val="none" w:sz="0" w:space="0" w:color="auto"/>
      </w:divBdr>
    </w:div>
    <w:div w:id="204559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2.png"/><Relationship Id="rId18" Type="http://schemas.openxmlformats.org/officeDocument/2006/relationships/image" Target="media/image4.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image" Target="media/image1.jpeg"/><Relationship Id="rId17" Type="http://schemas.openxmlformats.org/officeDocument/2006/relationships/hyperlink" Target="https://github.com/PacificBiosciences/ccs" TargetMode="External"/><Relationship Id="rId2" Type="http://schemas.openxmlformats.org/officeDocument/2006/relationships/styles" Target="styles.xml"/><Relationship Id="rId16" Type="http://schemas.openxmlformats.org/officeDocument/2006/relationships/hyperlink" Target="https://www.10xgenomics.com/technology/"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pacb.com/"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12</Pages>
  <Words>8996</Words>
  <Characters>51279</Characters>
  <Application>Microsoft Office Word</Application>
  <DocSecurity>0</DocSecurity>
  <Lines>427</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19</cp:revision>
  <dcterms:created xsi:type="dcterms:W3CDTF">2021-04-07T21:21:00Z</dcterms:created>
  <dcterms:modified xsi:type="dcterms:W3CDTF">2021-04-30T23:43:00Z</dcterms:modified>
</cp:coreProperties>
</file>