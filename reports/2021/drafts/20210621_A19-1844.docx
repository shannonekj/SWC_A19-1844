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CC7E1B">
      <w:pPr>
        <w:spacing w:line="276" w:lineRule="auto"/>
        <w:ind w:right="270"/>
        <w:jc w:val="center"/>
        <w:rPr>
          <w:b/>
        </w:rPr>
      </w:pPr>
      <w:r w:rsidRPr="00D417D1">
        <w:rPr>
          <w:b/>
        </w:rPr>
        <w:t xml:space="preserve">Sequencing the </w:t>
      </w:r>
      <w:r>
        <w:rPr>
          <w:b/>
        </w:rPr>
        <w:t>d</w:t>
      </w:r>
      <w:r w:rsidRPr="00D417D1">
        <w:rPr>
          <w:b/>
        </w:rPr>
        <w:t xml:space="preserve">elta </w:t>
      </w:r>
      <w:r>
        <w:rPr>
          <w:b/>
        </w:rPr>
        <w:t>s</w:t>
      </w:r>
      <w:r w:rsidRPr="00D417D1">
        <w:rPr>
          <w:b/>
        </w:rPr>
        <w:t>melt genome: improved annual monitoring of N</w:t>
      </w:r>
      <w:r w:rsidRPr="00C62A5A">
        <w:rPr>
          <w:b/>
          <w:vertAlign w:val="subscript"/>
        </w:rPr>
        <w:t>e</w:t>
      </w:r>
      <w:r w:rsidRPr="00D417D1">
        <w:rPr>
          <w:b/>
        </w:rPr>
        <w:t xml:space="preserv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CC7E1B">
      <w:pPr>
        <w:spacing w:line="276" w:lineRule="auto"/>
        <w:ind w:right="270"/>
        <w:jc w:val="center"/>
      </w:pPr>
      <w:r w:rsidRPr="00D417D1">
        <w:t xml:space="preserve">June 30, </w:t>
      </w:r>
      <w:proofErr w:type="gramStart"/>
      <w:r w:rsidRPr="00D417D1">
        <w:t>202</w:t>
      </w:r>
      <w:r>
        <w:t>1</w:t>
      </w:r>
      <w:proofErr w:type="gramEnd"/>
      <w:r w:rsidRPr="00D417D1">
        <w:t xml:space="preserve"> </w:t>
      </w:r>
      <w:r>
        <w:t>Final</w:t>
      </w:r>
      <w:r w:rsidRPr="00D417D1">
        <w:t xml:space="preserve"> Report</w:t>
      </w:r>
    </w:p>
    <w:p w14:paraId="55616BCC" w14:textId="40E2A94E" w:rsidR="006F47E9" w:rsidRPr="00D417D1" w:rsidRDefault="006F47E9" w:rsidP="00CC7E1B">
      <w:pPr>
        <w:spacing w:line="276" w:lineRule="auto"/>
        <w:ind w:right="270"/>
        <w:jc w:val="center"/>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CC7E1B">
      <w:pPr>
        <w:spacing w:line="276" w:lineRule="auto"/>
        <w:ind w:right="270"/>
        <w:jc w:val="center"/>
      </w:pPr>
      <w:r w:rsidRPr="00D417D1">
        <w:t>University of California, Davis</w:t>
      </w:r>
    </w:p>
    <w:p w14:paraId="37DEEC3B" w14:textId="77777777" w:rsidR="006F47E9" w:rsidRPr="00D417D1" w:rsidRDefault="006F47E9" w:rsidP="00CC7E1B">
      <w:pPr>
        <w:spacing w:line="276" w:lineRule="auto"/>
        <w:ind w:right="270"/>
      </w:pPr>
      <w:r w:rsidRPr="00D417D1">
        <w:t xml:space="preserve"> </w:t>
      </w:r>
    </w:p>
    <w:p w14:paraId="7E1977AF" w14:textId="77777777" w:rsidR="006F47E9" w:rsidRPr="00D417D1" w:rsidRDefault="006F47E9" w:rsidP="00CC7E1B">
      <w:pPr>
        <w:spacing w:line="276" w:lineRule="auto"/>
        <w:ind w:right="270"/>
      </w:pPr>
      <w:r w:rsidRPr="00D417D1">
        <w:t xml:space="preserve">This document will serve as the </w:t>
      </w:r>
      <w:r>
        <w:t>final</w:t>
      </w:r>
      <w:r w:rsidRPr="00D417D1">
        <w:t xml:space="preserve"> report for A19-1844 contract between State Water Contractors and the Regents of the University of California. </w:t>
      </w:r>
    </w:p>
    <w:p w14:paraId="62ED85B6" w14:textId="77777777" w:rsidR="006F47E9" w:rsidRDefault="006F47E9" w:rsidP="00CC7E1B">
      <w:pPr>
        <w:spacing w:line="276" w:lineRule="auto"/>
        <w:rPr>
          <w:rFonts w:ascii="Times" w:hAnsi="Times"/>
          <w:b/>
          <w:bCs/>
          <w:u w:val="single"/>
        </w:rPr>
      </w:pPr>
    </w:p>
    <w:p w14:paraId="31690907" w14:textId="5778CA58" w:rsidR="006F47E9" w:rsidRDefault="00F912BC" w:rsidP="00CC7E1B">
      <w:pPr>
        <w:pStyle w:val="Heading1"/>
        <w:spacing w:line="276" w:lineRule="auto"/>
      </w:pPr>
      <w:r>
        <w:t>Prologue</w:t>
      </w:r>
      <w:r w:rsidR="007B46EC">
        <w:t xml:space="preserve"> and Project Object</w:t>
      </w:r>
      <w:r w:rsidR="002373FE">
        <w:t>ives</w:t>
      </w:r>
    </w:p>
    <w:p w14:paraId="73978E79" w14:textId="4A043D38" w:rsidR="00F912BC" w:rsidRDefault="00F912BC" w:rsidP="00CC7E1B">
      <w:pPr>
        <w:spacing w:line="276" w:lineRule="auto"/>
        <w:ind w:right="270"/>
        <w:rPr>
          <w:color w:val="00000A"/>
        </w:rPr>
      </w:pPr>
      <w:r>
        <w:rPr>
          <w:color w:val="00000A"/>
        </w:rPr>
        <w:t xml:space="preserve">Delta </w:t>
      </w:r>
      <w:r w:rsidR="0082024C">
        <w:rPr>
          <w:color w:val="00000A"/>
        </w:rPr>
        <w:t>s</w:t>
      </w:r>
      <w:r>
        <w:rPr>
          <w:color w:val="00000A"/>
        </w:rPr>
        <w:t xml:space="preserve">melt </w:t>
      </w:r>
      <w:r w:rsidR="0082024C">
        <w:rPr>
          <w:color w:val="00000A"/>
        </w:rPr>
        <w:t>(</w:t>
      </w:r>
      <w:proofErr w:type="spellStart"/>
      <w:r w:rsidR="0082024C">
        <w:rPr>
          <w:i/>
          <w:iCs/>
          <w:color w:val="00000A"/>
        </w:rPr>
        <w:t>Hypomesus</w:t>
      </w:r>
      <w:proofErr w:type="spellEnd"/>
      <w:r w:rsidR="0082024C">
        <w:rPr>
          <w:i/>
          <w:iCs/>
          <w:color w:val="00000A"/>
        </w:rPr>
        <w:t xml:space="preserve"> </w:t>
      </w:r>
      <w:proofErr w:type="spellStart"/>
      <w:r w:rsidR="0082024C">
        <w:rPr>
          <w:i/>
          <w:iCs/>
          <w:color w:val="00000A"/>
        </w:rPr>
        <w:t>transpacificus</w:t>
      </w:r>
      <w:proofErr w:type="spellEnd"/>
      <w:r w:rsidR="0082024C">
        <w:rPr>
          <w:color w:val="00000A"/>
        </w:rPr>
        <w:t>) abundances have</w:t>
      </w:r>
      <w:r>
        <w:rPr>
          <w:color w:val="00000A"/>
        </w:rPr>
        <w:t xml:space="preserve"> been in decline for decades</w:t>
      </w:r>
      <w:r w:rsidR="0082024C">
        <w:rPr>
          <w:color w:val="00000A"/>
        </w:rPr>
        <w:fldChar w:fldCharType="begin"/>
      </w:r>
      <w:r w:rsidR="0082024C">
        <w:rPr>
          <w:color w:val="00000A"/>
        </w:rPr>
        <w:instrText xml:space="preserve"> ADDIN ZOTERO_ITEM CSL_CITATION {"citationID":"qAXBxzdW","properties":{"formattedCitation":"\\super 1,2\\nosupersub{}","plainCitation":"1,2","noteIndex":0},"citationItems":[{"id":225,"uris":["http://zotero.org/users/local/3tku6QP0/items/KQW7IYHW"],"uri":["http://zotero.org/users/local/3tku6QP0/items/KQW7IYHW"],"itemData":{"id":225,"type":"article-journal","abstract":"This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A."}],"issued":{"date-parts":[["2016"]]}}},{"id":300,"uris":["http://zotero.org/users/local/3tku6QP0/items/EMHS97DW"],"uri":["http://zotero.org/users/local/3tku6QP0/items/EMHS97DW"],"itemData":{"id":300,"type":"book","abstract":"When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 </w:instrText>
      </w:r>
      <w:r w:rsidR="0082024C">
        <w:rPr>
          <w:color w:val="00000A"/>
        </w:rPr>
        <w:fldChar w:fldCharType="separate"/>
      </w:r>
      <w:r w:rsidR="0082024C" w:rsidRPr="0082024C">
        <w:rPr>
          <w:color w:val="000080"/>
          <w:vertAlign w:val="superscript"/>
        </w:rPr>
        <w:t>1,2</w:t>
      </w:r>
      <w:r w:rsidR="0082024C">
        <w:rPr>
          <w:color w:val="00000A"/>
        </w:rPr>
        <w:fldChar w:fldCharType="end"/>
      </w:r>
      <w:r>
        <w:rPr>
          <w:color w:val="00000A"/>
        </w:rPr>
        <w:t>. Genetic tools have been useful for monitoring overall diversity and effective population size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in the wild population, genetic management in the captive population, developing assays to </w:t>
      </w:r>
      <w:r w:rsidR="007B46EC">
        <w:rPr>
          <w:color w:val="00000A"/>
        </w:rPr>
        <w:t xml:space="preserve">detect hybrids between </w:t>
      </w:r>
      <w:r w:rsidR="0082024C">
        <w:rPr>
          <w:color w:val="00000A"/>
        </w:rPr>
        <w:t>d</w:t>
      </w:r>
      <w:r w:rsidR="007B46EC">
        <w:rPr>
          <w:color w:val="00000A"/>
        </w:rPr>
        <w:t xml:space="preserve">elta </w:t>
      </w:r>
      <w:r w:rsidR="0082024C">
        <w:rPr>
          <w:color w:val="00000A"/>
        </w:rPr>
        <w:t>s</w:t>
      </w:r>
      <w:r w:rsidR="007B46EC">
        <w:rPr>
          <w:color w:val="00000A"/>
        </w:rPr>
        <w:t xml:space="preserve">melt, </w:t>
      </w:r>
      <w:proofErr w:type="spellStart"/>
      <w:r w:rsidR="0082024C">
        <w:rPr>
          <w:color w:val="00000A"/>
        </w:rPr>
        <w:t>w</w:t>
      </w:r>
      <w:r w:rsidR="007B46EC">
        <w:rPr>
          <w:color w:val="00000A"/>
        </w:rPr>
        <w:t>akasagi</w:t>
      </w:r>
      <w:proofErr w:type="spellEnd"/>
      <w:r w:rsidR="007B46EC">
        <w:rPr>
          <w:color w:val="00000A"/>
        </w:rPr>
        <w:t xml:space="preserve">, and </w:t>
      </w:r>
      <w:r w:rsidR="0082024C">
        <w:rPr>
          <w:color w:val="00000A"/>
        </w:rPr>
        <w:t>l</w:t>
      </w:r>
      <w:r w:rsidR="007B46EC">
        <w:rPr>
          <w:color w:val="00000A"/>
        </w:rPr>
        <w:t xml:space="preserve">ongfin smelt, and </w:t>
      </w:r>
      <w:commentRangeStart w:id="0"/>
      <w:r w:rsidR="007B46EC">
        <w:rPr>
          <w:color w:val="00000A"/>
        </w:rPr>
        <w:t>develop eDNA assays</w:t>
      </w:r>
      <w:r w:rsidR="0082024C">
        <w:rPr>
          <w:color w:val="00000A"/>
        </w:rPr>
        <w:fldChar w:fldCharType="begin"/>
      </w:r>
      <w:r w:rsidR="0082024C">
        <w:rPr>
          <w:color w:val="00000A"/>
        </w:rPr>
        <w:instrText xml:space="preserve"> ADDIN ZOTERO_ITEM CSL_CITATION {"citationID":"9EKAg6u1","properties":{"formattedCitation":"\\super 3,4\\nosupersub{}","plainCitation":"3,4","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K"},{"family":"Mahardja","given":"Brian"},{"family":"Hobbs","given":"James"},{"family":"Chieh","given":"Tien"},{"family":"Amanda","given":"Hung"}],"issued":{"date-parts":[["2018"]]}}}],"schema":"https://github.com/citation-style-language/schema/raw/master/csl-citation.json"} </w:instrText>
      </w:r>
      <w:r w:rsidR="0082024C">
        <w:rPr>
          <w:color w:val="00000A"/>
        </w:rPr>
        <w:fldChar w:fldCharType="separate"/>
      </w:r>
      <w:r w:rsidR="0082024C" w:rsidRPr="0082024C">
        <w:rPr>
          <w:color w:val="000080"/>
          <w:vertAlign w:val="superscript"/>
        </w:rPr>
        <w:t>3,4</w:t>
      </w:r>
      <w:r w:rsidR="0082024C">
        <w:rPr>
          <w:color w:val="00000A"/>
        </w:rPr>
        <w:fldChar w:fldCharType="end"/>
      </w:r>
      <w:commentRangeEnd w:id="0"/>
      <w:r w:rsidR="0082024C">
        <w:rPr>
          <w:rStyle w:val="CommentReference"/>
        </w:rPr>
        <w:commentReference w:id="0"/>
      </w:r>
      <w:r>
        <w:rPr>
          <w:color w:val="00000A"/>
        </w:rPr>
        <w:t xml:space="preserve">. Attempts at quantifying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in the wild population have been hampered by several interacting factors. 1) a lack of power using microsatellite markers, and 2) a very large historical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in the delta smelt population</w:t>
      </w:r>
      <w:r w:rsidR="0082024C">
        <w:rPr>
          <w:color w:val="00000A"/>
        </w:rPr>
        <w:fldChar w:fldCharType="begin"/>
      </w:r>
      <w:r w:rsidR="0082024C">
        <w:rPr>
          <w:color w:val="00000A"/>
        </w:rPr>
        <w:instrText xml:space="preserve"> ADDIN ZOTERO_ITEM CSL_CITATION {"citationID":"j0bUbSld","properties":{"formattedCitation":"\\super 5,6\\nosupersub{}","plainCitation":"5,6","noteIndex":0},"citationItems":[{"id":232,"uris":["http://zotero.org/users/local/3tku6QP0/items/FC2ILMQR"],"uri":["http://zotero.org/users/local/3tku6QP0/items/FC2ILMQR"],"itemData":{"id":232,"type":"article-journal","abstract":"Delta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82024C">
        <w:rPr>
          <w:color w:val="00000A"/>
        </w:rPr>
        <w:fldChar w:fldCharType="separate"/>
      </w:r>
      <w:r w:rsidR="0082024C" w:rsidRPr="0082024C">
        <w:rPr>
          <w:color w:val="000080"/>
          <w:vertAlign w:val="superscript"/>
        </w:rPr>
        <w:t>5,6</w:t>
      </w:r>
      <w:r w:rsidR="0082024C">
        <w:rPr>
          <w:color w:val="00000A"/>
        </w:rPr>
        <w:fldChar w:fldCharType="end"/>
      </w:r>
      <w:r>
        <w:rPr>
          <w:color w:val="00000A"/>
        </w:rPr>
        <w:t xml:space="preserve">. In order to improve estimates of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we assembled the delta smelt genome. We then leveraged the genome to estimate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examine domestication selection, and search for a sex marker. While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is useful for monitoring purposes, we strongly advice against the use of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in isolation for making management decisions.</w:t>
      </w:r>
      <w:r w:rsidR="007B46EC">
        <w:rPr>
          <w:color w:val="00000A"/>
        </w:rPr>
        <w:t xml:space="preserve"> </w:t>
      </w:r>
    </w:p>
    <w:p w14:paraId="2A79C321" w14:textId="77777777" w:rsidR="00F912BC" w:rsidRDefault="00F912BC" w:rsidP="00CC7E1B">
      <w:pPr>
        <w:spacing w:line="276" w:lineRule="auto"/>
        <w:ind w:right="270"/>
        <w:rPr>
          <w:color w:val="00000A"/>
        </w:rPr>
      </w:pPr>
    </w:p>
    <w:p w14:paraId="38B5F6A4" w14:textId="394AB19D" w:rsidR="002373FE" w:rsidRDefault="006F47E9" w:rsidP="00CC7E1B">
      <w:pPr>
        <w:spacing w:line="276" w:lineRule="auto"/>
        <w:ind w:right="270"/>
        <w:rPr>
          <w:color w:val="00000A"/>
        </w:rPr>
      </w:pPr>
      <w:r>
        <w:rPr>
          <w:color w:val="00000A"/>
        </w:rPr>
        <w:t xml:space="preserve">For this project </w:t>
      </w:r>
      <w:r w:rsidR="00743911">
        <w:rPr>
          <w:color w:val="00000A"/>
        </w:rPr>
        <w:t>our tasks were to 1</w:t>
      </w:r>
      <w:r w:rsidR="00AD4708">
        <w:rPr>
          <w:color w:val="00000A"/>
        </w:rPr>
        <w:t>)</w:t>
      </w:r>
      <w:r w:rsidR="00743911">
        <w:rPr>
          <w:color w:val="00000A"/>
        </w:rPr>
        <w:t xml:space="preserve"> </w:t>
      </w:r>
      <w:r w:rsidR="007B46EC">
        <w:rPr>
          <w:color w:val="00000A"/>
        </w:rPr>
        <w:t>assemble</w:t>
      </w:r>
      <w:r>
        <w:rPr>
          <w:color w:val="00000A"/>
        </w:rPr>
        <w:t xml:space="preserve"> a </w:t>
      </w:r>
      <w:r w:rsidR="00743911">
        <w:rPr>
          <w:color w:val="00000A"/>
        </w:rPr>
        <w:t>high</w:t>
      </w:r>
      <w:r w:rsidR="0082024C">
        <w:rPr>
          <w:color w:val="00000A"/>
        </w:rPr>
        <w:t>-</w:t>
      </w:r>
      <w:r w:rsidR="00743911">
        <w:rPr>
          <w:color w:val="00000A"/>
        </w:rPr>
        <w:t xml:space="preserve">quality </w:t>
      </w:r>
      <w:r>
        <w:rPr>
          <w:color w:val="00000A"/>
        </w:rPr>
        <w:t xml:space="preserve">reference genome for delta smelt </w:t>
      </w:r>
      <w:r w:rsidR="00743911">
        <w:rPr>
          <w:color w:val="00000A"/>
        </w:rPr>
        <w:t>that is publicly available for all researchers; 2</w:t>
      </w:r>
      <w:r w:rsidRPr="000C7089">
        <w:t>) estimat</w:t>
      </w:r>
      <w:r w:rsidR="00A001C6">
        <w:t xml:space="preserve">e </w:t>
      </w:r>
      <w:r w:rsidRPr="000C7089">
        <w:t>contemporary effective population sizes (N</w:t>
      </w:r>
      <w:r w:rsidRPr="000C7089">
        <w:rPr>
          <w:vertAlign w:val="subscript"/>
        </w:rPr>
        <w:t>E</w:t>
      </w:r>
      <w:r w:rsidRPr="000C7089">
        <w:t>) for the</w:t>
      </w:r>
      <w:r w:rsidR="00AD4708">
        <w:t xml:space="preserve"> wild</w:t>
      </w:r>
      <w:r w:rsidRPr="000C7089">
        <w:t xml:space="preserve"> </w:t>
      </w:r>
      <w:commentRangeStart w:id="1"/>
      <w:commentRangeStart w:id="2"/>
      <w:r w:rsidRPr="000C7089">
        <w:t>2017 to 2019</w:t>
      </w:r>
      <w:commentRangeEnd w:id="1"/>
      <w:r w:rsidR="00F912BC">
        <w:rPr>
          <w:rStyle w:val="CommentReference"/>
        </w:rPr>
        <w:commentReference w:id="1"/>
      </w:r>
      <w:commentRangeEnd w:id="2"/>
      <w:r w:rsidR="00AD4708">
        <w:rPr>
          <w:rStyle w:val="CommentReference"/>
        </w:rPr>
        <w:commentReference w:id="2"/>
      </w:r>
      <w:r w:rsidRPr="000C7089">
        <w:t xml:space="preserve"> </w:t>
      </w:r>
      <w:r w:rsidR="00AD4708">
        <w:t xml:space="preserve">birth year </w:t>
      </w:r>
      <w:r w:rsidRPr="000C7089">
        <w:t>cohorts</w:t>
      </w:r>
      <w:r w:rsidR="00AD4708">
        <w:t xml:space="preserve"> of delta smelt</w:t>
      </w:r>
      <w:r w:rsidRPr="000C7089">
        <w:t xml:space="preserve">, </w:t>
      </w:r>
      <w:r w:rsidR="00743911">
        <w:t>3</w:t>
      </w:r>
      <w:r w:rsidRPr="000C7089">
        <w:t xml:space="preserve">) </w:t>
      </w:r>
      <w:r>
        <w:t>examine</w:t>
      </w:r>
      <w:r w:rsidRPr="000C7089">
        <w:t xml:space="preserve"> domestication selection </w:t>
      </w:r>
      <w:r w:rsidR="00F912BC">
        <w:t>across the genome,</w:t>
      </w:r>
      <w:r w:rsidRPr="000C7089">
        <w:t xml:space="preserve"> and </w:t>
      </w:r>
      <w:r w:rsidR="00743911">
        <w:t>4</w:t>
      </w:r>
      <w:r w:rsidRPr="000C7089">
        <w:t xml:space="preserve">) </w:t>
      </w:r>
      <w:r w:rsidR="007B46EC">
        <w:t>search for</w:t>
      </w:r>
      <w:r w:rsidR="007B46EC" w:rsidRPr="000C7089">
        <w:t xml:space="preserve"> </w:t>
      </w:r>
      <w:r w:rsidRPr="000C7089">
        <w:t xml:space="preserve">sex-specific markers and/or chromosomes in </w:t>
      </w:r>
      <w:r>
        <w:t>d</w:t>
      </w:r>
      <w:r w:rsidRPr="000C7089">
        <w:t xml:space="preserve">elta </w:t>
      </w:r>
      <w:r>
        <w:t>s</w:t>
      </w:r>
      <w:r w:rsidRPr="000C7089">
        <w:t xml:space="preserve">melt. </w:t>
      </w:r>
      <w:r w:rsidR="00381212">
        <w:rPr>
          <w:color w:val="00000A"/>
        </w:rPr>
        <w:t>The status of each deliverable is listed in Table 1.</w:t>
      </w:r>
      <w:r w:rsidR="002373FE">
        <w:rPr>
          <w:color w:val="00000A"/>
        </w:rPr>
        <w:t xml:space="preserve"> We have divided this final report into </w:t>
      </w:r>
      <w:r w:rsidR="00E87C0A">
        <w:rPr>
          <w:color w:val="00000A"/>
        </w:rPr>
        <w:t>4</w:t>
      </w:r>
      <w:r w:rsidR="002373FE">
        <w:rPr>
          <w:color w:val="00000A"/>
        </w:rPr>
        <w:t xml:space="preserve"> sections, each with its own background, methods, results</w:t>
      </w:r>
      <w:r w:rsidR="002D3EB4">
        <w:rPr>
          <w:color w:val="00000A"/>
        </w:rPr>
        <w:t xml:space="preserve"> and discussion</w:t>
      </w:r>
      <w:r w:rsidR="00374566">
        <w:rPr>
          <w:color w:val="00000A"/>
        </w:rPr>
        <w:t>.</w:t>
      </w:r>
      <w:r w:rsidR="002373FE">
        <w:rPr>
          <w:color w:val="00000A"/>
        </w:rPr>
        <w:t xml:space="preserve"> </w:t>
      </w:r>
    </w:p>
    <w:p w14:paraId="258C2B02" w14:textId="37C3C8CC" w:rsidR="006F47E9" w:rsidRDefault="006F47E9" w:rsidP="00CC7E1B">
      <w:pPr>
        <w:spacing w:line="276" w:lineRule="auto"/>
        <w:ind w:right="270"/>
        <w:rPr>
          <w:color w:val="00000A"/>
        </w:rPr>
      </w:pPr>
    </w:p>
    <w:p w14:paraId="4100CF04" w14:textId="0D165FBF" w:rsidR="007B46EC" w:rsidRDefault="002373FE" w:rsidP="00CC7E1B">
      <w:pPr>
        <w:pStyle w:val="Heading1"/>
        <w:spacing w:line="276" w:lineRule="auto"/>
      </w:pPr>
      <w:r w:rsidRPr="000821D4">
        <w:t>Task 1: Genome assembly</w:t>
      </w:r>
    </w:p>
    <w:p w14:paraId="2E63EB4B" w14:textId="25327F90" w:rsidR="002373FE" w:rsidRDefault="00E87C0A" w:rsidP="00CC7E1B">
      <w:pPr>
        <w:pStyle w:val="ListParagraph"/>
        <w:numPr>
          <w:ilvl w:val="0"/>
          <w:numId w:val="6"/>
        </w:numPr>
        <w:spacing w:line="276" w:lineRule="auto"/>
        <w:ind w:right="270"/>
      </w:pPr>
      <w:r w:rsidRPr="00E87C0A">
        <w:t>B</w:t>
      </w:r>
      <w:r w:rsidR="002373FE" w:rsidRPr="00E87C0A">
        <w:t>ackground</w:t>
      </w:r>
    </w:p>
    <w:p w14:paraId="1D548265" w14:textId="5DB4C4FA" w:rsidR="00814245" w:rsidRDefault="00814245" w:rsidP="00CC7E1B">
      <w:pPr>
        <w:pStyle w:val="ListParagraph"/>
        <w:numPr>
          <w:ilvl w:val="1"/>
          <w:numId w:val="6"/>
        </w:numPr>
        <w:spacing w:line="276" w:lineRule="auto"/>
        <w:ind w:right="270"/>
      </w:pPr>
      <w:r>
        <w:t>Box1: Linked-read Sequencing</w:t>
      </w:r>
    </w:p>
    <w:p w14:paraId="1E108FCF" w14:textId="021F7B09" w:rsidR="00814245" w:rsidRDefault="00814245" w:rsidP="00CC7E1B">
      <w:pPr>
        <w:pStyle w:val="ListParagraph"/>
        <w:numPr>
          <w:ilvl w:val="1"/>
          <w:numId w:val="6"/>
        </w:numPr>
        <w:spacing w:line="276" w:lineRule="auto"/>
        <w:ind w:right="270"/>
      </w:pPr>
      <w:r>
        <w:t xml:space="preserve">Box 2: </w:t>
      </w:r>
      <w:r>
        <w:rPr>
          <w:color w:val="00000A"/>
        </w:rPr>
        <w:t>Long-read Sequencing</w:t>
      </w:r>
    </w:p>
    <w:p w14:paraId="5C124F7F" w14:textId="4B2ADE69" w:rsidR="00814245" w:rsidRPr="00E87C0A" w:rsidRDefault="00814245" w:rsidP="00CC7E1B">
      <w:pPr>
        <w:pStyle w:val="ListParagraph"/>
        <w:numPr>
          <w:ilvl w:val="1"/>
          <w:numId w:val="6"/>
        </w:numPr>
        <w:spacing w:line="276" w:lineRule="auto"/>
        <w:ind w:right="270"/>
      </w:pPr>
      <w:r>
        <w:t>Box 3:</w:t>
      </w:r>
      <w:r w:rsidRPr="00814245">
        <w:rPr>
          <w:b/>
          <w:bCs/>
          <w:color w:val="00000A"/>
        </w:rPr>
        <w:t xml:space="preserve"> </w:t>
      </w:r>
      <w:r w:rsidRPr="00814245">
        <w:rPr>
          <w:color w:val="00000A"/>
        </w:rPr>
        <w:t>Hi-C Chromatin Confirmation Capture</w:t>
      </w:r>
    </w:p>
    <w:p w14:paraId="386B2344" w14:textId="2D04A3B0" w:rsidR="002373FE" w:rsidRPr="00D513C9" w:rsidRDefault="002373FE" w:rsidP="00CC7E1B">
      <w:pPr>
        <w:pStyle w:val="ListParagraph"/>
        <w:numPr>
          <w:ilvl w:val="0"/>
          <w:numId w:val="6"/>
        </w:numPr>
        <w:spacing w:line="276" w:lineRule="auto"/>
        <w:ind w:right="270"/>
      </w:pPr>
      <w:r w:rsidRPr="00636C2D">
        <w:t>S</w:t>
      </w:r>
      <w:r w:rsidRPr="006E317E">
        <w:t xml:space="preserve">ample </w:t>
      </w:r>
      <w:r w:rsidRPr="00903C53">
        <w:t>co</w:t>
      </w:r>
      <w:r w:rsidRPr="001706E9">
        <w:t>llection</w:t>
      </w:r>
    </w:p>
    <w:p w14:paraId="04543534" w14:textId="260859ED" w:rsidR="002373FE" w:rsidRPr="00E87C0A" w:rsidRDefault="002373FE" w:rsidP="00CC7E1B">
      <w:pPr>
        <w:pStyle w:val="ListParagraph"/>
        <w:numPr>
          <w:ilvl w:val="0"/>
          <w:numId w:val="6"/>
        </w:numPr>
        <w:spacing w:line="276" w:lineRule="auto"/>
        <w:ind w:right="270"/>
      </w:pPr>
      <w:r w:rsidRPr="00E87C0A">
        <w:t>DNA isolation</w:t>
      </w:r>
    </w:p>
    <w:p w14:paraId="2D6FEA2A" w14:textId="2EC16FAE" w:rsidR="002373FE" w:rsidRPr="00E87C0A" w:rsidRDefault="002373FE" w:rsidP="00CC7E1B">
      <w:pPr>
        <w:pStyle w:val="ListParagraph"/>
        <w:numPr>
          <w:ilvl w:val="0"/>
          <w:numId w:val="6"/>
        </w:numPr>
        <w:spacing w:line="276" w:lineRule="auto"/>
        <w:ind w:right="270"/>
      </w:pPr>
      <w:r w:rsidRPr="00E87C0A">
        <w:t>Long-read library prep &amp; sequencing</w:t>
      </w:r>
    </w:p>
    <w:p w14:paraId="03DEE406" w14:textId="153810F4" w:rsidR="002373FE" w:rsidRDefault="002373FE" w:rsidP="00CC7E1B">
      <w:pPr>
        <w:pStyle w:val="ListParagraph"/>
        <w:numPr>
          <w:ilvl w:val="0"/>
          <w:numId w:val="6"/>
        </w:numPr>
        <w:spacing w:line="276" w:lineRule="auto"/>
        <w:ind w:right="270"/>
      </w:pPr>
      <w:r w:rsidRPr="00E87C0A">
        <w:lastRenderedPageBreak/>
        <w:t>Linked-read library prep &amp; sequencing</w:t>
      </w:r>
    </w:p>
    <w:p w14:paraId="5A651594" w14:textId="7ADF83D2" w:rsidR="000821D4" w:rsidRDefault="000821D4" w:rsidP="00CC7E1B">
      <w:pPr>
        <w:pStyle w:val="ListParagraph"/>
        <w:numPr>
          <w:ilvl w:val="0"/>
          <w:numId w:val="6"/>
        </w:numPr>
        <w:spacing w:line="276" w:lineRule="auto"/>
        <w:ind w:right="270"/>
      </w:pPr>
      <w:r>
        <w:t>Hi-C chromatic confirmation capture prep &amp; sequencing</w:t>
      </w:r>
    </w:p>
    <w:p w14:paraId="6BD0FB42" w14:textId="1763ED6F" w:rsidR="00686B4B" w:rsidRDefault="00686B4B" w:rsidP="00CC7E1B">
      <w:pPr>
        <w:pStyle w:val="ListParagraph"/>
        <w:numPr>
          <w:ilvl w:val="0"/>
          <w:numId w:val="6"/>
        </w:numPr>
        <w:spacing w:line="276" w:lineRule="auto"/>
        <w:ind w:right="270"/>
      </w:pPr>
      <w:r>
        <w:t>Quality control box</w:t>
      </w:r>
    </w:p>
    <w:p w14:paraId="47A88B95" w14:textId="25EA4722" w:rsidR="00686B4B" w:rsidRPr="00E87C0A" w:rsidRDefault="00686B4B" w:rsidP="00CC7E1B">
      <w:pPr>
        <w:pStyle w:val="ListParagraph"/>
        <w:numPr>
          <w:ilvl w:val="0"/>
          <w:numId w:val="6"/>
        </w:numPr>
        <w:spacing w:line="276" w:lineRule="auto"/>
        <w:ind w:right="270"/>
      </w:pPr>
      <w:r w:rsidRPr="00E87C0A">
        <w:t xml:space="preserve">Long-read </w:t>
      </w:r>
      <w:r>
        <w:t>quality control</w:t>
      </w:r>
    </w:p>
    <w:p w14:paraId="27FFA986" w14:textId="1CC3E686" w:rsidR="00686B4B" w:rsidRDefault="00686B4B" w:rsidP="00CC7E1B">
      <w:pPr>
        <w:pStyle w:val="ListParagraph"/>
        <w:numPr>
          <w:ilvl w:val="0"/>
          <w:numId w:val="6"/>
        </w:numPr>
        <w:spacing w:line="276" w:lineRule="auto"/>
        <w:ind w:right="270"/>
      </w:pPr>
      <w:r w:rsidRPr="00E87C0A">
        <w:t xml:space="preserve">Linked-read </w:t>
      </w:r>
      <w:r>
        <w:t>quality control</w:t>
      </w:r>
    </w:p>
    <w:p w14:paraId="6F987AB6" w14:textId="20E889CE" w:rsidR="00686B4B" w:rsidRPr="000821D4" w:rsidRDefault="00686B4B" w:rsidP="00CC7E1B">
      <w:pPr>
        <w:pStyle w:val="ListParagraph"/>
        <w:numPr>
          <w:ilvl w:val="0"/>
          <w:numId w:val="6"/>
        </w:numPr>
        <w:spacing w:line="276" w:lineRule="auto"/>
        <w:ind w:right="270"/>
      </w:pPr>
      <w:r>
        <w:t>Hi-C chromatic confirmation capture quality control</w:t>
      </w:r>
    </w:p>
    <w:p w14:paraId="3CCAF8C3" w14:textId="108FA880" w:rsidR="000821D4" w:rsidRDefault="000821D4" w:rsidP="00CC7E1B">
      <w:pPr>
        <w:pStyle w:val="ListParagraph"/>
        <w:numPr>
          <w:ilvl w:val="0"/>
          <w:numId w:val="6"/>
        </w:numPr>
        <w:spacing w:line="276" w:lineRule="auto"/>
        <w:ind w:right="270"/>
      </w:pPr>
      <w:r>
        <w:t>Genome assembly</w:t>
      </w:r>
    </w:p>
    <w:p w14:paraId="723FFE0E" w14:textId="13E5B287" w:rsidR="00686B4B" w:rsidRDefault="00686B4B" w:rsidP="00CC7E1B">
      <w:pPr>
        <w:pStyle w:val="ListParagraph"/>
        <w:numPr>
          <w:ilvl w:val="1"/>
          <w:numId w:val="6"/>
        </w:numPr>
        <w:spacing w:line="276" w:lineRule="auto"/>
        <w:ind w:right="270"/>
      </w:pPr>
      <w:r>
        <w:t>Box 4: Assembly Statistics</w:t>
      </w:r>
    </w:p>
    <w:p w14:paraId="0AE648DF" w14:textId="018CAEA1" w:rsidR="000821D4" w:rsidRDefault="000821D4" w:rsidP="00CC7E1B">
      <w:pPr>
        <w:pStyle w:val="ListParagraph"/>
        <w:numPr>
          <w:ilvl w:val="0"/>
          <w:numId w:val="6"/>
        </w:numPr>
        <w:spacing w:line="276" w:lineRule="auto"/>
        <w:ind w:right="270"/>
      </w:pPr>
      <w:r>
        <w:t>Cytogenetic (karyotype) analysis</w:t>
      </w:r>
    </w:p>
    <w:p w14:paraId="0D13FAC2" w14:textId="2AEA8783" w:rsidR="00374566" w:rsidRPr="00E87C0A" w:rsidRDefault="00CC7E1B" w:rsidP="00CC7E1B">
      <w:pPr>
        <w:pStyle w:val="ListParagraph"/>
        <w:numPr>
          <w:ilvl w:val="0"/>
          <w:numId w:val="6"/>
        </w:numPr>
        <w:spacing w:line="276" w:lineRule="auto"/>
        <w:ind w:right="270"/>
      </w:pPr>
      <w:r>
        <w:t>Genome assembly d</w:t>
      </w:r>
      <w:r w:rsidR="00374566">
        <w:t>iscussion</w:t>
      </w:r>
    </w:p>
    <w:p w14:paraId="4DE635A2" w14:textId="77777777" w:rsidR="002373FE" w:rsidRPr="000821D4" w:rsidRDefault="002373FE" w:rsidP="00CC7E1B">
      <w:pPr>
        <w:spacing w:line="276" w:lineRule="auto"/>
        <w:ind w:right="270" w:firstLine="720"/>
        <w:rPr>
          <w:b/>
          <w:bCs/>
        </w:rPr>
      </w:pPr>
    </w:p>
    <w:p w14:paraId="31947A4D" w14:textId="2824A70D" w:rsidR="002373FE" w:rsidRDefault="002373FE" w:rsidP="00CC7E1B">
      <w:pPr>
        <w:spacing w:line="276" w:lineRule="auto"/>
        <w:ind w:right="270"/>
      </w:pPr>
    </w:p>
    <w:p w14:paraId="0D5AC0EC" w14:textId="6144A4CB" w:rsidR="006F47E9" w:rsidRPr="00374566" w:rsidRDefault="002373FE" w:rsidP="00CC7E1B">
      <w:pPr>
        <w:pStyle w:val="Heading2"/>
        <w:spacing w:line="276" w:lineRule="auto"/>
        <w:rPr>
          <w:color w:val="00000A"/>
        </w:rPr>
      </w:pPr>
      <w:r w:rsidRPr="000821D4">
        <w:t>Background</w:t>
      </w:r>
    </w:p>
    <w:p w14:paraId="6DA7E55D" w14:textId="4CF0FCDC" w:rsidR="006F47E9" w:rsidRDefault="006F47E9" w:rsidP="00CC7E1B">
      <w:pPr>
        <w:spacing w:line="276" w:lineRule="auto"/>
        <w:ind w:right="270"/>
        <w:rPr>
          <w:color w:val="00000A"/>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00374566">
        <w:rPr>
          <w:color w:val="00000A"/>
        </w:rPr>
        <w:fldChar w:fldCharType="begin"/>
      </w:r>
      <w:r w:rsidR="00374566">
        <w:rPr>
          <w:color w:val="00000A"/>
        </w:rPr>
        <w:instrText xml:space="preserve"> ADDIN ZOTERO_ITEM CSL_CITATION {"citationID":"g9w79XJU","properties":{"formattedCitation":"\\super 7\\nosupersub{}","plainCitation":"7","noteIndex":0},"citationItems":[{"id":213,"uris":["http://zotero.org/users/local/3tku6QP0/items/SJQIKWLY"],"uri":["http://zotero.org/users/local/3tku6QP0/items/SJQIKWLY"],"itemData":{"id":213,"type":"article-journal","abstract":"We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 </w:instrText>
      </w:r>
      <w:r w:rsidR="00374566">
        <w:rPr>
          <w:color w:val="00000A"/>
        </w:rPr>
        <w:fldChar w:fldCharType="separate"/>
      </w:r>
      <w:r w:rsidR="00374566" w:rsidRPr="00374566">
        <w:rPr>
          <w:color w:val="000080"/>
          <w:vertAlign w:val="superscript"/>
        </w:rPr>
        <w:t>7</w:t>
      </w:r>
      <w:r w:rsidR="00374566">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aligned to a reference genome fail to account for how each piece of sequenced DNA interacts with all other sequences (</w:t>
      </w:r>
      <w:proofErr w:type="gramStart"/>
      <w:r>
        <w:rPr>
          <w:color w:val="00000A"/>
        </w:rPr>
        <w:t>i.e.</w:t>
      </w:r>
      <w:proofErr w:type="gramEnd"/>
      <w:r>
        <w:rPr>
          <w:color w:val="00000A"/>
        </w:rPr>
        <w:t xml:space="preserv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w:t>
      </w:r>
      <w:r w:rsidR="007B46EC">
        <w:rPr>
          <w:color w:val="00000A"/>
        </w:rPr>
        <w:t>an assembled genome</w:t>
      </w:r>
      <w:r>
        <w:rPr>
          <w:color w:val="00000A"/>
        </w:rPr>
        <w:t xml:space="preserve"> </w:t>
      </w:r>
      <w:r w:rsidR="007B46EC">
        <w:rPr>
          <w:color w:val="00000A"/>
        </w:rPr>
        <w:t>vastly increases the power to answer questions</w:t>
      </w:r>
      <w:r>
        <w:rPr>
          <w:color w:val="00000A"/>
        </w:rPr>
        <w:t xml:space="preserve">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00374566">
        <w:rPr>
          <w:color w:val="00000A"/>
        </w:rPr>
        <w:instrText xml:space="preserve"> ADDIN ZOTERO_ITEM CSL_CITATION {"citationID":"u7gi3JVa","properties":{"formattedCitation":"\\super 8,9\\nosupersub{}","plainCitation":"8,9","noteIndex":0},"citationItems":[{"id":"ptErfmMn/jNdrUwbk","uris":["http://www.mendeley.com/documents/?uuid=7d097e57-88a8-4b7e-80e2-9363996b7f04"],"uri":["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ptErfmMn/RLOV31zy","uris":["http://www.mendeley.com/documents/?uuid=66ff25a6-2c12-4c9c-b35c-19dddba8b7fa"],"uri":["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sidRPr="000C7089">
        <w:rPr>
          <w:color w:val="00000A"/>
        </w:rPr>
        <w:fldChar w:fldCharType="separate"/>
      </w:r>
      <w:r w:rsidR="00374566" w:rsidRPr="00374566">
        <w:rPr>
          <w:color w:val="000080"/>
          <w:vertAlign w:val="superscript"/>
        </w:rPr>
        <w:t>8,9</w:t>
      </w:r>
      <w:r w:rsidRPr="000C7089">
        <w:rPr>
          <w:color w:val="00000A"/>
        </w:rPr>
        <w:fldChar w:fldCharType="end"/>
      </w:r>
      <w:r w:rsidRPr="000C7089">
        <w:rPr>
          <w:color w:val="00000A"/>
        </w:rPr>
        <w:t xml:space="preserve"> </w:t>
      </w:r>
      <w:r>
        <w:rPr>
          <w:color w:val="00000A"/>
        </w:rPr>
        <w:t>For example, previous work in Chinook salmon</w:t>
      </w:r>
      <w:r w:rsidR="00F3453F">
        <w:rPr>
          <w:color w:val="00000A"/>
        </w:rPr>
        <w:t>,</w:t>
      </w:r>
      <w:r>
        <w:rPr>
          <w:color w:val="00000A"/>
        </w:rPr>
        <w:t xml:space="preserve"> using the closely related rainbow trout reference genome</w:t>
      </w:r>
      <w:r w:rsidR="00F3453F">
        <w:rPr>
          <w:color w:val="00000A"/>
        </w:rPr>
        <w:t>,</w:t>
      </w:r>
      <w:r>
        <w:rPr>
          <w:color w:val="00000A"/>
        </w:rPr>
        <w:t xml:space="preserv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sidR="00374566">
        <w:rPr>
          <w:color w:val="00000A"/>
        </w:rPr>
        <w:t>.</w:t>
      </w:r>
      <w:r>
        <w:rPr>
          <w:color w:val="00000A"/>
        </w:rPr>
        <w:t xml:space="preserve"> In 2014, these markers were located </w:t>
      </w:r>
      <w:r w:rsidR="00F3453F">
        <w:rPr>
          <w:color w:val="00000A"/>
        </w:rPr>
        <w:t xml:space="preserve">on five different scaffolds and next to gaps in the highly fractured rainbow trout assembly. </w:t>
      </w:r>
      <w:r>
        <w:rPr>
          <w:color w:val="00000A"/>
        </w:rPr>
        <w:t>Reanalysis</w:t>
      </w:r>
      <w:r w:rsidR="00F3453F">
        <w:rPr>
          <w:color w:val="00000A"/>
        </w:rPr>
        <w:t xml:space="preserve"> using long-reads to span gaps, and reorient and link fragmented scaffolds </w:t>
      </w:r>
      <w:r>
        <w:rPr>
          <w:color w:val="00000A"/>
        </w:rPr>
        <w:t>found diagnostic markers located within the gap in the 2014 reference genome</w:t>
      </w:r>
      <w:r w:rsidR="00F3453F">
        <w:rPr>
          <w:color w:val="00000A"/>
        </w:rPr>
        <w:fldChar w:fldCharType="begin"/>
      </w:r>
      <w:r w:rsidR="00F3453F">
        <w:rPr>
          <w:color w:val="00000A"/>
        </w:rPr>
        <w:instrText xml:space="preserve"> ADDIN ZOTERO_ITEM CSL_CITATION {"citationID":"qb3OHMtd","properties":{"formattedCitation":"\\super 10\\nosupersub{}","plainCitation":"10","noteIndex":0},"citationItems":[{"id":"ptErfmMn/7LRVGlbr","uris":["http://www.mendeley.com/documents/?uuid=c6fd8232-bfc3-43ec-83ec-b1c559fc77f3"],"uri":["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sidR="00F3453F">
        <w:rPr>
          <w:color w:val="00000A"/>
        </w:rPr>
        <w:fldChar w:fldCharType="separate"/>
      </w:r>
      <w:r w:rsidR="00F3453F" w:rsidRPr="00F3453F">
        <w:rPr>
          <w:color w:val="000080"/>
          <w:vertAlign w:val="superscript"/>
        </w:rPr>
        <w:t>10</w:t>
      </w:r>
      <w:r w:rsidR="00F3453F">
        <w:rPr>
          <w:color w:val="00000A"/>
        </w:rPr>
        <w:fldChar w:fldCharType="end"/>
      </w:r>
      <w:r w:rsidR="00D754E2">
        <w:rPr>
          <w:color w:val="00000A"/>
        </w:rPr>
        <w:t>. Since the 2017 study, Chinook salmon now have their own reference genome that has enabled more detailed mapping of life-history variation and phenotypic traits in the same location</w:t>
      </w:r>
      <w:r>
        <w:rPr>
          <w:color w:val="00000A"/>
        </w:rPr>
        <w:fldChar w:fldCharType="begin" w:fldLock="1"/>
      </w:r>
      <w:r w:rsidR="00374566">
        <w:rPr>
          <w:color w:val="00000A"/>
        </w:rPr>
        <w:instrText xml:space="preserve"> ADDIN ZOTERO_ITEM CSL_CITATION {"citationID":"Z621VvDn","properties":{"formattedCitation":"\\super 11\\nosupersub{}","plainCitation":"11","noteIndex":0},"citationItems":[{"id":"ptErfmMn/R4BSa1xl","uris":["http://www.mendeley.com/documents/?uuid=c026ef43-5f1b-462a-a6ef-84fbd9b6a818"],"uri":["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Pr>
          <w:color w:val="00000A"/>
        </w:rPr>
        <w:fldChar w:fldCharType="separate"/>
      </w:r>
      <w:r w:rsidR="00374566" w:rsidRPr="00374566">
        <w:rPr>
          <w:color w:val="000080"/>
          <w:vertAlign w:val="superscript"/>
        </w:rPr>
        <w:t>11</w:t>
      </w:r>
      <w:r>
        <w:rPr>
          <w:color w:val="00000A"/>
        </w:rPr>
        <w:fldChar w:fldCharType="end"/>
      </w:r>
      <w:r w:rsidR="00D754E2">
        <w:rPr>
          <w:color w:val="00000A"/>
        </w:rPr>
        <w:t>.</w:t>
      </w:r>
      <w:r>
        <w:rPr>
          <w:color w:val="00000A"/>
        </w:rPr>
        <w:t xml:space="preserve"> Th</w:t>
      </w:r>
      <w:r w:rsidR="00D754E2">
        <w:rPr>
          <w:color w:val="00000A"/>
        </w:rPr>
        <w:t>e</w:t>
      </w:r>
      <w:r>
        <w:rPr>
          <w:color w:val="00000A"/>
        </w:rPr>
        <w:t>s</w:t>
      </w:r>
      <w:r w:rsidR="00D754E2">
        <w:rPr>
          <w:color w:val="00000A"/>
        </w:rPr>
        <w:t>e</w:t>
      </w:r>
      <w:r>
        <w:rPr>
          <w:color w:val="00000A"/>
        </w:rPr>
        <w:t xml:space="preserve"> example</w:t>
      </w:r>
      <w:r w:rsidR="00D754E2">
        <w:rPr>
          <w:color w:val="00000A"/>
        </w:rPr>
        <w:t>s</w:t>
      </w:r>
      <w:r>
        <w:rPr>
          <w:color w:val="00000A"/>
        </w:rPr>
        <w:t xml:space="preserve"> underscore how reference genomes can propel conservation research forward.</w:t>
      </w:r>
    </w:p>
    <w:p w14:paraId="5D171380" w14:textId="77777777" w:rsidR="006F47E9" w:rsidRPr="00D417D1" w:rsidRDefault="006F47E9" w:rsidP="00CC7E1B">
      <w:pPr>
        <w:spacing w:line="276" w:lineRule="auto"/>
        <w:ind w:right="270" w:firstLine="720"/>
      </w:pPr>
    </w:p>
    <w:p w14:paraId="744BFBD5" w14:textId="41F6BB8F" w:rsidR="00261AAC" w:rsidRDefault="006F47E9" w:rsidP="00CC7E1B">
      <w:pPr>
        <w:spacing w:line="276" w:lineRule="auto"/>
        <w:ind w:right="270"/>
        <w:rPr>
          <w:color w:val="00000A"/>
        </w:rPr>
      </w:pPr>
      <w:r w:rsidRPr="000C7089">
        <w:rPr>
          <w:color w:val="00000A"/>
        </w:rPr>
        <w:t xml:space="preserve">Recently, genome sequencing technologies have become both more cost effective and efficient. </w:t>
      </w:r>
      <w:r w:rsidR="0037456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w:t>
      </w:r>
      <w:r w:rsidR="00374566">
        <w:rPr>
          <w:color w:val="00000A"/>
        </w:rPr>
        <w:t>a</w:t>
      </w:r>
      <w:r>
        <w:rPr>
          <w:color w:val="00000A"/>
        </w:rPr>
        <w:t xml:space="preserve"> reliable way to achieve a chromosome-scale hi</w:t>
      </w:r>
      <w:r w:rsidR="00A001C6">
        <w:rPr>
          <w:color w:val="00000A"/>
        </w:rPr>
        <w:t>gh</w:t>
      </w:r>
      <w:r>
        <w:rPr>
          <w:color w:val="00000A"/>
        </w:rPr>
        <w:t>-quality genome assembly</w:t>
      </w:r>
      <w:r w:rsidR="006C45E4">
        <w:rPr>
          <w:color w:val="00000A"/>
        </w:rPr>
        <w:fldChar w:fldCharType="begin"/>
      </w:r>
      <w:r w:rsidR="006C45E4">
        <w:rPr>
          <w:color w:val="00000A"/>
        </w:rPr>
        <w:instrText xml:space="preserve"> ADDIN ZOTERO_ITEM CSL_CITATION {"citationID":"bj9GvkSb","properties":{"formattedCitation":"\\super 12,13\\nosupersub{}","plainCitation":"12,13","noteIndex":0},"citationItems":[{"id":476,"uris":["http://zotero.org/users/local/3tku6QP0/items/BJS9BBAU"],"uri":["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006C45E4">
        <w:rPr>
          <w:color w:val="00000A"/>
        </w:rPr>
        <w:fldChar w:fldCharType="separate"/>
      </w:r>
      <w:r w:rsidR="006C45E4" w:rsidRPr="006C45E4">
        <w:rPr>
          <w:color w:val="000080"/>
          <w:vertAlign w:val="superscript"/>
        </w:rPr>
        <w:t>12,13</w:t>
      </w:r>
      <w:r w:rsidR="006C45E4">
        <w:rPr>
          <w:color w:val="00000A"/>
        </w:rPr>
        <w:fldChar w:fldCharType="end"/>
      </w:r>
      <w:r>
        <w:rPr>
          <w:color w:val="00000A"/>
        </w:rPr>
        <w:t>. The Vertebrate Genomes Project, a consortium aimed towards developing an assembly pipeline and quality standards for genome assemblies of all vertebrates, established quality goal metrics for the continuity, completeness and accuracy of reference genomes</w:t>
      </w:r>
      <w:r>
        <w:rPr>
          <w:color w:val="00000A"/>
        </w:rPr>
        <w:fldChar w:fldCharType="begin" w:fldLock="1"/>
      </w:r>
      <w:r w:rsidR="006C45E4">
        <w:rPr>
          <w:color w:val="00000A"/>
        </w:rPr>
        <w:instrText xml:space="preserve"> ADDIN ZOTERO_ITEM CSL_CITATION {"citationID":"8JRKz8OI","properties":{"formattedCitation":"\\super 13\\nosupersub{}","plainCitation":"13","noteIndex":0},"citationItems":[{"id":478,"uris":["http://zotero.org/users/local/3tku6QP0/items/M6KU66UR"],"uri":["http://zotero.org/users/local/3tku6QP0/items/M6KU66UR"],"itemData":{"id":478,"type":"article-journal","abstract":"Abstract\n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6C45E4" w:rsidRPr="006C45E4">
        <w:rPr>
          <w:color w:val="000080"/>
          <w:vertAlign w:val="superscript"/>
        </w:rPr>
        <w:t>13</w:t>
      </w:r>
      <w:r>
        <w:rPr>
          <w:color w:val="00000A"/>
        </w:rPr>
        <w:fldChar w:fldCharType="end"/>
      </w:r>
      <w:r w:rsidR="00933BB5">
        <w:rPr>
          <w:color w:val="00000A"/>
        </w:rPr>
        <w:t>.</w:t>
      </w:r>
      <w:r>
        <w:rPr>
          <w:color w:val="00000A"/>
        </w:rPr>
        <w:t xml:space="preserve"> Therefore, a main goal of this project is to develop a highly accurate chromosome-scale</w:t>
      </w:r>
      <w:r w:rsidRPr="000C7089">
        <w:rPr>
          <w:color w:val="00000A"/>
        </w:rPr>
        <w:t xml:space="preserve"> reference genome, hereafter called </w:t>
      </w:r>
      <w:r>
        <w:rPr>
          <w:color w:val="00000A"/>
        </w:rPr>
        <w:lastRenderedPageBreak/>
        <w:t>“</w:t>
      </w:r>
      <w:r w:rsidRPr="000C7089">
        <w:rPr>
          <w:color w:val="00000A"/>
        </w:rPr>
        <w:t>reference 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and a genetic linkage map</w:t>
      </w:r>
      <w:r w:rsidR="006C45E4">
        <w:rPr>
          <w:color w:val="00000A"/>
        </w:rPr>
        <w:fldChar w:fldCharType="begin"/>
      </w:r>
      <w:r w:rsidR="00A94405">
        <w:rPr>
          <w:color w:val="00000A"/>
        </w:rPr>
        <w:instrText xml:space="preserve"> ADDIN ZOTERO_ITEM CSL_CITATION {"citationID":"sXgPEv10","properties":{"formattedCitation":"\\super 14\\nosupersub{}","plainCitation":"14","noteIndex":0},"citationItems":[{"id":224,"uris":["http://zotero.org/users/local/3tku6QP0/items/NMRF5PW2"],"uri":["http://zotero.org/users/local/3tku6QP0/items/NMRF5PW2"],"itemData":{"id":224,"type":"article-journal","abstract":"AbstractThe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006C45E4">
        <w:rPr>
          <w:color w:val="00000A"/>
        </w:rPr>
        <w:fldChar w:fldCharType="separate"/>
      </w:r>
      <w:r w:rsidR="00A94405" w:rsidRPr="00A94405">
        <w:rPr>
          <w:color w:val="000080"/>
          <w:vertAlign w:val="superscript"/>
        </w:rPr>
        <w:t>14</w:t>
      </w:r>
      <w:r w:rsidR="006C45E4">
        <w:rPr>
          <w:color w:val="00000A"/>
        </w:rPr>
        <w:fldChar w:fldCharType="end"/>
      </w:r>
      <w:r w:rsidR="008E544E">
        <w:rPr>
          <w:color w:val="00000A"/>
        </w:rPr>
        <w:t xml:space="preserve"> </w:t>
      </w:r>
      <w:r>
        <w:rPr>
          <w:color w:val="00000A"/>
        </w:rPr>
        <w:t>(Figure 1).</w:t>
      </w:r>
    </w:p>
    <w:p w14:paraId="7A846497" w14:textId="46CE52D1" w:rsidR="00372DDA" w:rsidRDefault="006F47E9" w:rsidP="00CC7E1B">
      <w:pPr>
        <w:spacing w:line="276" w:lineRule="auto"/>
        <w:ind w:right="270"/>
        <w:rPr>
          <w:color w:val="00000A"/>
        </w:rPr>
        <w:sectPr w:rsidR="00372DDA">
          <w:pgSz w:w="12240" w:h="15840"/>
          <w:pgMar w:top="1440" w:right="1440" w:bottom="1440" w:left="1440" w:header="720" w:footer="720" w:gutter="0"/>
          <w:cols w:space="720"/>
          <w:docGrid w:linePitch="360"/>
        </w:sectPr>
      </w:pPr>
      <w:r>
        <w:rPr>
          <w:color w:val="00000A"/>
        </w:rPr>
        <w:t xml:space="preserve"> </w:t>
      </w:r>
    </w:p>
    <w:p w14:paraId="47FE3B28" w14:textId="24F28120" w:rsidR="000821D4" w:rsidRDefault="000821D4" w:rsidP="00CC7E1B">
      <w:pPr>
        <w:spacing w:line="276" w:lineRule="auto"/>
        <w:rPr>
          <w:color w:val="00000A"/>
        </w:rPr>
      </w:pPr>
      <w:r>
        <w:rPr>
          <w:color w:val="00000A"/>
        </w:rPr>
        <w:br w:type="page"/>
      </w:r>
    </w:p>
    <w:p w14:paraId="06507608" w14:textId="77777777" w:rsidR="000B0F0D" w:rsidRDefault="000B0F0D" w:rsidP="00CC7E1B">
      <w:pPr>
        <w:spacing w:line="276" w:lineRule="auto"/>
        <w:ind w:right="270"/>
        <w:rPr>
          <w:color w:val="00000A"/>
        </w:rPr>
      </w:pPr>
    </w:p>
    <w:p w14:paraId="1F72D21A" w14:textId="7E46C586" w:rsidR="000B0F0D" w:rsidRDefault="00372DDA"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rPr>
          <w:color w:val="00000A"/>
        </w:rPr>
      </w:pPr>
    </w:p>
    <w:p w14:paraId="37172382" w14:textId="2505B963" w:rsidR="00A97ADC" w:rsidRDefault="00A97ADC"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CC7E1B">
      <w:pPr>
        <w:spacing w:line="276" w:lineRule="auto"/>
        <w:ind w:right="270"/>
        <w:rPr>
          <w:color w:val="00000A"/>
        </w:rPr>
      </w:pPr>
    </w:p>
    <w:p w14:paraId="39921F42" w14:textId="20ADCCA5" w:rsidR="000B0F0D" w:rsidRDefault="00372DDA"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sidRPr="00814245">
        <w:rPr>
          <w:b/>
          <w:bCs/>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50kbp),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630CB558" w14:textId="48496401" w:rsidR="000821D4" w:rsidRDefault="000821D4" w:rsidP="00CC7E1B">
      <w:pPr>
        <w:spacing w:line="276" w:lineRule="auto"/>
        <w:rPr>
          <w:color w:val="00000A"/>
        </w:rPr>
      </w:pPr>
      <w:r>
        <w:rPr>
          <w:color w:val="00000A"/>
        </w:rPr>
        <w:br w:type="page"/>
      </w:r>
    </w:p>
    <w:p w14:paraId="428E5D7E" w14:textId="77777777" w:rsidR="00E37454" w:rsidRDefault="00E37454" w:rsidP="00CC7E1B">
      <w:pPr>
        <w:spacing w:line="276" w:lineRule="auto"/>
        <w:ind w:right="270"/>
        <w:rPr>
          <w:color w:val="00000A"/>
        </w:rPr>
      </w:pPr>
    </w:p>
    <w:p w14:paraId="28EF7F71" w14:textId="1FC11ECB" w:rsidR="00E37454" w:rsidRDefault="00372DDA"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rPr>
          <w:color w:val="00000A"/>
        </w:rPr>
      </w:pPr>
      <w:r w:rsidRPr="00372DDA">
        <w:rPr>
          <w:b/>
          <w:bCs/>
          <w:color w:val="00000A"/>
          <w:u w:val="single"/>
        </w:rPr>
        <w:t xml:space="preserve">BOX </w:t>
      </w:r>
      <w:r>
        <w:rPr>
          <w:b/>
          <w:bCs/>
          <w:color w:val="00000A"/>
          <w:u w:val="single"/>
        </w:rPr>
        <w:t>3:</w:t>
      </w:r>
      <w:r>
        <w:rPr>
          <w:b/>
          <w:bCs/>
          <w:color w:val="00000A"/>
        </w:rPr>
        <w:t xml:space="preserve"> </w:t>
      </w:r>
      <w:r w:rsidR="000B0F0D" w:rsidRPr="00814245">
        <w:rPr>
          <w:b/>
          <w:bCs/>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746011D8" w14:textId="20105411" w:rsidR="006F47E9" w:rsidRDefault="006F47E9" w:rsidP="00CC7E1B">
      <w:pPr>
        <w:spacing w:line="276" w:lineRule="auto"/>
        <w:rPr>
          <w:rFonts w:ascii="Times" w:hAnsi="Times"/>
          <w:b/>
          <w:bCs/>
          <w:u w:val="single"/>
        </w:rPr>
      </w:pPr>
    </w:p>
    <w:p w14:paraId="0D2A8AA3" w14:textId="500DB8B8" w:rsidR="000B0F0D" w:rsidRPr="000B0F0D" w:rsidRDefault="000B0F0D" w:rsidP="00CC7E1B">
      <w:pPr>
        <w:spacing w:line="276" w:lineRule="auto"/>
      </w:pPr>
    </w:p>
    <w:p w14:paraId="20B7B80A" w14:textId="77777777" w:rsidR="00372DDA" w:rsidRDefault="00372DDA" w:rsidP="00CC7E1B">
      <w:pPr>
        <w:spacing w:line="276" w:lineRule="auto"/>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21525078" w:rsidR="006F47E9" w:rsidRPr="00AB5D48" w:rsidRDefault="006F47E9" w:rsidP="00CC7E1B">
      <w:pPr>
        <w:pStyle w:val="Heading1"/>
        <w:spacing w:line="276" w:lineRule="auto"/>
        <w:rPr>
          <w:rFonts w:ascii="Times" w:hAnsi="Times"/>
          <w:bCs/>
        </w:rPr>
      </w:pPr>
      <w:r>
        <w:rPr>
          <w:rFonts w:ascii="Times" w:hAnsi="Times"/>
          <w:bCs/>
        </w:rPr>
        <w:br w:type="page"/>
      </w:r>
    </w:p>
    <w:p w14:paraId="2DE16B9D" w14:textId="60810FC0" w:rsidR="006F47E9" w:rsidRDefault="006F47E9" w:rsidP="00CC7E1B">
      <w:pPr>
        <w:spacing w:line="276" w:lineRule="auto"/>
        <w:ind w:right="270"/>
        <w:rPr>
          <w:b/>
          <w:i/>
        </w:rPr>
      </w:pPr>
    </w:p>
    <w:p w14:paraId="3BEA2E0B" w14:textId="6E138C71" w:rsidR="006F47E9" w:rsidRPr="00D96AC9" w:rsidRDefault="006F47E9" w:rsidP="00CC7E1B">
      <w:pPr>
        <w:pStyle w:val="Heading2"/>
        <w:spacing w:line="276" w:lineRule="auto"/>
        <w:rPr>
          <w:b w:val="0"/>
          <w:i w:val="0"/>
        </w:rPr>
      </w:pPr>
      <w:r w:rsidRPr="00490077">
        <w:t>Sample collection</w:t>
      </w:r>
      <w:r w:rsidR="00D44336">
        <w:t xml:space="preserve"> </w:t>
      </w:r>
      <w:r>
        <w:t>(Figure 1A)</w:t>
      </w:r>
    </w:p>
    <w:p w14:paraId="21F524D4" w14:textId="77777777" w:rsidR="006F47E9" w:rsidRPr="000D71F5" w:rsidRDefault="006F47E9" w:rsidP="00CC7E1B">
      <w:pPr>
        <w:spacing w:line="276" w:lineRule="auto"/>
        <w:ind w:right="270"/>
        <w:rPr>
          <w:i/>
        </w:rPr>
      </w:pPr>
      <w:r w:rsidRPr="000D71F5">
        <w:rPr>
          <w:i/>
        </w:rPr>
        <w:t>Methods</w:t>
      </w:r>
    </w:p>
    <w:p w14:paraId="68F6B5EB" w14:textId="70BE0B1E" w:rsidR="007B4DA2" w:rsidRDefault="006F47E9" w:rsidP="00CC7E1B">
      <w:pPr>
        <w:spacing w:line="276" w:lineRule="auto"/>
        <w:ind w:right="270"/>
      </w:pPr>
      <w:r>
        <w:t xml:space="preserve">The first step in </w:t>
      </w:r>
      <w:r w:rsidR="00A001C6">
        <w:t>our</w:t>
      </w:r>
      <w:r>
        <w:t xml:space="preserve"> genome assembly </w:t>
      </w:r>
      <w:r w:rsidR="001706E9">
        <w:t>wa</w:t>
      </w:r>
      <w:r>
        <w:t>s to collect tissue for the extraction of high molecular weight (HMW) genomic DNA</w:t>
      </w:r>
      <w:r w:rsidR="00D44336">
        <w:t xml:space="preserve"> from both male and female fish</w:t>
      </w:r>
      <w:r w:rsidR="001706E9">
        <w:t>. HMW DNA is</w:t>
      </w:r>
      <w:r>
        <w:t xml:space="preserve"> </w:t>
      </w:r>
      <w:r w:rsidR="001706E9">
        <w:t xml:space="preserve">extracted using a special protocol that produces </w:t>
      </w:r>
      <w:r>
        <w:t>long</w:t>
      </w:r>
      <w:r w:rsidR="00381212">
        <w:t>er</w:t>
      </w:r>
      <w:r w:rsidR="00D06CD4">
        <w:t xml:space="preserve"> </w:t>
      </w:r>
      <w:r w:rsidR="001706E9">
        <w:t xml:space="preserve">DNA fragment </w:t>
      </w:r>
      <w:r>
        <w:t>length</w:t>
      </w:r>
      <w:r w:rsidR="001706E9">
        <w:t>s</w:t>
      </w:r>
      <w:r>
        <w:t xml:space="preserve"> (&gt;50 kilobases)</w:t>
      </w:r>
      <w:r w:rsidR="00381212">
        <w:t xml:space="preserve"> </w:t>
      </w:r>
      <w:r w:rsidR="001706E9">
        <w:t xml:space="preserve">compared with </w:t>
      </w:r>
      <w:r w:rsidR="00381212">
        <w:t>standard DNA extractions (&lt;10 kilobases)</w:t>
      </w:r>
      <w:r>
        <w:t xml:space="preserve">. </w:t>
      </w:r>
      <w:r w:rsidR="001706E9">
        <w:t xml:space="preserve">HMW </w:t>
      </w:r>
      <w:r w:rsidR="00777BDE">
        <w:t xml:space="preserve">DNA </w:t>
      </w:r>
      <w:r w:rsidR="001706E9">
        <w:t xml:space="preserve">is required for each of the three </w:t>
      </w:r>
      <w:r>
        <w:t>sequencing technologies</w:t>
      </w:r>
      <w:r w:rsidR="00C36CA7">
        <w:t xml:space="preserve"> (linked-read, long-read and hi-c)</w:t>
      </w:r>
      <w:r>
        <w:t xml:space="preserve"> </w:t>
      </w:r>
      <w:r w:rsidR="001706E9">
        <w:t xml:space="preserve">that </w:t>
      </w:r>
      <w:r w:rsidR="00C36CA7">
        <w:t>we</w:t>
      </w:r>
      <w:r w:rsidR="001706E9">
        <w:t xml:space="preserve"> </w:t>
      </w:r>
      <w:r w:rsidR="00777BDE">
        <w:t xml:space="preserve">used </w:t>
      </w:r>
      <w:r w:rsidR="00C36CA7">
        <w:t>to create our genome assembly</w:t>
      </w:r>
      <w:r w:rsidR="00777BDE">
        <w:t>. In order to examine potential sex-determining regions we sequenced both male and female samples to create two sex-specific genome assemblies.</w:t>
      </w:r>
      <w:r w:rsidR="00D44336">
        <w:t xml:space="preserve"> </w:t>
      </w:r>
    </w:p>
    <w:p w14:paraId="389999F1" w14:textId="77777777" w:rsidR="007B4DA2" w:rsidRDefault="007B4DA2" w:rsidP="00CC7E1B">
      <w:pPr>
        <w:spacing w:line="276" w:lineRule="auto"/>
        <w:ind w:right="270"/>
      </w:pPr>
    </w:p>
    <w:p w14:paraId="5492A1C5" w14:textId="45B533D8" w:rsidR="006F47E9" w:rsidRDefault="001706E9" w:rsidP="00CC7E1B">
      <w:pPr>
        <w:spacing w:line="276" w:lineRule="auto"/>
        <w:ind w:right="270"/>
      </w:pPr>
      <w:r>
        <w:t>Though we had intended to take a single trip to the FCCL</w:t>
      </w:r>
      <w:r w:rsidR="00D44336">
        <w:t xml:space="preserve"> for this project</w:t>
      </w:r>
      <w:r>
        <w:t xml:space="preserve">, we found recovering </w:t>
      </w:r>
      <w:r w:rsidR="006F47E9">
        <w:t>sufficient HMW DNA</w:t>
      </w:r>
      <w:r>
        <w:t xml:space="preserve"> difficult</w:t>
      </w:r>
      <w:r w:rsidR="00D44336">
        <w:t>,</w:t>
      </w:r>
      <w:r>
        <w:t xml:space="preserve"> and ended up</w:t>
      </w:r>
      <w:r w:rsidR="006F47E9">
        <w:t xml:space="preserve"> conducted four </w:t>
      </w:r>
      <w:r w:rsidR="00C36CA7">
        <w:t xml:space="preserve">separate </w:t>
      </w:r>
      <w:r w:rsidR="006F47E9">
        <w:t xml:space="preserve">trips to sample </w:t>
      </w:r>
      <w:r w:rsidR="00AB5D48">
        <w:t xml:space="preserve">different </w:t>
      </w:r>
      <w:r w:rsidR="006F47E9">
        <w:t>tissue</w:t>
      </w:r>
      <w:r w:rsidR="00AB5D48">
        <w:t xml:space="preserve"> types</w:t>
      </w:r>
      <w:r w:rsidR="006F47E9">
        <w:t xml:space="preserve"> from </w:t>
      </w:r>
      <w:r>
        <w:t>600</w:t>
      </w:r>
      <w:r w:rsidR="00777BDE">
        <w:t xml:space="preserve"> </w:t>
      </w:r>
      <w:r>
        <w:t>days post hatch</w:t>
      </w:r>
      <w:r w:rsidR="00777BDE">
        <w:t xml:space="preserve"> (</w:t>
      </w:r>
      <w:proofErr w:type="spellStart"/>
      <w:r w:rsidR="00777BDE">
        <w:t>dph</w:t>
      </w:r>
      <w:proofErr w:type="spellEnd"/>
      <w:r w:rsidR="00777BDE">
        <w:t>)</w:t>
      </w:r>
      <w:r>
        <w:t xml:space="preserve"> </w:t>
      </w:r>
      <w:r w:rsidR="00C36CA7">
        <w:t>male and female delta smelt</w:t>
      </w:r>
      <w:r>
        <w:t xml:space="preserve"> </w:t>
      </w:r>
      <w:r w:rsidR="006F47E9">
        <w:t>(Table 2)</w:t>
      </w:r>
      <w:r w:rsidR="00D44336">
        <w:t xml:space="preserve"> with the final goal of producing enough HMW</w:t>
      </w:r>
      <w:r w:rsidR="00777BDE">
        <w:t xml:space="preserve"> DNA</w:t>
      </w:r>
      <w:r w:rsidR="00D44336">
        <w:t xml:space="preserve"> </w:t>
      </w:r>
      <w:r w:rsidR="00777BDE">
        <w:t>to sequence each sex with</w:t>
      </w:r>
      <w:r w:rsidR="00D44336">
        <w:t xml:space="preserve"> each of the three technologies</w:t>
      </w:r>
      <w:r w:rsidR="00777BDE">
        <w:t>.</w:t>
      </w:r>
      <w:r w:rsidR="00D44336">
        <w:t xml:space="preserve"> </w:t>
      </w:r>
      <w:r>
        <w:t>Additionally, a</w:t>
      </w:r>
      <w:r w:rsidR="006F47E9">
        <w:t>t the start of this project long-read sequencing was costly</w:t>
      </w:r>
      <w:r w:rsidR="00777BDE">
        <w:t>,</w:t>
      </w:r>
      <w:r w:rsidR="006F47E9">
        <w:t xml:space="preserve"> and we sought to only incorporate the sequencing technology if absolutely necessary</w:t>
      </w:r>
      <w:r w:rsidR="00D44336">
        <w:t>. Therefore</w:t>
      </w:r>
      <w:r w:rsidR="00777BDE">
        <w:t>,</w:t>
      </w:r>
      <w:r w:rsidR="006F47E9">
        <w:t xml:space="preserve"> our first and second sampling trips sought to acquire enough tissue to provide sufficient quantity of HMW DNA for linked-read and hi-c sequencing</w:t>
      </w:r>
      <w:r w:rsidR="00777BDE">
        <w:t xml:space="preserve"> only</w:t>
      </w:r>
      <w:r w:rsidR="006F47E9">
        <w:t>. However, at the end of 2019 the price of long-read sequencing dropped dramaticall</w:t>
      </w:r>
      <w:r>
        <w:t>y</w:t>
      </w:r>
      <w:r w:rsidR="005F1B3D">
        <w:t>. Based</w:t>
      </w:r>
      <w:r w:rsidR="006F47E9">
        <w:t xml:space="preserve"> on our </w:t>
      </w:r>
      <w:r w:rsidR="00D44336">
        <w:t xml:space="preserve">mixed </w:t>
      </w:r>
      <w:r w:rsidR="006F47E9">
        <w:t xml:space="preserve">results from </w:t>
      </w:r>
      <w:r w:rsidR="007B4DA2">
        <w:t>T</w:t>
      </w:r>
      <w:r w:rsidR="006F47E9">
        <w:t>rips 1 and 2,</w:t>
      </w:r>
      <w:r w:rsidR="00D44336">
        <w:t xml:space="preserve"> we made a third trip </w:t>
      </w:r>
      <w:r w:rsidR="006F47E9">
        <w:t xml:space="preserve">to acquire enough tissue to sequence a single male fish with all three of </w:t>
      </w:r>
      <w:r w:rsidR="00D06CD4">
        <w:t xml:space="preserve">our chosen </w:t>
      </w:r>
      <w:r w:rsidR="006F47E9">
        <w:t>technologies</w:t>
      </w:r>
      <w:r w:rsidR="00D44336">
        <w:t>,</w:t>
      </w:r>
      <w:r w:rsidR="006F47E9">
        <w:t xml:space="preserve"> and </w:t>
      </w:r>
      <w:r w:rsidR="00D44336">
        <w:t>enough</w:t>
      </w:r>
      <w:r w:rsidR="005F1B3D">
        <w:t xml:space="preserve"> tissue from </w:t>
      </w:r>
      <w:r w:rsidR="006F47E9">
        <w:t xml:space="preserve">a female fish </w:t>
      </w:r>
      <w:r w:rsidR="005F1B3D">
        <w:t>to sequence with</w:t>
      </w:r>
      <w:r w:rsidR="006F47E9">
        <w:t xml:space="preserve"> long-read</w:t>
      </w:r>
      <w:r w:rsidR="00C36CA7">
        <w:t>s</w:t>
      </w:r>
      <w:r w:rsidR="005F1B3D">
        <w:t xml:space="preserve"> (as already </w:t>
      </w:r>
      <w:r w:rsidR="00D44336">
        <w:t>we had enough HMW</w:t>
      </w:r>
      <w:r w:rsidR="005F1B3D">
        <w:t xml:space="preserve"> DNA</w:t>
      </w:r>
      <w:r w:rsidR="00D44336">
        <w:t xml:space="preserve"> for a female for hi C and linked reads).</w:t>
      </w:r>
      <w:r w:rsidR="006F47E9">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006F47E9" w:rsidRPr="00D417D1">
        <w:t>On each occasion fish were euthanized according to the approved animal care protocol</w:t>
      </w:r>
      <w:r w:rsidR="006F47E9">
        <w:t>s</w:t>
      </w:r>
      <w:r w:rsidR="006F47E9" w:rsidRPr="00D417D1">
        <w:t>/standard operating procedure</w:t>
      </w:r>
      <w:r w:rsidR="006F47E9">
        <w:t>s. B</w:t>
      </w:r>
      <w:r w:rsidR="006F47E9" w:rsidRPr="00D417D1">
        <w:t>ack muscle, internal organ and/or scale tissues were sampled onsite</w:t>
      </w:r>
      <w:r w:rsidR="006F47E9">
        <w:t xml:space="preserve"> at the FCCL</w:t>
      </w:r>
      <w:r w:rsidR="006F47E9" w:rsidRPr="00D417D1">
        <w:t xml:space="preserve"> and </w:t>
      </w:r>
      <w:r w:rsidR="006F47E9">
        <w:t>cooled for</w:t>
      </w:r>
      <w:r w:rsidR="006F47E9" w:rsidRPr="00D417D1">
        <w:t xml:space="preserve"> transportation </w:t>
      </w:r>
      <w:r w:rsidR="006F47E9">
        <w:t xml:space="preserve">directly </w:t>
      </w:r>
      <w:r w:rsidR="006F47E9" w:rsidRPr="00D417D1">
        <w:t xml:space="preserve">to the UC Davis </w:t>
      </w:r>
      <w:r w:rsidR="00381212">
        <w:t>DNA Technologies &amp; Expression Analysis Core Laboratory (UC Davis Sequencing Center)</w:t>
      </w:r>
      <w:r w:rsidR="006F47E9" w:rsidRPr="00D417D1">
        <w:t>.</w:t>
      </w:r>
      <w:r w:rsidR="006F47E9">
        <w:t xml:space="preserve"> </w:t>
      </w:r>
    </w:p>
    <w:p w14:paraId="1854EAB8" w14:textId="77777777" w:rsidR="006F47E9" w:rsidRDefault="006F47E9" w:rsidP="00CC7E1B">
      <w:pPr>
        <w:spacing w:line="276" w:lineRule="auto"/>
        <w:ind w:right="270"/>
        <w:rPr>
          <w:i/>
        </w:rPr>
      </w:pPr>
    </w:p>
    <w:p w14:paraId="0CBD5AC1" w14:textId="310D132D" w:rsidR="006F47E9" w:rsidRDefault="006F47E9" w:rsidP="00CC7E1B">
      <w:pPr>
        <w:spacing w:line="276" w:lineRule="auto"/>
        <w:ind w:right="270"/>
        <w:rPr>
          <w:i/>
        </w:rPr>
      </w:pPr>
      <w:r>
        <w:rPr>
          <w:i/>
        </w:rPr>
        <w:t>Results</w:t>
      </w:r>
    </w:p>
    <w:p w14:paraId="574F63A5" w14:textId="0191E6F3" w:rsidR="006F47E9" w:rsidRPr="00C30DD1" w:rsidRDefault="006F47E9" w:rsidP="00CC7E1B">
      <w:pPr>
        <w:spacing w:line="276" w:lineRule="auto"/>
        <w:ind w:right="270"/>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male fish produced enough HMW DNA. Therefore, we returned to the FCCL and selected larger males</w:t>
      </w:r>
      <w:r w:rsidR="007B4DA2">
        <w:t xml:space="preserve"> on Trip 2</w:t>
      </w:r>
      <w:r>
        <w:t xml:space="preserve">. </w:t>
      </w:r>
      <w:r w:rsidR="001706E9">
        <w:t>The e</w:t>
      </w:r>
      <w:r>
        <w:t>xtract</w:t>
      </w:r>
      <w:r w:rsidR="001706E9">
        <w:t>ed DNA</w:t>
      </w:r>
      <w:r>
        <w:t xml:space="preserve"> lengths from these male fish were also insufficient. A decision to </w:t>
      </w:r>
      <w:r w:rsidR="007B4DA2">
        <w:t>take Trip 3</w:t>
      </w:r>
      <w:r>
        <w:t xml:space="preserve"> was made due to the </w:t>
      </w:r>
      <w:r w:rsidR="00933BB5">
        <w:t>discovery</w:t>
      </w:r>
      <w:r>
        <w:t xml:space="preserve"> of a </w:t>
      </w:r>
      <w:r w:rsidR="007B4DA2">
        <w:t xml:space="preserve">tissue </w:t>
      </w:r>
      <w:r w:rsidR="00621B1C">
        <w:t xml:space="preserve">sampling </w:t>
      </w:r>
      <w:r>
        <w:t>method that uses additional tissue types (not just back muscle</w:t>
      </w:r>
      <w:r w:rsidR="00621B1C">
        <w:t xml:space="preserve"> tissue</w:t>
      </w:r>
      <w:r w:rsidR="00933BB5">
        <w:t>)</w:t>
      </w:r>
      <w:r>
        <w:t xml:space="preserve"> and </w:t>
      </w:r>
      <w:r w:rsidR="00621B1C">
        <w:t xml:space="preserve">new tissue preservation </w:t>
      </w:r>
      <w:r>
        <w:t>storage</w:t>
      </w:r>
      <w:r w:rsidR="00621B1C">
        <w:t xml:space="preserve"> solution</w:t>
      </w:r>
      <w:r>
        <w:t xml:space="preserve"> of samples in cooled propylene glycol</w:t>
      </w:r>
      <w:r w:rsidR="00933BB5">
        <w:fldChar w:fldCharType="begin"/>
      </w:r>
      <w:r w:rsidR="00933BB5">
        <w:instrText xml:space="preserve"> ADDIN ZOTERO_ITEM CSL_CITATION {"citationID":"pSm4lPvm","properties":{"formattedCitation":"\\super 15\\nosupersub{}","plainCitation":"15","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 </w:instrText>
      </w:r>
      <w:r w:rsidR="00933BB5">
        <w:fldChar w:fldCharType="separate"/>
      </w:r>
      <w:r w:rsidR="00933BB5" w:rsidRPr="00933BB5">
        <w:rPr>
          <w:vertAlign w:val="superscript"/>
        </w:rPr>
        <w:t>15</w:t>
      </w:r>
      <w:r w:rsidR="00933BB5">
        <w:fldChar w:fldCharType="end"/>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w:t>
      </w:r>
      <w:r w:rsidRPr="00D417D1">
        <w:lastRenderedPageBreak/>
        <w:t>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 xml:space="preserve">Trip </w:t>
      </w:r>
      <w:r w:rsidR="005F1B3D">
        <w:t>4</w:t>
      </w:r>
      <w:r w:rsidR="000F0F82">
        <w:t>,</w:t>
      </w:r>
      <w:r w:rsidR="00AB5D48">
        <w:t xml:space="preserve"> we sampled back muscle, scales and internal organs from one male fish</w:t>
      </w:r>
      <w:r w:rsidR="000F0F82">
        <w:t xml:space="preserve">. </w:t>
      </w:r>
      <w:r w:rsidR="005F1B3D">
        <w:t>All s</w:t>
      </w:r>
      <w:r w:rsidR="000F0F82">
        <w:t>ampled tissue was flash frozen and stored on dry ice for transportation.</w:t>
      </w:r>
    </w:p>
    <w:p w14:paraId="1BAEA05D" w14:textId="7EF7EBED" w:rsidR="006F47E9" w:rsidRDefault="006F47E9" w:rsidP="00CC7E1B">
      <w:pPr>
        <w:spacing w:line="276" w:lineRule="auto"/>
        <w:ind w:right="270"/>
      </w:pPr>
    </w:p>
    <w:p w14:paraId="35B46BE7" w14:textId="77777777" w:rsidR="006F47E9" w:rsidRDefault="006F47E9" w:rsidP="00CC7E1B">
      <w:pPr>
        <w:spacing w:line="276" w:lineRule="auto"/>
        <w:ind w:right="270"/>
        <w:rPr>
          <w:b/>
          <w:i/>
        </w:rPr>
      </w:pPr>
    </w:p>
    <w:p w14:paraId="659C5E3F" w14:textId="77777777" w:rsidR="006F47E9" w:rsidRDefault="006F47E9" w:rsidP="00CC7E1B">
      <w:pPr>
        <w:pStyle w:val="Heading2"/>
        <w:spacing w:line="276" w:lineRule="auto"/>
      </w:pPr>
      <w:r w:rsidRPr="00490077">
        <w:t>Isolation of high molecular weight genomic DNA</w:t>
      </w:r>
      <w:r>
        <w:t xml:space="preserve"> (Figure 1B)</w:t>
      </w:r>
    </w:p>
    <w:p w14:paraId="3AD89537" w14:textId="77777777" w:rsidR="006F47E9" w:rsidRDefault="006F47E9" w:rsidP="00CC7E1B">
      <w:pPr>
        <w:spacing w:line="276" w:lineRule="auto"/>
        <w:ind w:right="270"/>
        <w:rPr>
          <w:i/>
        </w:rPr>
      </w:pPr>
      <w:r>
        <w:rPr>
          <w:i/>
        </w:rPr>
        <w:t>Methods</w:t>
      </w:r>
    </w:p>
    <w:p w14:paraId="21E14243" w14:textId="5ACA828D" w:rsidR="006F47E9" w:rsidRPr="00AB5D48" w:rsidRDefault="00AB5D48" w:rsidP="00CC7E1B">
      <w:pPr>
        <w:spacing w:line="276" w:lineRule="auto"/>
        <w:ind w:right="270"/>
      </w:pPr>
      <w:r>
        <w:t xml:space="preserve">For linked-read and long-read sequencing, </w:t>
      </w:r>
      <w:r w:rsidR="006F47E9" w:rsidRPr="00D417D1">
        <w:t>HMW DNA extraction</w:t>
      </w:r>
      <w:r w:rsidR="006F47E9">
        <w:t xml:space="preserve">s from the </w:t>
      </w:r>
      <w:r>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933BB5">
        <w:instrText xml:space="preserve"> ADDIN ZOTERO_ITEM CSL_CITATION {"citationID":"M9LPnqZ1","properties":{"formattedCitation":"\\super 16\\nosupersub{}","plainCitation":"16","noteIndex":0},"citationItems":[{"id":"ptErfmMn/rJOIqTDG","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rsidR="006F47E9" w:rsidRPr="00D417D1">
        <w:fldChar w:fldCharType="separate"/>
      </w:r>
      <w:r w:rsidR="00933BB5" w:rsidRPr="00933BB5">
        <w:rPr>
          <w:vertAlign w:val="superscript"/>
        </w:rPr>
        <w:t>16</w:t>
      </w:r>
      <w:r w:rsidR="006F47E9" w:rsidRPr="00D417D1">
        <w:fldChar w:fldCharType="end"/>
      </w:r>
      <w:r w:rsidR="006F47E9" w:rsidRPr="00D417D1">
        <w:t>.</w:t>
      </w:r>
      <w: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CC7E1B">
      <w:pPr>
        <w:spacing w:line="276" w:lineRule="auto"/>
        <w:ind w:right="270"/>
      </w:pPr>
    </w:p>
    <w:p w14:paraId="7BF351FA" w14:textId="2B497178" w:rsidR="006F47E9" w:rsidRDefault="006C520D" w:rsidP="00CC7E1B">
      <w:pPr>
        <w:spacing w:line="276" w:lineRule="auto"/>
        <w:ind w:right="270"/>
        <w:rPr>
          <w:i/>
        </w:rPr>
      </w:pPr>
      <w:r>
        <w:rPr>
          <w:i/>
        </w:rPr>
        <w:t>R</w:t>
      </w:r>
      <w:r w:rsidR="006F47E9">
        <w:rPr>
          <w:i/>
        </w:rPr>
        <w:t>esults</w:t>
      </w:r>
    </w:p>
    <w:p w14:paraId="409CE140" w14:textId="3D00382B" w:rsidR="006F47E9" w:rsidRPr="006E1A97" w:rsidRDefault="006F47E9" w:rsidP="00CC7E1B">
      <w:pPr>
        <w:spacing w:line="276" w:lineRule="auto"/>
        <w:ind w:right="270"/>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CC7E1B">
      <w:pPr>
        <w:spacing w:line="276" w:lineRule="auto"/>
        <w:ind w:right="270" w:firstLine="720"/>
      </w:pPr>
    </w:p>
    <w:p w14:paraId="33AE755F" w14:textId="25D9891C" w:rsidR="006F47E9" w:rsidRDefault="006F47E9" w:rsidP="00CC7E1B">
      <w:pPr>
        <w:spacing w:line="276" w:lineRule="auto"/>
        <w:ind w:right="270"/>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CC7E1B">
      <w:pPr>
        <w:spacing w:line="276" w:lineRule="auto"/>
        <w:ind w:right="270"/>
      </w:pPr>
    </w:p>
    <w:p w14:paraId="44F233EF" w14:textId="2A65C659" w:rsidR="006C520D" w:rsidRDefault="006F47E9" w:rsidP="00CC7E1B">
      <w:pPr>
        <w:spacing w:line="276" w:lineRule="auto"/>
        <w:ind w:right="270"/>
      </w:pPr>
      <w:r>
        <w:t>Trip 3: W</w:t>
      </w:r>
      <w:r w:rsidRPr="00D417D1">
        <w:t xml:space="preserve">e performed two </w:t>
      </w:r>
      <w:r w:rsidR="004D5944">
        <w:t xml:space="preserve">separate </w:t>
      </w:r>
      <w:r w:rsidRPr="00D417D1">
        <w:t xml:space="preserve">rounds of extractions on multiple different tissue types </w:t>
      </w:r>
      <w:r w:rsidR="00D44336">
        <w:t xml:space="preserve">from both males and females </w:t>
      </w:r>
      <w:r w:rsidRPr="00D417D1">
        <w:t xml:space="preserve">(Table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CC7E1B">
      <w:pPr>
        <w:spacing w:line="276" w:lineRule="auto"/>
        <w:ind w:right="270"/>
      </w:pPr>
    </w:p>
    <w:p w14:paraId="07A0D19B" w14:textId="62AA62BE" w:rsidR="00621B1C" w:rsidRPr="00C30DD1" w:rsidRDefault="00621B1C" w:rsidP="00CC7E1B">
      <w:pPr>
        <w:spacing w:line="276" w:lineRule="auto"/>
        <w:ind w:right="270"/>
      </w:pPr>
      <w:r>
        <w:lastRenderedPageBreak/>
        <w:t>Trip 4: The tissue samples from the male specimen sampled on trip 4 were sent directly to the Vertebrate Genome Project for subsequent extraction and sequencing</w:t>
      </w:r>
      <w:r w:rsidR="0070587F">
        <w:t xml:space="preserve"> where it was successfully extracted and sequenced</w:t>
      </w:r>
      <w:r>
        <w:t>.</w:t>
      </w:r>
    </w:p>
    <w:p w14:paraId="7E9D79C1" w14:textId="77777777" w:rsidR="006F47E9" w:rsidRPr="00D417D1" w:rsidRDefault="006F47E9" w:rsidP="00CC7E1B">
      <w:pPr>
        <w:spacing w:line="276" w:lineRule="auto"/>
        <w:ind w:right="270"/>
      </w:pPr>
    </w:p>
    <w:p w14:paraId="7C2F39F0" w14:textId="77777777" w:rsidR="006F47E9" w:rsidRPr="00D417D1" w:rsidRDefault="006F47E9" w:rsidP="00CC7E1B">
      <w:pPr>
        <w:spacing w:line="276" w:lineRule="auto"/>
        <w:ind w:right="270"/>
        <w:rPr>
          <w:color w:val="FF0000"/>
        </w:rPr>
      </w:pPr>
    </w:p>
    <w:p w14:paraId="3ACEB2C2" w14:textId="77777777" w:rsidR="006F47E9" w:rsidRPr="00E05524" w:rsidRDefault="006F47E9" w:rsidP="00CC7E1B">
      <w:pPr>
        <w:pStyle w:val="Heading2"/>
        <w:spacing w:line="276" w:lineRule="auto"/>
      </w:pPr>
      <w:commentRangeStart w:id="3"/>
      <w:commentRangeStart w:id="4"/>
      <w:r w:rsidRPr="00E05524">
        <w:t>Long-read library prep &amp; sequencing</w:t>
      </w:r>
      <w:commentRangeEnd w:id="3"/>
      <w:r w:rsidR="000660DC">
        <w:rPr>
          <w:rStyle w:val="CommentReference"/>
          <w:rFonts w:eastAsia="Times New Roman" w:cs="Times New Roman"/>
          <w:b w:val="0"/>
          <w:i w:val="0"/>
          <w:color w:val="auto"/>
        </w:rPr>
        <w:commentReference w:id="3"/>
      </w:r>
      <w:commentRangeEnd w:id="4"/>
      <w:r w:rsidR="0070587F">
        <w:rPr>
          <w:rStyle w:val="CommentReference"/>
          <w:rFonts w:eastAsia="Times New Roman" w:cs="Times New Roman"/>
          <w:b w:val="0"/>
          <w:i w:val="0"/>
          <w:color w:val="auto"/>
        </w:rPr>
        <w:commentReference w:id="4"/>
      </w:r>
      <w:r>
        <w:t xml:space="preserve"> (Figure 1C)</w:t>
      </w:r>
    </w:p>
    <w:p w14:paraId="26AC9F02" w14:textId="77777777" w:rsidR="006F47E9" w:rsidRDefault="006F47E9" w:rsidP="00CC7E1B">
      <w:pPr>
        <w:spacing w:line="276" w:lineRule="auto"/>
        <w:ind w:right="270"/>
        <w:rPr>
          <w:i/>
        </w:rPr>
      </w:pPr>
      <w:r>
        <w:rPr>
          <w:i/>
        </w:rPr>
        <w:t>Methods</w:t>
      </w:r>
    </w:p>
    <w:p w14:paraId="475CE418" w14:textId="39CC83EF" w:rsidR="006F47E9" w:rsidRDefault="006F47E9" w:rsidP="00CC7E1B">
      <w:pPr>
        <w:spacing w:line="276" w:lineRule="auto"/>
        <w:ind w:right="270"/>
      </w:pPr>
      <w:r>
        <w:t>The inclusion of long-read data dramatically assists in creating a more contiguous</w:t>
      </w:r>
      <w:r w:rsidR="000660DC">
        <w:t xml:space="preserve"> genome</w:t>
      </w:r>
      <w:r>
        <w:t xml:space="preserve"> assembly </w:t>
      </w:r>
      <w:r w:rsidR="000660DC">
        <w:t xml:space="preserve">because it spans </w:t>
      </w:r>
      <w:r>
        <w:t xml:space="preserve">repetitive elements and </w:t>
      </w:r>
      <w:r w:rsidR="000660DC">
        <w:t xml:space="preserve">resolves </w:t>
      </w:r>
      <w:r>
        <w:t xml:space="preserve">chimeric sequences throughout the genome. Long-reads provide greater continuity of scaffolded </w:t>
      </w:r>
      <w:r w:rsidRPr="00172C72">
        <w:rPr>
          <w:b/>
          <w:bCs/>
        </w:rPr>
        <w:t>contigs</w:t>
      </w:r>
      <w:r w:rsidR="00E87C0A">
        <w:t xml:space="preserve"> (</w:t>
      </w:r>
      <w:r w:rsidR="00E87C0A" w:rsidRPr="005A63B7">
        <w:rPr>
          <w:rFonts w:ascii="Times" w:hAnsi="Times"/>
          <w:bCs/>
        </w:rPr>
        <w:t>a stretch of DNA sequence created from a consensus of reads</w:t>
      </w:r>
      <w:r w:rsidR="00E87C0A">
        <w:rPr>
          <w:rFonts w:ascii="Times" w:hAnsi="Times"/>
          <w:bCs/>
        </w:rPr>
        <w:t>)</w:t>
      </w:r>
      <w:r>
        <w:t xml:space="preserve"> and resolving repetitive sequences</w:t>
      </w:r>
      <w:r w:rsidR="000660DC">
        <w:t xml:space="preserve">. This is </w:t>
      </w:r>
      <w:r>
        <w:t xml:space="preserve">because the reads (sequence fragments produced </w:t>
      </w:r>
      <w:r w:rsidR="00F2470E">
        <w:t xml:space="preserve">by </w:t>
      </w:r>
      <w:r>
        <w:t>the sequencer) are thousands rather than hundreds of base pairs long. Previously, long-read sequencing was both costly and had a</w:t>
      </w:r>
      <w:r w:rsidR="00C81695">
        <w:t xml:space="preserve"> high</w:t>
      </w:r>
      <w:r>
        <w:t xml:space="preserve"> error rate </w:t>
      </w:r>
      <w:r w:rsidR="00C81695">
        <w:t xml:space="preserve">of </w:t>
      </w:r>
      <w:r>
        <w:t xml:space="preserve">up to 10%. </w:t>
      </w:r>
      <w:r w:rsidR="000F0F82">
        <w:t>During 2020</w:t>
      </w:r>
      <w:r>
        <w:t xml:space="preserve">, </w:t>
      </w:r>
      <w:r w:rsidR="00C81695">
        <w:t xml:space="preserve">a </w:t>
      </w:r>
      <w:r>
        <w:t xml:space="preserve">new PacBio HiFi chemistry </w:t>
      </w:r>
      <w:r w:rsidR="00C81695">
        <w:t>was developed</w:t>
      </w:r>
      <w:r>
        <w:t xml:space="preserve"> </w:t>
      </w:r>
      <w:r w:rsidR="00C81695">
        <w:t xml:space="preserve">which </w:t>
      </w:r>
      <w:r>
        <w:t>dramatically reduce</w:t>
      </w:r>
      <w:r w:rsidR="00C81695">
        <w:t>s</w:t>
      </w:r>
      <w:r>
        <w:t xml:space="preserve"> the number of errors to under 1%. </w:t>
      </w:r>
    </w:p>
    <w:p w14:paraId="51A75ACA" w14:textId="77777777" w:rsidR="006F47E9" w:rsidRPr="00CA16F0" w:rsidRDefault="006F47E9" w:rsidP="00CC7E1B">
      <w:pPr>
        <w:spacing w:line="276" w:lineRule="auto"/>
        <w:ind w:right="270"/>
      </w:pPr>
    </w:p>
    <w:p w14:paraId="4F4FFCF6" w14:textId="66F4A694" w:rsidR="00F750C6" w:rsidRDefault="006C520D" w:rsidP="00CC7E1B">
      <w:pPr>
        <w:spacing w:line="276" w:lineRule="auto"/>
      </w:pPr>
      <w:r w:rsidRPr="00D262EE">
        <w:rPr>
          <w:lang w:val="en"/>
        </w:rPr>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5"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w:t>
      </w:r>
      <w:r w:rsidR="000660DC">
        <w:t xml:space="preserve">fragment </w:t>
      </w:r>
      <w:r w:rsidRPr="00D262EE">
        <w:t xml:space="preserve">length of ~15kb. The input for the library prep was 5.6ug of DNA and the library was size selected </w:t>
      </w:r>
      <w:r w:rsidR="00C81695">
        <w:t>down to be</w:t>
      </w:r>
      <w:r w:rsidRPr="00D262EE">
        <w:t xml:space="preserve">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CC7E1B">
      <w:pPr>
        <w:spacing w:line="276" w:lineRule="auto"/>
        <w:ind w:right="270"/>
      </w:pPr>
    </w:p>
    <w:p w14:paraId="54CEE120" w14:textId="77777777" w:rsidR="00553E10" w:rsidRDefault="00553E10" w:rsidP="00CC7E1B">
      <w:pPr>
        <w:spacing w:line="276" w:lineRule="auto"/>
        <w:ind w:right="270"/>
      </w:pPr>
      <w:r w:rsidRPr="00CA16F0">
        <w:rPr>
          <w:i/>
        </w:rPr>
        <w:t>Results</w:t>
      </w:r>
    </w:p>
    <w:p w14:paraId="1DA818DF" w14:textId="299FCD35" w:rsidR="00553E10" w:rsidRDefault="00F750C6" w:rsidP="00CC7E1B">
      <w:pPr>
        <w:spacing w:line="276" w:lineRule="auto"/>
        <w:ind w:right="270"/>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r w:rsidR="009B4A42">
        <w:t>This amount of long-read sequencing data was sufficient to continue on to subsequent steps.</w:t>
      </w:r>
    </w:p>
    <w:p w14:paraId="4B484027" w14:textId="2A15CB14" w:rsidR="00ED075F" w:rsidRDefault="00ED075F" w:rsidP="00CC7E1B">
      <w:pPr>
        <w:spacing w:line="276" w:lineRule="auto"/>
        <w:ind w:right="270"/>
      </w:pPr>
    </w:p>
    <w:p w14:paraId="211C76D7" w14:textId="77777777" w:rsidR="007809DC" w:rsidRDefault="007809DC" w:rsidP="00CC7E1B">
      <w:pPr>
        <w:spacing w:line="276" w:lineRule="auto"/>
        <w:ind w:right="270"/>
      </w:pPr>
    </w:p>
    <w:p w14:paraId="5553AD60" w14:textId="77777777" w:rsidR="00ED075F" w:rsidRDefault="00ED075F" w:rsidP="00CC7E1B">
      <w:pPr>
        <w:pStyle w:val="Heading2"/>
        <w:spacing w:line="276" w:lineRule="auto"/>
      </w:pPr>
      <w:r>
        <w:t>Linked-read</w:t>
      </w:r>
      <w:r w:rsidRPr="00490077">
        <w:t xml:space="preserve"> library prep &amp; sequencing</w:t>
      </w:r>
      <w:r>
        <w:t xml:space="preserve"> (Figure 1C)</w:t>
      </w:r>
    </w:p>
    <w:p w14:paraId="062F315E" w14:textId="77777777" w:rsidR="00ED075F" w:rsidRDefault="00ED075F" w:rsidP="00CC7E1B">
      <w:pPr>
        <w:spacing w:line="276" w:lineRule="auto"/>
        <w:ind w:right="270"/>
        <w:rPr>
          <w:i/>
        </w:rPr>
      </w:pPr>
      <w:r>
        <w:rPr>
          <w:i/>
        </w:rPr>
        <w:t>Methods</w:t>
      </w:r>
    </w:p>
    <w:p w14:paraId="64294E07" w14:textId="2C4ED562" w:rsidR="00375A93" w:rsidRDefault="00ED075F" w:rsidP="00CC7E1B">
      <w:pPr>
        <w:spacing w:line="276" w:lineRule="auto"/>
        <w:ind w:right="270"/>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6" w:history="1">
        <w:r w:rsidRPr="00CA16F0">
          <w:rPr>
            <w:rStyle w:val="Hyperlink"/>
          </w:rPr>
          <w:t>https://www.10xgenomics.com/technology/</w:t>
        </w:r>
      </w:hyperlink>
      <w:r w:rsidRPr="00CA16F0">
        <w:t>)</w:t>
      </w:r>
      <w:r>
        <w:t xml:space="preserve"> </w:t>
      </w:r>
      <w:r w:rsidR="000660DC">
        <w:t>to generate our</w:t>
      </w:r>
      <w:r>
        <w:t xml:space="preserve"> linked-read sequence data. </w:t>
      </w:r>
      <w:r w:rsidRPr="00D417D1">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w:t>
      </w:r>
      <w:r w:rsidRPr="00D417D1">
        <w:lastRenderedPageBreak/>
        <w:t>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w:t>
      </w:r>
      <w:r w:rsidR="000660DC">
        <w:t>,</w:t>
      </w:r>
      <w:r w:rsidRPr="00D417D1">
        <w:t xml:space="preserve"> 1.14 ng of template gDNA was loaded on a Chromium Genome Chip and sequenced on an Illumina NovaSeq6000 150bp PE lane (Illumina, San Diego, CA). </w:t>
      </w:r>
      <w:r>
        <w:t>We used a previous RAD</w:t>
      </w:r>
      <w:r w:rsidR="00D46DB6">
        <w:t xml:space="preserve"> </w:t>
      </w:r>
      <w:proofErr w:type="gramStart"/>
      <w:r w:rsidR="00D46DB6">
        <w:t xml:space="preserve">sequencing </w:t>
      </w:r>
      <w:r>
        <w:t>based</w:t>
      </w:r>
      <w:proofErr w:type="gramEnd"/>
      <w:r>
        <w:t xml:space="preserve"> estimate of a haploid genome size (0.6Gb) to sequence the first sample to an estimated 80x coverage. </w:t>
      </w:r>
    </w:p>
    <w:p w14:paraId="578C2807" w14:textId="77777777" w:rsidR="00375A93" w:rsidRDefault="00375A93" w:rsidP="00CC7E1B">
      <w:pPr>
        <w:spacing w:line="276" w:lineRule="auto"/>
        <w:ind w:right="270"/>
      </w:pPr>
    </w:p>
    <w:p w14:paraId="5B858F6E" w14:textId="73CB62D1" w:rsidR="00ED075F" w:rsidRPr="006C520D" w:rsidRDefault="00375A93" w:rsidP="00CC7E1B">
      <w:pPr>
        <w:spacing w:line="276" w:lineRule="auto"/>
        <w:ind w:right="270"/>
      </w:pPr>
      <w:r>
        <w:t>Since we successfully extracted HMW DNA from a female individual first, we</w:t>
      </w:r>
      <w:r w:rsidR="000660DC">
        <w:t xml:space="preserve"> use</w:t>
      </w:r>
      <w:r>
        <w:t>d</w:t>
      </w:r>
      <w:r w:rsidR="000660DC">
        <w:t xml:space="preserve"> th</w:t>
      </w:r>
      <w:r>
        <w:t>e female</w:t>
      </w:r>
      <w:r w:rsidR="000660DC">
        <w:t xml:space="preserve"> linked-read data </w:t>
      </w:r>
      <w:r w:rsidR="00ED075F">
        <w:t xml:space="preserve">to </w:t>
      </w:r>
      <w:r w:rsidR="000660DC">
        <w:t>improve</w:t>
      </w:r>
      <w:r w:rsidR="00ED075F">
        <w:t xml:space="preserve"> our estimate of delta smelt genome size </w:t>
      </w:r>
      <w:r w:rsidR="000660DC">
        <w:t>with</w:t>
      </w:r>
      <w:r w:rsidR="00ED075F">
        <w:t xml:space="preserve"> </w:t>
      </w:r>
      <w:r w:rsidR="000660DC">
        <w:t xml:space="preserve">a </w:t>
      </w:r>
      <w:r w:rsidR="00ED075F">
        <w:t>more accurate k-mer</w:t>
      </w:r>
      <w:r w:rsidR="000660DC">
        <w:t xml:space="preserve"> (</w:t>
      </w:r>
      <w:r w:rsidR="00D513C9">
        <w:t>where k is equal to a specified sequence length</w:t>
      </w:r>
      <w:r w:rsidR="000660DC">
        <w:t>)</w:t>
      </w:r>
      <w:r w:rsidR="00ED075F">
        <w:t xml:space="preserve"> based approach with the software Genomescope</w:t>
      </w:r>
      <w:r w:rsidR="00172C72">
        <w:t>2</w:t>
      </w:r>
      <w:r w:rsidR="000D2A88">
        <w:fldChar w:fldCharType="begin"/>
      </w:r>
      <w:r w:rsidR="000D2A88">
        <w:instrText xml:space="preserve"> ADDIN ZOTERO_ITEM CSL_CITATION {"citationID":"ZzYsxmpV","properties":{"formattedCitation":"\\super 17\\nosupersub{}","plainCitation":"17","noteIndex":0},"citationItems":[{"id":490,"uris":["http://zotero.org/users/local/3tku6QP0/items/CYG9FJR8"],"uri":["http://zotero.org/users/local/3tku6QP0/items/CYG9FJR8"],"itemData":{"id":490,"type":"article-journal","abstract":"Summary: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 </w:instrText>
      </w:r>
      <w:r w:rsidR="000D2A88">
        <w:fldChar w:fldCharType="separate"/>
      </w:r>
      <w:r w:rsidR="000D2A88" w:rsidRPr="000D2A88">
        <w:rPr>
          <w:vertAlign w:val="superscript"/>
        </w:rPr>
        <w:t>17</w:t>
      </w:r>
      <w:r w:rsidR="000D2A88">
        <w:fldChar w:fldCharType="end"/>
      </w:r>
      <w:r w:rsidR="00ED075F">
        <w:t xml:space="preserve">. We </w:t>
      </w:r>
      <w:r w:rsidR="000660DC">
        <w:t xml:space="preserve">then used </w:t>
      </w:r>
      <w:r w:rsidR="009B4A42">
        <w:t>the</w:t>
      </w:r>
      <w:r w:rsidR="00D513C9">
        <w:t xml:space="preserve"> updated </w:t>
      </w:r>
      <w:r w:rsidR="000660DC">
        <w:t>genome size</w:t>
      </w:r>
      <w:r w:rsidR="009B4A42">
        <w:t xml:space="preserve"> estimate</w:t>
      </w:r>
      <w:r w:rsidR="000660DC">
        <w:t xml:space="preserve"> </w:t>
      </w:r>
      <w:r w:rsidR="00D513C9">
        <w:t xml:space="preserve">to </w:t>
      </w:r>
      <w:r w:rsidR="00ED075F">
        <w:t>adjust the amount of linked-read sequencing data collected for the male sample</w:t>
      </w:r>
      <w:r w:rsidR="000660DC">
        <w:t>.</w:t>
      </w:r>
    </w:p>
    <w:p w14:paraId="2DDC5637" w14:textId="77777777" w:rsidR="00ED075F" w:rsidRDefault="00ED075F" w:rsidP="00CC7E1B">
      <w:pPr>
        <w:spacing w:line="276" w:lineRule="auto"/>
        <w:ind w:right="270"/>
      </w:pPr>
    </w:p>
    <w:p w14:paraId="78E43AFE" w14:textId="77777777" w:rsidR="00ED075F" w:rsidRPr="003F70AA" w:rsidRDefault="00ED075F" w:rsidP="00CC7E1B">
      <w:pPr>
        <w:spacing w:line="276" w:lineRule="auto"/>
        <w:ind w:right="270"/>
        <w:rPr>
          <w:i/>
        </w:rPr>
      </w:pPr>
      <w:r>
        <w:rPr>
          <w:i/>
        </w:rPr>
        <w:t>R</w:t>
      </w:r>
      <w:r w:rsidRPr="00CB5BF7">
        <w:rPr>
          <w:i/>
        </w:rPr>
        <w:t>esults</w:t>
      </w:r>
    </w:p>
    <w:p w14:paraId="66B81942" w14:textId="7CC65873" w:rsidR="00ED075F" w:rsidRPr="0092079B" w:rsidRDefault="00ED075F" w:rsidP="00CC7E1B">
      <w:pPr>
        <w:spacing w:line="276" w:lineRule="auto"/>
        <w:ind w:right="270"/>
        <w:rPr>
          <w:color w:val="FF0000"/>
        </w:rPr>
      </w:pPr>
      <w:r>
        <w:t>The k-mer based haploid genome size</w:t>
      </w:r>
      <w:r w:rsidR="00D513C9">
        <w:t xml:space="preserve"> from the female</w:t>
      </w:r>
      <w:r>
        <w:t xml:space="preserve"> was estimated to be 0.49Gb. We generated approximately 45 gigabytes of female linked-read sequencing data and 30 gigabytes of male linked-read sequencing data for a total of roughly 120x and 80x coverage, respectively (Table 3)</w:t>
      </w:r>
      <w:r w:rsidR="009B4A42">
        <w:t xml:space="preserve">. This coverage was sufficient to continue on to subsequent </w:t>
      </w:r>
      <w:r w:rsidR="00375A93">
        <w:t xml:space="preserve">assembly </w:t>
      </w:r>
      <w:r w:rsidR="009B4A42">
        <w:t>steps</w:t>
      </w:r>
      <w:r>
        <w:t>.</w:t>
      </w:r>
    </w:p>
    <w:p w14:paraId="691E9554" w14:textId="2D13A41A" w:rsidR="00ED075F" w:rsidRDefault="00ED075F" w:rsidP="00CC7E1B">
      <w:pPr>
        <w:spacing w:line="276" w:lineRule="auto"/>
        <w:ind w:right="270"/>
      </w:pPr>
    </w:p>
    <w:p w14:paraId="658B3FA7" w14:textId="77777777" w:rsidR="007809DC" w:rsidRDefault="007809DC" w:rsidP="00CC7E1B">
      <w:pPr>
        <w:spacing w:line="276" w:lineRule="auto"/>
        <w:ind w:right="270"/>
      </w:pPr>
    </w:p>
    <w:p w14:paraId="085016C4" w14:textId="4A4EA24B" w:rsidR="00ED075F" w:rsidRDefault="00ED075F" w:rsidP="00CC7E1B">
      <w:pPr>
        <w:pStyle w:val="Heading2"/>
        <w:spacing w:line="276" w:lineRule="auto"/>
      </w:pPr>
      <w:r w:rsidRPr="00E05524">
        <w:t xml:space="preserve">Hi-C </w:t>
      </w:r>
      <w:r>
        <w:t>c</w:t>
      </w:r>
      <w:r w:rsidRPr="00E05524">
        <w:t xml:space="preserve">hromatin </w:t>
      </w:r>
      <w:r>
        <w:t>c</w:t>
      </w:r>
      <w:r w:rsidRPr="00E05524">
        <w:t xml:space="preserve">onformation </w:t>
      </w:r>
      <w:r>
        <w:t>c</w:t>
      </w:r>
      <w:r w:rsidRPr="00E05524">
        <w:t>apture</w:t>
      </w:r>
      <w:r w:rsidRPr="00490077">
        <w:t xml:space="preserve"> prep &amp; sequencing</w:t>
      </w:r>
      <w:r>
        <w:t xml:space="preserve"> (Figure 1C)</w:t>
      </w:r>
    </w:p>
    <w:p w14:paraId="03860884" w14:textId="77777777" w:rsidR="00ED075F" w:rsidRDefault="00ED075F" w:rsidP="00CC7E1B">
      <w:pPr>
        <w:spacing w:line="276" w:lineRule="auto"/>
        <w:ind w:right="270"/>
        <w:rPr>
          <w:i/>
        </w:rPr>
      </w:pPr>
      <w:r>
        <w:rPr>
          <w:i/>
        </w:rPr>
        <w:t>Methods</w:t>
      </w:r>
    </w:p>
    <w:p w14:paraId="32F971F2" w14:textId="5E46415B" w:rsidR="00744B37" w:rsidRDefault="003E196B" w:rsidP="00CC7E1B">
      <w:pPr>
        <w:spacing w:line="276" w:lineRule="auto"/>
        <w:ind w:right="270"/>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in the middle and at the ends of each chromosome</w:t>
      </w:r>
      <w:r w:rsidR="00375A93">
        <w:fldChar w:fldCharType="begin"/>
      </w:r>
      <w:r w:rsidR="000D2A88">
        <w:instrText xml:space="preserve"> ADDIN ZOTERO_ITEM CSL_CITATION {"citationID":"02GdvJS4","properties":{"formattedCitation":"\\super 18\\nosupersub{}","plainCitation":"18","noteIndex":0},"citationItems":[{"id":484,"uris":["http://zotero.org/users/local/3tku6QP0/items/CJB7UW7X"],"uri":["http://zotero.org/users/local/3tku6QP0/items/CJB7UW7X"],"itemData":{"id":484,"type":"chapter","abstract":"Eukaryotic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 </w:instrText>
      </w:r>
      <w:r w:rsidR="00375A93">
        <w:fldChar w:fldCharType="separate"/>
      </w:r>
      <w:r w:rsidR="000D2A88" w:rsidRPr="000D2A88">
        <w:rPr>
          <w:vertAlign w:val="superscript"/>
        </w:rPr>
        <w:t>18</w:t>
      </w:r>
      <w:r w:rsidR="00375A93">
        <w:fldChar w:fldCharType="end"/>
      </w:r>
      <w:r w:rsidRPr="00D417D1">
        <w:t xml:space="preserve">. In order to resolve these gaps, we </w:t>
      </w:r>
      <w:r>
        <w:t xml:space="preserve">used </w:t>
      </w:r>
      <w:r w:rsidRPr="00D417D1">
        <w:t xml:space="preserve">hi-c chromatin conformation capture (hi-c). </w:t>
      </w:r>
      <w:r w:rsidR="00744B37">
        <w:t xml:space="preserve">We outsourced </w:t>
      </w:r>
      <w:r w:rsidR="00172C72">
        <w:t xml:space="preserve">the female </w:t>
      </w:r>
      <w:r w:rsidR="00744B37">
        <w:t>hi-c library prep and sequencing to Phase Genomics in Seattle, WA</w:t>
      </w:r>
      <w:r w:rsidR="00172C72">
        <w:t xml:space="preserve"> in 2019</w:t>
      </w:r>
      <w:r w:rsidR="00744B37">
        <w:t xml:space="preserve">. Phase used their in-house proprietary library preparation and sequencing protocols. </w:t>
      </w:r>
      <w:r w:rsidR="00744B37" w:rsidRPr="00D417D1">
        <w:t>Raw sequencing data and an initial scaffolding report were received for the female sample</w:t>
      </w:r>
      <w:r w:rsidR="00172C72">
        <w:t xml:space="preserve">. Unfortunately, when we had male tissue available for hi-c sequencing the global pandemic in response to COVID-19 was underway. </w:t>
      </w:r>
      <w:r w:rsidR="00772AF5">
        <w:t xml:space="preserve">Due to </w:t>
      </w:r>
      <w:r w:rsidR="00375A93">
        <w:t xml:space="preserve">the lack of </w:t>
      </w:r>
      <w:r w:rsidR="00772AF5">
        <w:t>availability of sequencing centers accepting new material, we had to</w:t>
      </w:r>
      <w:r w:rsidR="00172C72">
        <w:t xml:space="preserve"> outsource the male hi-c sequencing to the Vertebrate Genome Project</w:t>
      </w:r>
      <w:r w:rsidR="00772AF5">
        <w:t xml:space="preserve"> at Rockefeller. The data from these sequencing runs have yet to be returned to us at the GVL and we have not been able to acquire a return date. However, because hi-c links long-range interactions we used the female sequencing data for</w:t>
      </w:r>
      <w:r w:rsidR="00375A93">
        <w:t xml:space="preserve"> both male and female</w:t>
      </w:r>
      <w:r w:rsidR="00772AF5">
        <w:t xml:space="preserve"> scaffolding.</w:t>
      </w:r>
    </w:p>
    <w:p w14:paraId="0DD8027E" w14:textId="32E463A1" w:rsidR="00ED075F" w:rsidRDefault="00ED075F" w:rsidP="00CC7E1B">
      <w:pPr>
        <w:spacing w:line="276" w:lineRule="auto"/>
        <w:ind w:right="270"/>
      </w:pPr>
    </w:p>
    <w:p w14:paraId="65298862" w14:textId="65AF53B2" w:rsidR="00ED075F" w:rsidRDefault="00ED075F" w:rsidP="00CC7E1B">
      <w:pPr>
        <w:spacing w:line="276" w:lineRule="auto"/>
        <w:ind w:right="270"/>
        <w:rPr>
          <w:i/>
        </w:rPr>
      </w:pPr>
      <w:r>
        <w:rPr>
          <w:i/>
        </w:rPr>
        <w:t>Results</w:t>
      </w:r>
    </w:p>
    <w:p w14:paraId="7ECEF8BE" w14:textId="5C9AE1B6" w:rsidR="00ED075F" w:rsidRDefault="00ED075F" w:rsidP="00CC7E1B">
      <w:pPr>
        <w:spacing w:line="276" w:lineRule="auto"/>
        <w:ind w:right="270"/>
      </w:pPr>
      <w:r>
        <w:lastRenderedPageBreak/>
        <w:t xml:space="preserve">We received </w:t>
      </w:r>
      <w:r w:rsidR="00744B37">
        <w:t>sequence files of 87,444,477 read pairs</w:t>
      </w:r>
      <w:r w:rsidR="003E196B">
        <w:t xml:space="preserve"> in total</w:t>
      </w:r>
      <w:r w:rsidR="009B4A42">
        <w:t xml:space="preserve"> which is sufficient for resolving gaps and further scaffolding the linked &amp; long-read combined assembly</w:t>
      </w:r>
      <w:r w:rsidR="00375A93">
        <w:t xml:space="preserve"> (Supplemental Data 4)</w:t>
      </w:r>
      <w:r w:rsidR="003E196B">
        <w:t>.</w:t>
      </w:r>
      <w:r w:rsidR="00744B37">
        <w:t xml:space="preserve"> </w:t>
      </w:r>
    </w:p>
    <w:p w14:paraId="60963EA5" w14:textId="35B8F02F" w:rsidR="00ED075F" w:rsidRDefault="00ED075F" w:rsidP="00CC7E1B">
      <w:pPr>
        <w:spacing w:line="276" w:lineRule="auto"/>
        <w:ind w:right="270"/>
      </w:pPr>
    </w:p>
    <w:p w14:paraId="12E31764" w14:textId="77777777" w:rsidR="007809DC" w:rsidRDefault="007809DC" w:rsidP="00CC7E1B">
      <w:pPr>
        <w:spacing w:line="276" w:lineRule="auto"/>
        <w:ind w:right="270"/>
      </w:pPr>
    </w:p>
    <w:p w14:paraId="6EB95429" w14:textId="710EC926" w:rsidR="002C4E60" w:rsidRDefault="002C4E60"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pPr>
      <w:r w:rsidRPr="00375A93">
        <w:rPr>
          <w:b/>
          <w:bCs/>
          <w:u w:val="single"/>
        </w:rPr>
        <w:t>Quality Control</w:t>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CC7E1B">
      <w:pPr>
        <w:spacing w:line="276" w:lineRule="auto"/>
        <w:ind w:right="270"/>
        <w:rPr>
          <w:b/>
          <w:i/>
        </w:rPr>
      </w:pPr>
    </w:p>
    <w:p w14:paraId="3299419F" w14:textId="77777777" w:rsidR="007809DC" w:rsidRDefault="007809DC" w:rsidP="00CC7E1B">
      <w:pPr>
        <w:spacing w:line="276" w:lineRule="auto"/>
        <w:ind w:right="270"/>
        <w:rPr>
          <w:b/>
          <w:i/>
        </w:rPr>
      </w:pPr>
    </w:p>
    <w:p w14:paraId="6D15DC34" w14:textId="703D4C70" w:rsidR="006F47E9" w:rsidRDefault="006F47E9" w:rsidP="00CC7E1B">
      <w:pPr>
        <w:pStyle w:val="Heading2"/>
        <w:spacing w:line="276" w:lineRule="auto"/>
      </w:pPr>
      <w:r w:rsidRPr="00E05524">
        <w:t>Long-</w:t>
      </w:r>
      <w:r w:rsidR="0092079B">
        <w:t>r</w:t>
      </w:r>
      <w:r w:rsidRPr="00E05524">
        <w:t xml:space="preserve">ead </w:t>
      </w:r>
      <w:r w:rsidR="0092079B">
        <w:t>p</w:t>
      </w:r>
      <w:r w:rsidRPr="00E05524">
        <w:t>ost-</w:t>
      </w:r>
      <w:r w:rsidR="0092079B">
        <w:t>s</w:t>
      </w:r>
      <w:r w:rsidRPr="00E05524">
        <w:t>equencing</w:t>
      </w:r>
      <w:r w:rsidR="0092079B">
        <w:t xml:space="preserve"> quality</w:t>
      </w:r>
      <w:r w:rsidRPr="00E05524">
        <w:t xml:space="preserve"> </w:t>
      </w:r>
      <w:r w:rsidR="0092079B">
        <w:t>control</w:t>
      </w:r>
      <w:r>
        <w:t xml:space="preserve"> (Figure 1</w:t>
      </w:r>
      <w:r w:rsidR="00D875FB">
        <w:t>C</w:t>
      </w:r>
      <w:r>
        <w:t>)</w:t>
      </w:r>
    </w:p>
    <w:p w14:paraId="7AADA5C8" w14:textId="7D884C4E" w:rsidR="006F47E9" w:rsidRPr="00E05524" w:rsidRDefault="006F47E9" w:rsidP="00CC7E1B">
      <w:pPr>
        <w:spacing w:line="276" w:lineRule="auto"/>
        <w:ind w:right="270"/>
        <w:rPr>
          <w:i/>
        </w:rPr>
      </w:pPr>
      <w:r w:rsidRPr="00E05524">
        <w:rPr>
          <w:i/>
        </w:rPr>
        <w:t>Methods</w:t>
      </w:r>
    </w:p>
    <w:p w14:paraId="72BDE343" w14:textId="24395A46" w:rsidR="006F47E9" w:rsidRDefault="006F47E9" w:rsidP="00CC7E1B">
      <w:pPr>
        <w:spacing w:line="276" w:lineRule="auto"/>
      </w:pPr>
      <w:r>
        <w:t xml:space="preserve">Sequencing data </w:t>
      </w:r>
      <w:r w:rsidRPr="00A20DFF">
        <w:t xml:space="preserve">were downloaded from </w:t>
      </w:r>
      <w:proofErr w:type="spellStart"/>
      <w:r w:rsidRPr="00A20DFF">
        <w:t>Bioshare</w:t>
      </w:r>
      <w:proofErr w:type="spellEnd"/>
      <w:r w:rsidRPr="00A20DFF">
        <w:t>, the UC Davis Sequencing Center’s host service. We used CCS software’s (</w:t>
      </w:r>
      <w:hyperlink r:id="rId17"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 xml:space="preserve">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r w:rsidR="00D513C9">
        <w:t xml:space="preserve"> (nucleotide)</w:t>
      </w:r>
      <w:r w:rsidR="000176C2">
        <w:t xml:space="preserve"> </w:t>
      </w:r>
      <w:r>
        <w:t xml:space="preserve">of sequencing 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CC7E1B">
      <w:pPr>
        <w:spacing w:line="276" w:lineRule="auto"/>
      </w:pPr>
    </w:p>
    <w:p w14:paraId="0B9B1AA6" w14:textId="2EE1CD5A" w:rsidR="00EC7D9F" w:rsidRDefault="00EC7D9F" w:rsidP="00CC7E1B">
      <w:pPr>
        <w:spacing w:line="276" w:lineRule="auto"/>
        <w:ind w:right="270"/>
        <w:rPr>
          <w:i/>
        </w:rPr>
      </w:pPr>
      <w:r>
        <w:rPr>
          <w:i/>
        </w:rPr>
        <w:t>Results</w:t>
      </w:r>
    </w:p>
    <w:p w14:paraId="33F1E8BA" w14:textId="2220FDB5" w:rsidR="00EC7D9F" w:rsidRPr="0092079B" w:rsidRDefault="000176C2" w:rsidP="00CC7E1B">
      <w:pPr>
        <w:spacing w:line="276" w:lineRule="auto"/>
        <w:ind w:right="270"/>
        <w:rPr>
          <w:iCs/>
        </w:rPr>
      </w:pPr>
      <w:r>
        <w:rPr>
          <w:iCs/>
        </w:rPr>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w:t>
      </w:r>
      <w:r w:rsidR="00C77A88">
        <w:rPr>
          <w:iCs/>
        </w:rPr>
        <w:t xml:space="preserve"> was sufficient to</w:t>
      </w:r>
      <w:r w:rsidR="00ED075F">
        <w:rPr>
          <w:iCs/>
        </w:rPr>
        <w:t xml:space="preserve"> be used for subsequent assembly</w:t>
      </w:r>
      <w:r w:rsidR="0092079B">
        <w:rPr>
          <w:iCs/>
        </w:rPr>
        <w:t>.</w:t>
      </w:r>
    </w:p>
    <w:p w14:paraId="35C60E14" w14:textId="3B0272AC" w:rsidR="00457C75" w:rsidRDefault="00457C75" w:rsidP="00CC7E1B">
      <w:pPr>
        <w:spacing w:line="276" w:lineRule="auto"/>
      </w:pPr>
    </w:p>
    <w:p w14:paraId="03051395" w14:textId="77777777" w:rsidR="00457C75" w:rsidRPr="00D417D1" w:rsidRDefault="00457C75" w:rsidP="00CC7E1B">
      <w:pPr>
        <w:spacing w:line="276" w:lineRule="auto"/>
        <w:ind w:right="270"/>
      </w:pPr>
    </w:p>
    <w:p w14:paraId="74CCFB44" w14:textId="3C7D5DC5" w:rsidR="00457C75" w:rsidRPr="00ED5520" w:rsidRDefault="00457C75" w:rsidP="00CC7E1B">
      <w:pPr>
        <w:pStyle w:val="Heading2"/>
        <w:spacing w:line="276" w:lineRule="auto"/>
      </w:pPr>
      <w:r w:rsidRPr="00ED5520">
        <w:t>Linked-read post-sequencing quality control</w:t>
      </w:r>
      <w:r>
        <w:t xml:space="preserve"> (Figure 1</w:t>
      </w:r>
      <w:r w:rsidR="00D875FB">
        <w:t>C</w:t>
      </w:r>
      <w:r>
        <w:t>)</w:t>
      </w:r>
    </w:p>
    <w:p w14:paraId="76D059C7" w14:textId="77777777" w:rsidR="00457C75" w:rsidRPr="00ED5520" w:rsidRDefault="00457C75" w:rsidP="00CC7E1B">
      <w:pPr>
        <w:spacing w:line="276" w:lineRule="auto"/>
        <w:ind w:right="270"/>
        <w:rPr>
          <w:i/>
        </w:rPr>
      </w:pPr>
      <w:r>
        <w:rPr>
          <w:i/>
        </w:rPr>
        <w:t>Methods</w:t>
      </w:r>
    </w:p>
    <w:p w14:paraId="32111BA8" w14:textId="51E0AD5E" w:rsidR="00457C75" w:rsidRDefault="00457C75" w:rsidP="00CC7E1B">
      <w:pPr>
        <w:spacing w:line="276" w:lineRule="auto"/>
        <w:ind w:right="270"/>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rsidR="000D2A88">
        <w:instrText xml:space="preserve"> ADDIN ZOTERO_ITEM CSL_CITATION {"citationID":"rTYXloYS","properties":{"formattedCitation":"\\super 19\\nosupersub{}","plainCitation":"19","noteIndex":0},"citationItems":[{"id":"ptErfmMn/tr7tg5tf","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rsidRPr="00D417D1">
        <w:fldChar w:fldCharType="separate"/>
      </w:r>
      <w:r w:rsidR="000D2A88" w:rsidRPr="000D2A88">
        <w:rPr>
          <w:vertAlign w:val="superscript"/>
        </w:rPr>
        <w:t>19</w:t>
      </w:r>
      <w:r w:rsidRPr="00D417D1">
        <w:fldChar w:fldCharType="end"/>
      </w:r>
      <w:r w:rsidR="004766DA">
        <w:t>.</w:t>
      </w:r>
      <w:r>
        <w:t xml:space="preserve"> Each step splits sequencing data into sub-sequences of a given length, or k-mers, and plots out frequencies, or comparisons, to visually inspect the data for quality issues. </w:t>
      </w:r>
      <w:r w:rsidRPr="00D417D1">
        <w:t xml:space="preserve">All bioinformatics work was conducted on the UC Davis farm compute cluster (the farm). </w:t>
      </w:r>
    </w:p>
    <w:p w14:paraId="555ED951" w14:textId="77777777" w:rsidR="00457C75" w:rsidRDefault="00457C75" w:rsidP="00CC7E1B">
      <w:pPr>
        <w:spacing w:line="276" w:lineRule="auto"/>
        <w:ind w:right="270" w:firstLine="720"/>
      </w:pPr>
    </w:p>
    <w:p w14:paraId="7E70A220" w14:textId="2FD7B598" w:rsidR="00457C75" w:rsidRPr="0014278B" w:rsidRDefault="003F70AA" w:rsidP="00CC7E1B">
      <w:pPr>
        <w:spacing w:line="276" w:lineRule="auto"/>
        <w:ind w:right="270"/>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w:t>
      </w:r>
      <w:r w:rsidR="004766DA">
        <w:t>.</w:t>
      </w:r>
      <w:r w:rsidR="007521D6">
        <w:t xml:space="preserve">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w:t>
      </w:r>
      <w:r w:rsidR="005738DD">
        <w:lastRenderedPageBreak/>
        <w:t xml:space="preserve">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21, 31, and 41 for female and male sequencing data. Uncontaminated samples are expected to have a single peak with a surplus of k-mers at a very low frequency 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CC7E1B">
      <w:pPr>
        <w:spacing w:line="276" w:lineRule="auto"/>
        <w:ind w:right="270"/>
      </w:pPr>
    </w:p>
    <w:p w14:paraId="24B2C36C" w14:textId="17876E85" w:rsidR="005738DD" w:rsidRPr="00D96AC9" w:rsidRDefault="005738DD" w:rsidP="00CC7E1B">
      <w:pPr>
        <w:spacing w:line="276" w:lineRule="auto"/>
        <w:ind w:right="270"/>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r w:rsidR="00D513C9">
        <w:t>.</w:t>
      </w:r>
    </w:p>
    <w:p w14:paraId="0582675C" w14:textId="77777777" w:rsidR="003F70AA" w:rsidRDefault="003F70AA" w:rsidP="00CC7E1B">
      <w:pPr>
        <w:spacing w:line="276" w:lineRule="auto"/>
        <w:ind w:right="270"/>
        <w:rPr>
          <w:i/>
        </w:rPr>
      </w:pPr>
    </w:p>
    <w:p w14:paraId="71EDBEE3" w14:textId="2B23550C" w:rsidR="003F70AA" w:rsidRDefault="003F70AA" w:rsidP="00CC7E1B">
      <w:pPr>
        <w:spacing w:line="276" w:lineRule="auto"/>
        <w:ind w:right="270"/>
        <w:rPr>
          <w:i/>
        </w:rPr>
      </w:pPr>
      <w:r>
        <w:rPr>
          <w:i/>
        </w:rPr>
        <w:t>Results</w:t>
      </w:r>
    </w:p>
    <w:p w14:paraId="580FA42B" w14:textId="2ADEBE87" w:rsidR="003F70AA" w:rsidRPr="00D96AC9" w:rsidRDefault="003F70AA" w:rsidP="00CC7E1B">
      <w:pPr>
        <w:spacing w:line="276" w:lineRule="auto"/>
        <w:ind w:right="270"/>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66309C6C" w14:textId="77777777" w:rsidR="003F70AA" w:rsidRDefault="003F70AA" w:rsidP="00CC7E1B">
      <w:pPr>
        <w:spacing w:line="276" w:lineRule="auto"/>
        <w:ind w:right="270"/>
      </w:pPr>
    </w:p>
    <w:p w14:paraId="035F8A7D" w14:textId="77777777" w:rsidR="00457C75" w:rsidRDefault="00457C75" w:rsidP="00CC7E1B">
      <w:pPr>
        <w:spacing w:line="276" w:lineRule="auto"/>
      </w:pPr>
    </w:p>
    <w:p w14:paraId="230E25BB" w14:textId="3C0374A8" w:rsidR="00457C75" w:rsidRPr="00E05524" w:rsidRDefault="00457C75" w:rsidP="00CC7E1B">
      <w:pPr>
        <w:pStyle w:val="Heading2"/>
        <w:spacing w:line="276" w:lineRule="auto"/>
      </w:pPr>
      <w:r w:rsidRPr="00E05524">
        <w:t xml:space="preserve">Hi-C </w:t>
      </w:r>
      <w:r w:rsidR="00EE3EC3">
        <w:t>c</w:t>
      </w:r>
      <w:r w:rsidRPr="00E05524">
        <w:t xml:space="preserve">hromatin </w:t>
      </w:r>
      <w:r w:rsidR="00EE3EC3">
        <w:t>c</w:t>
      </w:r>
      <w:r w:rsidRPr="00E05524">
        <w:t xml:space="preserve">onformation </w:t>
      </w:r>
      <w:r w:rsidR="00EE3EC3">
        <w:t>c</w:t>
      </w:r>
      <w:r w:rsidRPr="00E05524">
        <w:t>apture</w:t>
      </w:r>
      <w:r>
        <w:t xml:space="preserve"> </w:t>
      </w:r>
      <w:r w:rsidR="00ED075F" w:rsidRPr="00ED5520">
        <w:t>post-sequencing quality control</w:t>
      </w:r>
      <w:r w:rsidR="00ED075F">
        <w:t xml:space="preserve"> </w:t>
      </w:r>
      <w:r>
        <w:t>(Figure 1C)</w:t>
      </w:r>
    </w:p>
    <w:p w14:paraId="70CA34D2" w14:textId="77777777" w:rsidR="00457C75" w:rsidRPr="00E05524" w:rsidRDefault="00457C75" w:rsidP="00CC7E1B">
      <w:pPr>
        <w:spacing w:line="276" w:lineRule="auto"/>
        <w:ind w:right="270"/>
        <w:rPr>
          <w:i/>
        </w:rPr>
      </w:pPr>
      <w:r w:rsidRPr="00E05524">
        <w:rPr>
          <w:i/>
        </w:rPr>
        <w:t>Methods</w:t>
      </w:r>
    </w:p>
    <w:p w14:paraId="7E57F4FF" w14:textId="33694909" w:rsidR="004E0DAE" w:rsidRDefault="004E0DAE" w:rsidP="00CC7E1B">
      <w:pPr>
        <w:spacing w:line="276" w:lineRule="auto"/>
        <w:ind w:right="270"/>
      </w:pPr>
      <w:r>
        <w:t>In order to assess if our sequencing data would be useful in linking scaffolds. We looked at a percentage of high-quality reads (</w:t>
      </w:r>
      <w:r w:rsidRPr="00D417D1">
        <w:t>minimum mapping quality of greater than or equal to 20, a 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CC7E1B">
      <w:pPr>
        <w:spacing w:line="276" w:lineRule="auto"/>
        <w:ind w:right="270"/>
      </w:pPr>
      <w:r>
        <w:t xml:space="preserve"> </w:t>
      </w:r>
    </w:p>
    <w:p w14:paraId="263F83B5" w14:textId="67A466E0" w:rsidR="00457C75" w:rsidRPr="00E05524" w:rsidRDefault="00867C19" w:rsidP="00CC7E1B">
      <w:pPr>
        <w:spacing w:line="276" w:lineRule="auto"/>
        <w:ind w:right="270"/>
        <w:rPr>
          <w:i/>
        </w:rPr>
      </w:pPr>
      <w:r>
        <w:rPr>
          <w:i/>
        </w:rPr>
        <w:t>Results</w:t>
      </w:r>
    </w:p>
    <w:p w14:paraId="6DAC8799" w14:textId="3FC71822" w:rsidR="00457C75" w:rsidRDefault="00867C19" w:rsidP="00CC7E1B">
      <w:pPr>
        <w:spacing w:line="276" w:lineRule="auto"/>
        <w:ind w:right="270"/>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w:t>
      </w:r>
      <w:r w:rsidR="003E196B">
        <w:lastRenderedPageBreak/>
        <w:t>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CC7E1B">
      <w:pPr>
        <w:spacing w:line="276" w:lineRule="auto"/>
      </w:pPr>
    </w:p>
    <w:p w14:paraId="4B7AE63E" w14:textId="77777777" w:rsidR="00457C75" w:rsidRPr="00D417D1" w:rsidRDefault="00457C75" w:rsidP="00CC7E1B">
      <w:pPr>
        <w:spacing w:line="276" w:lineRule="auto"/>
        <w:ind w:right="270"/>
      </w:pPr>
    </w:p>
    <w:p w14:paraId="018B102E" w14:textId="02C91B92" w:rsidR="006F47E9" w:rsidRPr="00E05524" w:rsidRDefault="00867C19" w:rsidP="00CC7E1B">
      <w:pPr>
        <w:pStyle w:val="Heading2"/>
        <w:spacing w:line="276" w:lineRule="auto"/>
      </w:pPr>
      <w:r>
        <w:t>Genome</w:t>
      </w:r>
      <w:r w:rsidR="006F47E9" w:rsidRPr="00E05524">
        <w:t xml:space="preserve"> </w:t>
      </w:r>
      <w:r w:rsidR="00EE3EC3">
        <w:t>a</w:t>
      </w:r>
      <w:r w:rsidR="006F47E9" w:rsidRPr="00E05524">
        <w:t>ssembly</w:t>
      </w:r>
      <w:r w:rsidR="006F47E9">
        <w:t xml:space="preserve"> (Figure 1D</w:t>
      </w:r>
      <w:r>
        <w:t>-</w:t>
      </w:r>
      <w:r w:rsidR="00EE3EC3">
        <w:t>H</w:t>
      </w:r>
      <w:r w:rsidR="006F47E9">
        <w:t>)</w:t>
      </w:r>
    </w:p>
    <w:p w14:paraId="4EF864E4" w14:textId="7C6A70C9" w:rsidR="006F47E9" w:rsidRDefault="006F47E9" w:rsidP="00CC7E1B">
      <w:pPr>
        <w:spacing w:line="276" w:lineRule="auto"/>
        <w:ind w:right="270"/>
        <w:rPr>
          <w:i/>
        </w:rPr>
      </w:pPr>
      <w:r>
        <w:rPr>
          <w:i/>
        </w:rPr>
        <w:t xml:space="preserve">Methods </w:t>
      </w:r>
    </w:p>
    <w:p w14:paraId="1A75C5C9" w14:textId="4AD5D939" w:rsidR="00707580" w:rsidRPr="007D5226" w:rsidRDefault="00707580" w:rsidP="00CC7E1B">
      <w:pPr>
        <w:spacing w:line="276" w:lineRule="auto"/>
        <w:ind w:right="270"/>
        <w:rPr>
          <w:iCs/>
        </w:rPr>
      </w:pPr>
      <w:r w:rsidRPr="007D5226">
        <w:rPr>
          <w:iCs/>
        </w:rPr>
        <w:t xml:space="preserve">We have broken this section into various steps for clarity and flow when describing </w:t>
      </w:r>
      <w:r w:rsidR="00813F4C">
        <w:rPr>
          <w:iCs/>
        </w:rPr>
        <w:t>the</w:t>
      </w:r>
      <w:r w:rsidRPr="007D5226">
        <w:rPr>
          <w:iCs/>
        </w:rPr>
        <w:t xml:space="preserve"> iterative process</w:t>
      </w:r>
      <w:r w:rsidR="00813F4C">
        <w:rPr>
          <w:iCs/>
        </w:rPr>
        <w:t xml:space="preserve"> of assembling a eukaryotic genome</w:t>
      </w:r>
      <w:r w:rsidRPr="007D5226">
        <w:rPr>
          <w:iCs/>
        </w:rPr>
        <w:t>.</w:t>
      </w:r>
    </w:p>
    <w:p w14:paraId="4429CB29" w14:textId="7A74DE0B" w:rsidR="0070701F" w:rsidRDefault="0070701F" w:rsidP="00CC7E1B">
      <w:pPr>
        <w:spacing w:line="276" w:lineRule="auto"/>
        <w:ind w:right="270"/>
      </w:pPr>
      <w:r>
        <w:t>Step 1: Use long-read sequencing data to create Draft Assembly A</w:t>
      </w:r>
    </w:p>
    <w:p w14:paraId="7D25CCEB" w14:textId="57D5E6F7" w:rsidR="0070701F" w:rsidRDefault="00237860" w:rsidP="00CC7E1B">
      <w:pPr>
        <w:spacing w:line="276" w:lineRule="auto"/>
        <w:ind w:left="720" w:right="270"/>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4766DA">
        <w:t xml:space="preserve">, </w:t>
      </w:r>
      <w:hyperlink r:id="rId18" w:history="1">
        <w:r w:rsidR="004766DA" w:rsidRPr="001432C3">
          <w:rPr>
            <w:rStyle w:val="Hyperlink"/>
          </w:rPr>
          <w:t>https://github.com/PacificBiosciences/pbipa</w:t>
        </w:r>
      </w:hyperlink>
      <w:r w:rsidR="004766DA">
        <w:t>)</w:t>
      </w:r>
      <w:r w:rsidR="00927DF1">
        <w:t>. The assembly product was polished</w:t>
      </w:r>
      <w:r w:rsidR="006D5D27">
        <w:t xml:space="preserve"> of errors</w:t>
      </w:r>
      <w:r w:rsidR="00927DF1">
        <w:t xml:space="preserve">, purged of duplicate </w:t>
      </w:r>
      <w:proofErr w:type="spellStart"/>
      <w:r w:rsidR="00927DF1">
        <w:t>haplotigs</w:t>
      </w:r>
      <w:proofErr w:type="spellEnd"/>
      <w:r w:rsidR="00927DF1">
        <w:t>, and phased into primary and alternative 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CC7E1B">
      <w:pPr>
        <w:spacing w:line="276" w:lineRule="auto"/>
        <w:ind w:right="270"/>
      </w:pPr>
    </w:p>
    <w:p w14:paraId="7F87BDD6" w14:textId="42A0E77F" w:rsidR="0070701F" w:rsidRDefault="0070701F" w:rsidP="00CC7E1B">
      <w:pPr>
        <w:spacing w:line="276" w:lineRule="auto"/>
        <w:ind w:right="270"/>
      </w:pPr>
      <w:r>
        <w:t>Step 2: Incorporate linked-reads into Draft Assembly A to produce Draft Assembly B</w:t>
      </w:r>
    </w:p>
    <w:p w14:paraId="08D6C878" w14:textId="3DB22B00" w:rsidR="0070701F" w:rsidRDefault="00927DF1" w:rsidP="00CC7E1B">
      <w:pPr>
        <w:spacing w:line="276" w:lineRule="auto"/>
        <w:ind w:left="720" w:right="270"/>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w:t>
      </w:r>
      <w:r w:rsidR="004766DA">
        <w:t>(</w:t>
      </w:r>
      <w:hyperlink r:id="rId19" w:history="1">
        <w:r w:rsidR="004766DA" w:rsidRPr="001432C3">
          <w:rPr>
            <w:rStyle w:val="Hyperlink"/>
          </w:rPr>
          <w:t>https://github.com/wtsi-hpag/Scaff10X</w:t>
        </w:r>
      </w:hyperlink>
      <w:r w:rsidR="004766DA">
        <w:t>)</w:t>
      </w:r>
      <w:r>
        <w:t xml:space="preserve">. </w:t>
      </w:r>
    </w:p>
    <w:p w14:paraId="3D4C2148" w14:textId="2CA595C2" w:rsidR="0070701F" w:rsidRDefault="0070701F" w:rsidP="00CC7E1B">
      <w:pPr>
        <w:spacing w:line="276" w:lineRule="auto"/>
        <w:ind w:right="270"/>
      </w:pPr>
    </w:p>
    <w:p w14:paraId="676EFBB5" w14:textId="0DFEFB8A" w:rsidR="0070701F" w:rsidRDefault="0070701F" w:rsidP="00CC7E1B">
      <w:pPr>
        <w:spacing w:line="276" w:lineRule="auto"/>
        <w:ind w:right="270"/>
      </w:pPr>
      <w:r>
        <w:t>Step 3: Incorporate hi-c data into Draft Assembly B to produce Draft Assembly C</w:t>
      </w:r>
    </w:p>
    <w:p w14:paraId="3360C633" w14:textId="33A983D5" w:rsidR="001846C6" w:rsidRDefault="00A20406" w:rsidP="00CC7E1B">
      <w:pPr>
        <w:spacing w:line="276" w:lineRule="auto"/>
        <w:ind w:left="720" w:right="270"/>
      </w:pPr>
      <w:r>
        <w:t xml:space="preserve">In order to use long distance information, we indexed the assembly </w:t>
      </w:r>
      <w:r w:rsidR="00DB42D9">
        <w:t>produced in</w:t>
      </w:r>
      <w:r>
        <w:t xml:space="preserve"> the scaff10x step and mapped hi-c reads to the draft assembly</w:t>
      </w:r>
      <w:r w:rsidR="00DB42D9">
        <w:t xml:space="preserve"> using bwa</w:t>
      </w:r>
      <w:r w:rsidR="004766DA">
        <w:fldChar w:fldCharType="begin"/>
      </w:r>
      <w:r w:rsidR="000D2A88">
        <w:instrText xml:space="preserve"> ADDIN ZOTERO_ITEM CSL_CITATION {"citationID":"RnfBiDgd","properties":{"formattedCitation":"\\super 20\\nosupersub{}","plainCitation":"20","noteIndex":0},"citationItems":[{"id":306,"uris":["http://zotero.org/users/local/3tku6QP0/items/HK34MEIV"],"uri":["http://zotero.org/users/local/3tku6QP0/items/HK34MEIV"],"itemData":{"id":306,"type":"article-journal","abstract":"MOTIVATION: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4766DA">
        <w:fldChar w:fldCharType="separate"/>
      </w:r>
      <w:r w:rsidR="000D2A88" w:rsidRPr="000D2A88">
        <w:rPr>
          <w:vertAlign w:val="superscript"/>
        </w:rPr>
        <w:t>20</w:t>
      </w:r>
      <w:r w:rsidR="004766DA">
        <w:fldChar w:fldCharType="end"/>
      </w:r>
      <w:r w:rsidR="00DB42D9">
        <w:t xml:space="preserve"> and samtools</w:t>
      </w:r>
      <w:r w:rsidR="004766DA">
        <w:fldChar w:fldCharType="begin"/>
      </w:r>
      <w:r w:rsidR="000D2A88">
        <w:instrText xml:space="preserve"> ADDIN ZOTERO_ITEM CSL_CITATION {"citationID":"mIopKhGC","properties":{"formattedCitation":"\\super 21\\nosupersub{}","plainCitation":"21","noteIndex":0},"citationItems":[{"id":307,"uris":["http://zotero.org/users/local/3tku6QP0/items/3AY6NC6Y"],"uri":["http://zotero.org/users/local/3tku6QP0/items/3AY6NC6Y"],"itemData":{"id":307,"type":"article-journal","abstract":"SUMMARY: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4766DA">
        <w:fldChar w:fldCharType="separate"/>
      </w:r>
      <w:r w:rsidR="000D2A88" w:rsidRPr="000D2A88">
        <w:rPr>
          <w:vertAlign w:val="superscript"/>
        </w:rPr>
        <w:t>21</w:t>
      </w:r>
      <w:r w:rsidR="004766DA">
        <w:fldChar w:fldCharType="end"/>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w:t>
      </w:r>
      <w:r w:rsidR="004766DA">
        <w:t xml:space="preserve"> (</w:t>
      </w:r>
      <w:hyperlink r:id="rId20" w:history="1">
        <w:r w:rsidR="004766DA" w:rsidRPr="004766DA">
          <w:rPr>
            <w:rStyle w:val="Hyperlink"/>
          </w:rPr>
          <w:t>https://github.com/ArimaGenomics/mapping_pipeline</w:t>
        </w:r>
      </w:hyperlink>
      <w:r w:rsidR="004766DA">
        <w:t>)</w:t>
      </w:r>
      <w:r w:rsidR="00DF4329">
        <w:t xml:space="preserve">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4766DA">
        <w:t>(</w:t>
      </w:r>
      <w:hyperlink r:id="rId21" w:history="1">
        <w:r w:rsidR="004766DA" w:rsidRPr="004766DA">
          <w:rPr>
            <w:rStyle w:val="Hyperlink"/>
          </w:rPr>
          <w:t>http://broadinstitute.github.io/picard/</w:t>
        </w:r>
      </w:hyperlink>
      <w:r w:rsidR="004766DA">
        <w: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using bedtools</w:t>
      </w:r>
      <w:r w:rsidR="004766DA">
        <w:fldChar w:fldCharType="begin"/>
      </w:r>
      <w:r w:rsidR="000D2A88">
        <w:instrText xml:space="preserve"> ADDIN ZOTERO_ITEM CSL_CITATION {"citationID":"QXFJPeQ4","properties":{"formattedCitation":"\\super 22\\nosupersub{}","plainCitation":"22","noteIndex":0},"citationItems":[{"id":486,"uris":["http://zotero.org/users/local/3tku6QP0/items/YEZPTZCZ"],"uri":["http://zotero.org/users/local/3tku6QP0/items/YEZPTZCZ"],"itemData":{"id":486,"type":"article-journal","abstract":"Motivation: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4766DA">
        <w:fldChar w:fldCharType="separate"/>
      </w:r>
      <w:r w:rsidR="000D2A88" w:rsidRPr="000D2A88">
        <w:rPr>
          <w:vertAlign w:val="superscript"/>
        </w:rPr>
        <w:t>22</w:t>
      </w:r>
      <w:r w:rsidR="004766DA">
        <w:fldChar w:fldCharType="end"/>
      </w:r>
      <w:r w:rsidR="00DF4329" w:rsidRPr="00DF4329">
        <w:t xml:space="preserve">.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w:t>
      </w:r>
      <w:r w:rsidR="004766DA">
        <w:fldChar w:fldCharType="begin"/>
      </w:r>
      <w:r w:rsidR="000D2A88">
        <w:instrText xml:space="preserve"> ADDIN ZOTERO_ITEM CSL_CITATION {"citationID":"gcPTjvKZ","properties":{"formattedCitation":"\\super 23\\nosupersub{}","plainCitation":"23","noteIndex":0},"citationItems":[{"id":488,"uris":["http://zotero.org/users/local/3tku6QP0/items/26F9RGWT"],"uri":["http://zotero.org/users/local/3tku6QP0/items/26F9RGWT"],"itemData":{"id":488,"type":"article-journal","abstract":"Long-read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 </w:instrText>
      </w:r>
      <w:r w:rsidR="004766DA">
        <w:fldChar w:fldCharType="separate"/>
      </w:r>
      <w:r w:rsidR="000D2A88" w:rsidRPr="000D2A88">
        <w:rPr>
          <w:vertAlign w:val="superscript"/>
        </w:rPr>
        <w:t>23</w:t>
      </w:r>
      <w:r w:rsidR="004766DA">
        <w:fldChar w:fldCharType="end"/>
      </w:r>
      <w:r w:rsidR="004766DA">
        <w:t xml:space="preserve">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CC7E1B">
      <w:pPr>
        <w:spacing w:line="276" w:lineRule="auto"/>
        <w:ind w:right="270"/>
      </w:pPr>
    </w:p>
    <w:p w14:paraId="0EE4B812" w14:textId="1B5B53F0" w:rsidR="0070701F" w:rsidRDefault="0070701F" w:rsidP="00CC7E1B">
      <w:pPr>
        <w:spacing w:line="276" w:lineRule="auto"/>
        <w:ind w:right="270"/>
      </w:pPr>
      <w:r>
        <w:t>Step 4: Use linkage map with Draft Assembly C to produce Final Assembly</w:t>
      </w:r>
    </w:p>
    <w:p w14:paraId="3BE1766A" w14:textId="55E93B00" w:rsidR="008E544E" w:rsidRDefault="00A20406" w:rsidP="00813F4C">
      <w:pPr>
        <w:spacing w:line="276" w:lineRule="auto"/>
        <w:ind w:left="720" w:right="270"/>
      </w:pPr>
      <w:r>
        <w:lastRenderedPageBreak/>
        <w:t xml:space="preserve">Finally, we anchored our assembly into chromosomes by using a </w:t>
      </w:r>
      <w:r w:rsidR="009D62D5">
        <w:t xml:space="preserve">genetic </w:t>
      </w:r>
      <w:r>
        <w:t>linkage map produced in Lew et al (2015)</w:t>
      </w:r>
      <w:r w:rsidR="000D2A88">
        <w:fldChar w:fldCharType="begin"/>
      </w:r>
      <w:r w:rsidR="000D2A88">
        <w:instrText xml:space="preserve"> ADDIN ZOTERO_ITEM CSL_CITATION {"citationID":"jmaW0QkC","properties":{"formattedCitation":"\\super 14\\nosupersub{}","plainCitation":"14","noteIndex":0},"citationItems":[{"id":224,"uris":["http://zotero.org/users/local/3tku6QP0/items/NMRF5PW2"],"uri":["http://zotero.org/users/local/3tku6QP0/items/NMRF5PW2"],"itemData":{"id":224,"type":"article-journal","abstract":"AbstractThe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000D2A88">
        <w:fldChar w:fldCharType="separate"/>
      </w:r>
      <w:r w:rsidR="000D2A88" w:rsidRPr="000D2A88">
        <w:rPr>
          <w:vertAlign w:val="superscript"/>
        </w:rPr>
        <w:t>14</w:t>
      </w:r>
      <w:r w:rsidR="000D2A88">
        <w:fldChar w:fldCharType="end"/>
      </w:r>
      <w:r w:rsidR="009D62D5">
        <w:t xml:space="preserve"> with the output from the hi-c assembly step</w:t>
      </w:r>
      <w:r w:rsidR="008E544E">
        <w:t xml:space="preserve"> and the software chromonomer</w:t>
      </w:r>
      <w:r w:rsidR="000D2A88">
        <w:fldChar w:fldCharType="begin"/>
      </w:r>
      <w:r w:rsidR="000D2A88">
        <w:instrText xml:space="preserve"> ADDIN ZOTERO_ITEM CSL_CITATION {"citationID":"DNN9k1h0","properties":{"formattedCitation":"\\super 24\\nosupersub{}","plainCitation":"24","noteIndex":0},"citationItems":[{"id":492,"uris":["http://zotero.org/users/local/3tku6QP0/items/FDEMU4N3"],"uri":["http://zotero.org/users/local/3tku6QP0/items/FDEMU4N3"],"itemData":{"id":492,"type":"article-journal","abstract":"The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quality.","language":"en","page":"14","source":"Zotero","title":"Chromonomer: A Tool Set for Repairing and Enhancing Assembled Genomes Through Integration of Genetic Maps and Conserved Synteny","author":[{"family":"Catchen","given":"Julian"},{"family":"Amores","given":"Angel"},{"family":"Bassham","given":"Susan"}]}}],"schema":"https://github.com/citation-style-language/schema/raw/master/csl-citation.json"} </w:instrText>
      </w:r>
      <w:r w:rsidR="000D2A88">
        <w:fldChar w:fldCharType="separate"/>
      </w:r>
      <w:r w:rsidR="000D2A88" w:rsidRPr="000D2A88">
        <w:rPr>
          <w:vertAlign w:val="superscript"/>
        </w:rPr>
        <w:t>24</w:t>
      </w:r>
      <w:r w:rsidR="000D2A88">
        <w:fldChar w:fldCharType="end"/>
      </w:r>
      <w:r w:rsidR="009D62D5">
        <w:t>.</w:t>
      </w:r>
    </w:p>
    <w:p w14:paraId="5688CAF9" w14:textId="58DF9B21" w:rsidR="009D62D5" w:rsidRDefault="009D62D5" w:rsidP="00CC7E1B">
      <w:pPr>
        <w:spacing w:line="276" w:lineRule="auto"/>
        <w:ind w:right="270"/>
      </w:pPr>
    </w:p>
    <w:p w14:paraId="154F37AD" w14:textId="5265EF51" w:rsidR="009D62D5" w:rsidRDefault="009D62D5" w:rsidP="00CC7E1B">
      <w:pPr>
        <w:spacing w:line="276" w:lineRule="auto"/>
        <w:ind w:right="270"/>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BUSCO</w:t>
      </w:r>
      <w:r w:rsidR="004D68AA">
        <w:fldChar w:fldCharType="begin"/>
      </w:r>
      <w:r w:rsidR="004D68AA">
        <w:instrText xml:space="preserve"> ADDIN ZOTERO_ITEM CSL_CITATION {"citationID":"jkkkCtoG","properties":{"formattedCitation":"\\super 25\\nosupersub{}","plainCitation":"25","noteIndex":0},"citationItems":[{"id":393,"uris":["http://zotero.org/users/local/3tku6QP0/items/RLQY2IMS"],"uri":["http://zotero.org/users/local/3tku6QP0/items/RLQY2IMS"],"itemData":{"id":393,"type":"article-journal","abstract":"ABSTRACT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 </w:instrText>
      </w:r>
      <w:r w:rsidR="004D68AA">
        <w:fldChar w:fldCharType="separate"/>
      </w:r>
      <w:r w:rsidR="004D68AA" w:rsidRPr="004D68AA">
        <w:rPr>
          <w:vertAlign w:val="superscript"/>
        </w:rPr>
        <w:t>25</w:t>
      </w:r>
      <w:r w:rsidR="004D68AA">
        <w:fldChar w:fldCharType="end"/>
      </w:r>
      <w:r w:rsidR="008673C5">
        <w:t xml:space="preserve"> scores were used to evaluate the completeness of each assembly as expected from a core set of highly conserved </w:t>
      </w:r>
      <w:r w:rsidR="00DE273D">
        <w:t xml:space="preserve">single copy </w:t>
      </w:r>
      <w:r w:rsidR="008673C5">
        <w:t xml:space="preserve">genes in the </w:t>
      </w:r>
      <w:r w:rsidR="008673C5" w:rsidRPr="004D68AA">
        <w:rPr>
          <w:i/>
          <w:iCs/>
        </w:rPr>
        <w:t>Actinopterygii</w:t>
      </w:r>
      <w:r w:rsidR="008673C5">
        <w:t xml:space="preserve"> lineage.</w:t>
      </w:r>
    </w:p>
    <w:p w14:paraId="0296C7D5" w14:textId="329C7D09" w:rsidR="006F47E9" w:rsidRDefault="006F47E9" w:rsidP="00CC7E1B">
      <w:pPr>
        <w:spacing w:line="276" w:lineRule="auto"/>
        <w:ind w:right="270"/>
        <w:rPr>
          <w:color w:val="FF0000"/>
        </w:rPr>
      </w:pPr>
    </w:p>
    <w:p w14:paraId="1249177A" w14:textId="53D962F5" w:rsidR="00867C19" w:rsidRDefault="00867C19" w:rsidP="00CC7E1B">
      <w:pPr>
        <w:spacing w:line="276" w:lineRule="auto"/>
        <w:ind w:right="270"/>
        <w:rPr>
          <w:i/>
        </w:rPr>
      </w:pPr>
      <w:r>
        <w:rPr>
          <w:i/>
        </w:rPr>
        <w:t>Results</w:t>
      </w:r>
    </w:p>
    <w:p w14:paraId="48A46166" w14:textId="19B7F2BC" w:rsidR="00AB4990" w:rsidRDefault="008673C5" w:rsidP="00CC7E1B">
      <w:pPr>
        <w:spacing w:line="276" w:lineRule="auto"/>
        <w:ind w:right="270"/>
      </w:pPr>
      <w:r>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7D5226">
        <w:t>).</w:t>
      </w:r>
      <w:r w:rsidR="00707580">
        <w:t xml:space="preserve"> </w:t>
      </w:r>
    </w:p>
    <w:p w14:paraId="75757E52" w14:textId="729F32F9" w:rsidR="00D46F6C" w:rsidRDefault="00D46F6C" w:rsidP="00CC7E1B">
      <w:pPr>
        <w:spacing w:line="276" w:lineRule="auto"/>
        <w:ind w:right="270"/>
      </w:pPr>
    </w:p>
    <w:p w14:paraId="60736A9F" w14:textId="77777777" w:rsidR="00261AAC" w:rsidRDefault="00261AAC" w:rsidP="00CC7E1B">
      <w:pPr>
        <w:spacing w:line="276" w:lineRule="auto"/>
        <w:ind w:right="270"/>
      </w:pPr>
    </w:p>
    <w:p w14:paraId="5FCB745E" w14:textId="77777777" w:rsidR="00D46F6C" w:rsidRDefault="00D46F6C"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pPr>
      <w:r w:rsidRPr="00A85974">
        <w:rPr>
          <w:b/>
          <w:bCs/>
          <w:u w:val="single"/>
        </w:rPr>
        <w:t>BOX 4</w:t>
      </w:r>
      <w:r w:rsidRPr="00686B4B">
        <w:rPr>
          <w:b/>
          <w:bCs/>
        </w:rPr>
        <w:t>: Assembly statistics</w:t>
      </w:r>
    </w:p>
    <w:p w14:paraId="1D893BF0" w14:textId="3C36D5C0" w:rsidR="00D46F6C" w:rsidRDefault="00D46F6C"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CC7E1B">
      <w:pPr>
        <w:pBdr>
          <w:top w:val="single" w:sz="4" w:space="1" w:color="auto" w:shadow="1"/>
          <w:left w:val="single" w:sz="4" w:space="4" w:color="auto" w:shadow="1"/>
          <w:bottom w:val="single" w:sz="4" w:space="1" w:color="auto" w:shadow="1"/>
          <w:right w:val="single" w:sz="4" w:space="4" w:color="auto" w:shadow="1"/>
        </w:pBdr>
        <w:spacing w:line="276" w:lineRule="auto"/>
        <w:ind w:right="270"/>
        <w:rPr>
          <w:sz w:val="10"/>
          <w:szCs w:val="10"/>
        </w:rPr>
      </w:pPr>
      <w:r w:rsidRPr="00D46F6C">
        <w:rPr>
          <w:sz w:val="10"/>
          <w:szCs w:val="10"/>
        </w:rPr>
        <w:t>Figure taken from: https://www.molecularecologist.com/2017/03/29/whats-n50/</w:t>
      </w:r>
    </w:p>
    <w:p w14:paraId="13476037" w14:textId="6F8943E4" w:rsidR="003A7140" w:rsidRDefault="003A7140" w:rsidP="00CC7E1B">
      <w:pPr>
        <w:spacing w:line="276" w:lineRule="auto"/>
        <w:ind w:right="270"/>
      </w:pPr>
    </w:p>
    <w:p w14:paraId="7FFE7A4F" w14:textId="77777777" w:rsidR="000D2A88" w:rsidRDefault="000D2A88" w:rsidP="00CC7E1B">
      <w:pPr>
        <w:spacing w:line="276" w:lineRule="auto"/>
        <w:ind w:right="270"/>
      </w:pPr>
    </w:p>
    <w:p w14:paraId="434450C9" w14:textId="43C20F77" w:rsidR="003A7140" w:rsidRPr="003A7140" w:rsidRDefault="00A11F46" w:rsidP="00CC7E1B">
      <w:pPr>
        <w:pStyle w:val="Heading2"/>
        <w:spacing w:line="276" w:lineRule="auto"/>
      </w:pPr>
      <w:r w:rsidRPr="003A7140">
        <w:t>Cytogenic</w:t>
      </w:r>
      <w:r w:rsidR="003A7140">
        <w:t xml:space="preserve"> (</w:t>
      </w:r>
      <w:r w:rsidR="004D57B6">
        <w:t>k</w:t>
      </w:r>
      <w:r w:rsidR="003A7140">
        <w:t>aryotype)</w:t>
      </w:r>
      <w:r w:rsidR="003A7140" w:rsidRPr="003A7140">
        <w:t xml:space="preserve"> </w:t>
      </w:r>
      <w:r w:rsidR="004D57B6">
        <w:t>c</w:t>
      </w:r>
      <w:r w:rsidR="003A7140" w:rsidRPr="003A7140">
        <w:t xml:space="preserve">hromosome </w:t>
      </w:r>
      <w:r w:rsidR="004D57B6">
        <w:t>v</w:t>
      </w:r>
      <w:r w:rsidR="003A7140" w:rsidRPr="003A7140">
        <w:t>alidation</w:t>
      </w:r>
    </w:p>
    <w:p w14:paraId="2EDC15F9" w14:textId="3A860F4C" w:rsidR="003A7140" w:rsidRDefault="003A7140" w:rsidP="00CC7E1B">
      <w:pPr>
        <w:spacing w:line="276" w:lineRule="auto"/>
      </w:pPr>
      <w:r>
        <w:rPr>
          <w:i/>
          <w:iCs/>
        </w:rPr>
        <w:t>Methods</w:t>
      </w:r>
    </w:p>
    <w:p w14:paraId="59AF609A" w14:textId="674E660A" w:rsidR="003A7140" w:rsidRDefault="00A11F46" w:rsidP="00813F4C">
      <w:pPr>
        <w:spacing w:line="276" w:lineRule="auto"/>
        <w:rPr>
          <w:rFonts w:ascii="Times" w:hAnsi="Times"/>
        </w:rPr>
      </w:pPr>
      <w:r>
        <w:rPr>
          <w:rFonts w:ascii="Times" w:hAnsi="Times"/>
        </w:rPr>
        <w:lastRenderedPageBreak/>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813F4C">
      <w:pPr>
        <w:spacing w:line="276" w:lineRule="auto"/>
        <w:rPr>
          <w:rFonts w:ascii="Times" w:hAnsi="Times"/>
        </w:rPr>
      </w:pPr>
    </w:p>
    <w:p w14:paraId="4C43BAF6" w14:textId="3C8F625F" w:rsidR="003A7140" w:rsidRDefault="003A7140" w:rsidP="00813F4C">
      <w:pPr>
        <w:spacing w:line="276" w:lineRule="auto"/>
        <w:rPr>
          <w:rFonts w:ascii="Times" w:hAnsi="Times"/>
        </w:rPr>
      </w:pPr>
      <w:r w:rsidRPr="005A48C3">
        <w:rPr>
          <w:rFonts w:ascii="Times" w:hAnsi="Times"/>
        </w:rPr>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CC7E1B">
      <w:pPr>
        <w:spacing w:line="276" w:lineRule="auto"/>
        <w:ind w:right="270"/>
      </w:pPr>
    </w:p>
    <w:p w14:paraId="3A78772E" w14:textId="77777777" w:rsidR="0015704C" w:rsidRDefault="00A11F46" w:rsidP="00CC7E1B">
      <w:pPr>
        <w:spacing w:line="276" w:lineRule="auto"/>
      </w:pPr>
      <w:r>
        <w:rPr>
          <w:i/>
          <w:iCs/>
        </w:rPr>
        <w:t>Results</w:t>
      </w:r>
    </w:p>
    <w:p w14:paraId="1BE23904" w14:textId="111EFF0E" w:rsidR="00A11F46" w:rsidRDefault="00A11F46" w:rsidP="00CC7E1B">
      <w:pPr>
        <w:spacing w:line="276" w:lineRule="auto"/>
      </w:pPr>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D2B7734" w14:textId="6B46DE18" w:rsidR="00D14EFD" w:rsidRDefault="00D14EFD" w:rsidP="00CC7E1B">
      <w:pPr>
        <w:spacing w:line="276" w:lineRule="auto"/>
      </w:pPr>
    </w:p>
    <w:p w14:paraId="5FCD5CEF" w14:textId="34F7BFE5" w:rsidR="00D14EFD" w:rsidRPr="00FB7A0E" w:rsidRDefault="00FB7A0E" w:rsidP="00CC7E1B">
      <w:pPr>
        <w:pStyle w:val="Heading2"/>
        <w:spacing w:line="276" w:lineRule="auto"/>
      </w:pPr>
      <w:r>
        <w:t xml:space="preserve">Genome </w:t>
      </w:r>
      <w:r w:rsidR="00CC7E1B">
        <w:t>a</w:t>
      </w:r>
      <w:r>
        <w:t xml:space="preserve">ssembly </w:t>
      </w:r>
      <w:r w:rsidR="00CC7E1B">
        <w:t>d</w:t>
      </w:r>
      <w:r w:rsidR="00D14EFD">
        <w:t>iscussion</w:t>
      </w:r>
    </w:p>
    <w:p w14:paraId="6F06666E" w14:textId="06D80FF1" w:rsidR="000D2A88" w:rsidRPr="000D2A88" w:rsidRDefault="000D2A88" w:rsidP="00CC7E1B">
      <w:pPr>
        <w:spacing w:line="276" w:lineRule="auto"/>
      </w:pPr>
      <w:r w:rsidRPr="000D2A88">
        <w:t xml:space="preserve">The diploid chromosome number of 56 for </w:t>
      </w:r>
      <w:r>
        <w:t>delta</w:t>
      </w:r>
      <w:r w:rsidRPr="000D2A88">
        <w:t xml:space="preserve"> smelt aligns with that reported for other smelt species, 2n=54, 56 or 58 for European </w:t>
      </w:r>
      <w:r w:rsidR="0068574C">
        <w:t>smelt</w:t>
      </w:r>
      <w:r w:rsidR="0068574C">
        <w:fldChar w:fldCharType="begin"/>
      </w:r>
      <w:r w:rsidR="004D68AA">
        <w:instrText xml:space="preserve"> ADDIN ZOTERO_ITEM CSL_CITATION {"citationID":"lXut5gfr","properties":{"formattedCitation":"\\super 26,27\\nosupersub{}","plainCitation":"26,27","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 </w:instrText>
      </w:r>
      <w:r w:rsidR="0068574C">
        <w:fldChar w:fldCharType="separate"/>
      </w:r>
      <w:r w:rsidR="004D68AA" w:rsidRPr="004D68AA">
        <w:rPr>
          <w:vertAlign w:val="superscript"/>
        </w:rPr>
        <w:t>26,27</w:t>
      </w:r>
      <w:r w:rsidR="0068574C">
        <w:fldChar w:fldCharType="end"/>
      </w:r>
      <w:r w:rsidRPr="000D2A88">
        <w:t xml:space="preserve"> and 2n=56 for the Japanese pond smelt</w:t>
      </w:r>
      <w:r w:rsidR="0068574C">
        <w:fldChar w:fldCharType="begin"/>
      </w:r>
      <w:r w:rsidR="004D68AA">
        <w:instrText xml:space="preserve"> ADDIN ZOTERO_ITEM CSL_CITATION {"citationID":"isNNQCcP","properties":{"formattedCitation":"\\super 28\\nosupersub{}","plainCitation":"28","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 </w:instrText>
      </w:r>
      <w:r w:rsidR="0068574C">
        <w:fldChar w:fldCharType="separate"/>
      </w:r>
      <w:r w:rsidR="004D68AA" w:rsidRPr="004D68AA">
        <w:rPr>
          <w:vertAlign w:val="superscript"/>
        </w:rPr>
        <w:t>28</w:t>
      </w:r>
      <w:r w:rsidR="0068574C">
        <w:fldChar w:fldCharType="end"/>
      </w:r>
      <w:r w:rsidRPr="000D2A88">
        <w:t>. As others have noted, Robertsonian fusions/fissions of chromosomes (</w:t>
      </w:r>
      <w:proofErr w:type="spellStart"/>
      <w:r w:rsidRPr="000D2A88">
        <w:t>acrocentrics</w:t>
      </w:r>
      <w:proofErr w:type="spellEnd"/>
      <w:r w:rsidRPr="000D2A88">
        <w:t xml:space="preserve"> fusing to form </w:t>
      </w:r>
      <w:proofErr w:type="spellStart"/>
      <w:r w:rsidRPr="000D2A88">
        <w:t>metacentrics</w:t>
      </w:r>
      <w:proofErr w:type="spellEnd"/>
      <w:r w:rsidRPr="000D2A88">
        <w:t xml:space="preserve"> or vice versa) may be the source of the karyotype variation, which is also the basis for karyotype variation observed within and among salmonid species</w:t>
      </w:r>
      <w:r w:rsidR="0068574C">
        <w:fldChar w:fldCharType="begin"/>
      </w:r>
      <w:r w:rsidR="004D68AA">
        <w:instrText xml:space="preserve"> ADDIN ZOTERO_ITEM CSL_CITATION {"citationID":"tUelmuHF","properties":{"formattedCitation":"\\super 27,29\\nosupersub{}","plainCitation":"27,29","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 </w:instrText>
      </w:r>
      <w:r w:rsidR="0068574C">
        <w:fldChar w:fldCharType="separate"/>
      </w:r>
      <w:r w:rsidR="004D68AA" w:rsidRPr="004D68AA">
        <w:rPr>
          <w:vertAlign w:val="superscript"/>
        </w:rPr>
        <w:t>27,29</w:t>
      </w:r>
      <w:r w:rsidR="0068574C">
        <w:fldChar w:fldCharType="end"/>
      </w:r>
      <w:r w:rsidRPr="000D2A88">
        <w:t xml:space="preserve">. No sex chromosomes have been reported to date for those smelts studied cytogenetically and here we found no evidence for sex-specific chromosomes although a more detailed study </w:t>
      </w:r>
      <w:r w:rsidR="0068574C">
        <w:t>is necessary to</w:t>
      </w:r>
      <w:r w:rsidRPr="000D2A88">
        <w:t xml:space="preserve"> secure </w:t>
      </w:r>
      <w:r w:rsidR="0068574C">
        <w:t>such a</w:t>
      </w:r>
      <w:r w:rsidRPr="000D2A88">
        <w:t xml:space="preserve"> determination given the small sample size</w:t>
      </w:r>
      <w:r w:rsidR="0068574C">
        <w:t xml:space="preserve"> and low resolution of images</w:t>
      </w:r>
      <w:r w:rsidRPr="000D2A88">
        <w:t xml:space="preserve">. Similar to other reports, we note a preponderance of </w:t>
      </w:r>
      <w:proofErr w:type="spellStart"/>
      <w:r w:rsidRPr="000D2A88">
        <w:t>subtelocentric</w:t>
      </w:r>
      <w:proofErr w:type="spellEnd"/>
      <w:r w:rsidRPr="000D2A88">
        <w:t xml:space="preserve">/acrocentric chromosome pairs over metacentric chromosome pairs. </w:t>
      </w:r>
    </w:p>
    <w:p w14:paraId="1F8A92AD" w14:textId="77777777" w:rsidR="000D2A88" w:rsidRDefault="000D2A88" w:rsidP="00CC7E1B">
      <w:pPr>
        <w:spacing w:line="276" w:lineRule="auto"/>
      </w:pPr>
    </w:p>
    <w:p w14:paraId="39DF1FFA" w14:textId="08C40334" w:rsidR="00006E62" w:rsidRDefault="00D14EFD" w:rsidP="00CC7E1B">
      <w:pPr>
        <w:spacing w:line="276" w:lineRule="auto"/>
      </w:pPr>
      <w:r>
        <w:t>The primary objective of this study was to create a highly contiguous genome assembly for use within and beyond the scope of this project. We have achieved the gold-standard for constructing reference genome and have assembled a chromosome-level reference genome for delta smelt</w:t>
      </w:r>
      <w:r w:rsidR="0068574C">
        <w:t xml:space="preserve"> and have validated our number of chromosomes with an independent cytogenetic study</w:t>
      </w:r>
      <w:r>
        <w:t xml:space="preserve">. To </w:t>
      </w:r>
      <w:r w:rsidR="0068574C">
        <w:t xml:space="preserve">assemble the delta smelt genome, </w:t>
      </w:r>
      <w:r>
        <w:t xml:space="preserve">we combined PacBio long reads, 10X Chromium linked-reads, Phase hi-c chromatin conformation capture and </w:t>
      </w:r>
      <w:r w:rsidR="00570BFE">
        <w:t xml:space="preserve">a </w:t>
      </w:r>
      <w:r>
        <w:t xml:space="preserve">linkage map to create two sex-specific reference assemblies for male and female fish. </w:t>
      </w:r>
    </w:p>
    <w:p w14:paraId="10CF8F3B" w14:textId="77777777" w:rsidR="00006E62" w:rsidRDefault="00006E62" w:rsidP="00CC7E1B">
      <w:pPr>
        <w:spacing w:line="276" w:lineRule="auto"/>
      </w:pPr>
    </w:p>
    <w:p w14:paraId="5051233C" w14:textId="6D853694" w:rsidR="00570BFE" w:rsidRDefault="00D14EFD" w:rsidP="00CC7E1B">
      <w:pPr>
        <w:spacing w:line="276" w:lineRule="auto"/>
      </w:pPr>
      <w:r>
        <w:t xml:space="preserve">The final </w:t>
      </w:r>
      <w:r w:rsidR="00570BFE">
        <w:t xml:space="preserve">total lengths for the </w:t>
      </w:r>
      <w:r>
        <w:t xml:space="preserve">male and </w:t>
      </w:r>
      <w:r w:rsidR="00570BFE">
        <w:t>female assemblies</w:t>
      </w:r>
      <w:r>
        <w:t xml:space="preserve"> </w:t>
      </w:r>
      <w:r w:rsidR="00570BFE">
        <w:t xml:space="preserve">were </w:t>
      </w:r>
      <w:r>
        <w:t>0.47Gb and 0.44Gb, respectively which is similar to the pond smelt genome (</w:t>
      </w:r>
      <w:proofErr w:type="spellStart"/>
      <w:r>
        <w:rPr>
          <w:i/>
          <w:iCs/>
        </w:rPr>
        <w:t>Hypomesus</w:t>
      </w:r>
      <w:proofErr w:type="spellEnd"/>
      <w:r>
        <w:rPr>
          <w:i/>
          <w:iCs/>
        </w:rPr>
        <w:t xml:space="preserve"> </w:t>
      </w:r>
      <w:proofErr w:type="spellStart"/>
      <w:r>
        <w:rPr>
          <w:i/>
          <w:iCs/>
        </w:rPr>
        <w:t>nipponensis</w:t>
      </w:r>
      <w:proofErr w:type="spellEnd"/>
      <w:r w:rsidR="0068574C">
        <w:t xml:space="preserve">) </w:t>
      </w:r>
      <w:r>
        <w:t>which has a total length of 0.50Gb</w:t>
      </w:r>
      <w:r w:rsidR="004D68AA">
        <w:fldChar w:fldCharType="begin"/>
      </w:r>
      <w:r w:rsidR="004D68AA">
        <w:instrText xml:space="preserve"> ADDIN ZOTERO_ITEM CSL_CITATION {"citationID":"LHomXNMi","properties":{"formattedCitation":"\\super 30\\nosupersub{}","plainCitation":"30","noteIndex":0},"citationItems":[{"id":501,"uris":["http://zotero.org/users/local/3tku6QP0/items/I97AMA8Q"],"uri":["http://zotero.org/users/local/3tku6QP0/items/I97AMA8Q"],"itemData":{"id":501,"type":"article-journal","container-title":"G3: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 </w:instrText>
      </w:r>
      <w:r w:rsidR="004D68AA">
        <w:fldChar w:fldCharType="separate"/>
      </w:r>
      <w:r w:rsidR="004D68AA" w:rsidRPr="004D68AA">
        <w:rPr>
          <w:vertAlign w:val="superscript"/>
        </w:rPr>
        <w:t>30</w:t>
      </w:r>
      <w:r w:rsidR="004D68AA">
        <w:fldChar w:fldCharType="end"/>
      </w:r>
      <w:r>
        <w:t xml:space="preserve">. Our final male and female assemblies had 376 and 549 </w:t>
      </w:r>
      <w:r w:rsidR="000E49E2">
        <w:t>scaffolds</w:t>
      </w:r>
      <w:r>
        <w:t xml:space="preserve"> with N50’s of 0.12Gb and 0.15Gb, respectively.</w:t>
      </w:r>
      <w:r w:rsidR="00570BFE">
        <w:t xml:space="preserve"> </w:t>
      </w:r>
      <w:r>
        <w:t xml:space="preserve">The first 28 contigs, representing number of haploid chromosomes confirmed by cytogenetic karyotyping contain </w:t>
      </w:r>
      <w:r w:rsidR="000E49E2">
        <w:t>73.3% and 81.</w:t>
      </w:r>
      <w:r w:rsidR="00006E62">
        <w:t>6%</w:t>
      </w:r>
      <w:r>
        <w:t xml:space="preserve"> of the sequencing data of total assemblies in male and females, respectively. </w:t>
      </w:r>
      <w:r w:rsidR="00570BFE">
        <w:t xml:space="preserve">For comparison the </w:t>
      </w:r>
      <w:r w:rsidR="000E49E2">
        <w:t xml:space="preserve">3.2Gb </w:t>
      </w:r>
      <w:r w:rsidR="00570BFE">
        <w:t>human genome––considered one of the leaders in genome assemblies</w:t>
      </w:r>
      <w:r w:rsidR="000E49E2">
        <w:t xml:space="preserve"> and has been actively worked on for over a decade</w:t>
      </w:r>
      <w:r w:rsidR="00570BFE">
        <w:t>––</w:t>
      </w:r>
      <w:r w:rsidR="000E49E2">
        <w:t xml:space="preserve">has an </w:t>
      </w:r>
      <w:r w:rsidR="00570BFE">
        <w:t xml:space="preserve">N50 of 0.67Gb, </w:t>
      </w:r>
      <w:r w:rsidR="000E49E2">
        <w:t>has been assembled into</w:t>
      </w:r>
      <w:r w:rsidR="00570BFE">
        <w:t xml:space="preserve"> 23 chromosomes and </w:t>
      </w:r>
      <w:r w:rsidR="000E49E2">
        <w:t>still contains</w:t>
      </w:r>
      <w:r w:rsidR="00570BFE">
        <w:t xml:space="preserve"> 92 unplaced scaffolds</w:t>
      </w:r>
      <w:r w:rsidR="000E49E2">
        <w:t xml:space="preserve"> for a total of 115 scaffolds. Thus, our reference assembly in a species that has a smaller genome with more chromosomes is </w:t>
      </w:r>
      <w:r w:rsidR="00006E62">
        <w:t xml:space="preserve">quite </w:t>
      </w:r>
      <w:r w:rsidR="000E49E2">
        <w:t>a successful first pass.</w:t>
      </w:r>
      <w:r w:rsidR="00006E62">
        <w:t xml:space="preserve"> Our final genome assemblies are roughly 25-30 times more contiguous that the newly published pond smelt assembly and our final assemblies contained 88.4%</w:t>
      </w:r>
      <w:r w:rsidR="009F45F1">
        <w:t xml:space="preserve"> (in male reference)</w:t>
      </w:r>
      <w:r w:rsidR="00006E62">
        <w:t xml:space="preserve"> and 89.3% </w:t>
      </w:r>
      <w:r w:rsidR="009F45F1">
        <w:t xml:space="preserve">(in female reference) </w:t>
      </w:r>
      <w:r w:rsidR="00006E62">
        <w:t xml:space="preserve">of core genes expected in the </w:t>
      </w:r>
      <w:r w:rsidR="00006E62" w:rsidRPr="0097144D">
        <w:rPr>
          <w:i/>
          <w:iCs/>
        </w:rPr>
        <w:t>Actinopterygii</w:t>
      </w:r>
      <w:r w:rsidR="00006E62">
        <w:t xml:space="preserve"> BUSCO database.</w:t>
      </w:r>
    </w:p>
    <w:p w14:paraId="6E7714BA" w14:textId="77777777" w:rsidR="00570BFE" w:rsidRDefault="00570BFE" w:rsidP="00CC7E1B">
      <w:pPr>
        <w:spacing w:line="276" w:lineRule="auto"/>
      </w:pPr>
    </w:p>
    <w:p w14:paraId="61FD08B7" w14:textId="56FB735B" w:rsidR="003A7140" w:rsidRDefault="007D5226" w:rsidP="00CC7E1B">
      <w:pPr>
        <w:spacing w:line="276" w:lineRule="auto"/>
      </w:pPr>
      <w:r>
        <w:t xml:space="preserve">In </w:t>
      </w:r>
      <w:r w:rsidR="00570BFE">
        <w:t>summation</w:t>
      </w:r>
      <w:r>
        <w:t>, our final reference genomes are highly contiguous and contain a high number of ultra-conserved conserved genes. This indicates that this project was successful in assembling a useful resource for current and future studies involving delta smelt and closely related species.</w:t>
      </w:r>
    </w:p>
    <w:p w14:paraId="278328C0" w14:textId="0FA89005" w:rsidR="001B4B9F" w:rsidRDefault="00106145" w:rsidP="00CC7E1B">
      <w:pPr>
        <w:pStyle w:val="Heading1"/>
        <w:spacing w:line="276" w:lineRule="auto"/>
      </w:pPr>
      <w:r>
        <w:br w:type="page"/>
      </w:r>
      <w:r w:rsidR="001B4B9F" w:rsidRPr="00D96AC9">
        <w:lastRenderedPageBreak/>
        <w:t xml:space="preserve">Task </w:t>
      </w:r>
      <w:r w:rsidR="001B4B9F">
        <w:t>2</w:t>
      </w:r>
      <w:r w:rsidR="001B4B9F" w:rsidRPr="00D96AC9">
        <w:t xml:space="preserve">: </w:t>
      </w:r>
      <w:r w:rsidR="001B4B9F">
        <w:t>N</w:t>
      </w:r>
      <w:r w:rsidR="001B4B9F" w:rsidRPr="001B4B9F">
        <w:rPr>
          <w:vertAlign w:val="subscript"/>
        </w:rPr>
        <w:t>E</w:t>
      </w:r>
      <w:r w:rsidR="001B4B9F">
        <w:t xml:space="preserve"> Estimation</w:t>
      </w:r>
    </w:p>
    <w:p w14:paraId="50A9B7D4" w14:textId="274A8AA7" w:rsidR="002373FE" w:rsidRPr="00B0444B" w:rsidRDefault="002373FE" w:rsidP="00CC7E1B">
      <w:pPr>
        <w:pStyle w:val="ListParagraph"/>
        <w:numPr>
          <w:ilvl w:val="0"/>
          <w:numId w:val="5"/>
        </w:numPr>
        <w:spacing w:line="276" w:lineRule="auto"/>
      </w:pPr>
      <w:r w:rsidRPr="00B0444B">
        <w:t>Background</w:t>
      </w:r>
    </w:p>
    <w:p w14:paraId="71B5F0E6" w14:textId="7AB8DEF9" w:rsidR="002373FE" w:rsidRDefault="002373FE" w:rsidP="00CC7E1B">
      <w:pPr>
        <w:pStyle w:val="ListParagraph"/>
        <w:numPr>
          <w:ilvl w:val="0"/>
          <w:numId w:val="5"/>
        </w:numPr>
        <w:spacing w:line="276" w:lineRule="auto"/>
      </w:pPr>
      <w:r w:rsidRPr="00B0444B">
        <w:t xml:space="preserve">Sample acquisition </w:t>
      </w:r>
      <w:r w:rsidR="00CC7E1B">
        <w:t>&amp;</w:t>
      </w:r>
      <w:r w:rsidRPr="00B0444B">
        <w:t xml:space="preserve"> es</w:t>
      </w:r>
      <w:r w:rsidRPr="00D14EFD">
        <w:t>timation</w:t>
      </w:r>
    </w:p>
    <w:p w14:paraId="79992D4B" w14:textId="6B489AEF" w:rsidR="009F45F1" w:rsidRPr="009F45F1" w:rsidRDefault="009F45F1" w:rsidP="00CC7E1B">
      <w:pPr>
        <w:pStyle w:val="ListParagraph"/>
        <w:numPr>
          <w:ilvl w:val="0"/>
          <w:numId w:val="5"/>
        </w:numPr>
        <w:spacing w:line="276" w:lineRule="auto"/>
      </w:pPr>
      <w:r w:rsidRPr="007D5226">
        <w:rPr>
          <w:lang w:val="en"/>
        </w:rPr>
        <w:t xml:space="preserve">Read processing </w:t>
      </w:r>
      <w:r w:rsidR="00CC7E1B">
        <w:rPr>
          <w:lang w:val="en"/>
        </w:rPr>
        <w:t>&amp;</w:t>
      </w:r>
      <w:r w:rsidRPr="007D5226">
        <w:rPr>
          <w:lang w:val="en"/>
        </w:rPr>
        <w:t xml:space="preserve"> alignmen</w:t>
      </w:r>
      <w:r>
        <w:rPr>
          <w:lang w:val="en"/>
        </w:rPr>
        <w:t>t</w:t>
      </w:r>
    </w:p>
    <w:p w14:paraId="08B4C9C9" w14:textId="2BC0980D" w:rsidR="009F45F1" w:rsidRPr="009F45F1" w:rsidRDefault="009F45F1" w:rsidP="00CC7E1B">
      <w:pPr>
        <w:pStyle w:val="ListParagraph"/>
        <w:numPr>
          <w:ilvl w:val="0"/>
          <w:numId w:val="5"/>
        </w:numPr>
        <w:spacing w:line="276" w:lineRule="auto"/>
      </w:pPr>
      <w:r w:rsidRPr="007D5226">
        <w:rPr>
          <w:lang w:val="en"/>
        </w:rPr>
        <w:t>Princip</w:t>
      </w:r>
      <w:r w:rsidR="002F298D">
        <w:rPr>
          <w:lang w:val="en"/>
        </w:rPr>
        <w:t>al</w:t>
      </w:r>
      <w:r w:rsidRPr="007D5226">
        <w:rPr>
          <w:lang w:val="en"/>
        </w:rPr>
        <w:t xml:space="preserve"> component analysis for hybrid detection</w:t>
      </w:r>
    </w:p>
    <w:p w14:paraId="3F3A9032" w14:textId="2FF0BD6D" w:rsidR="009F45F1" w:rsidRPr="009F45F1" w:rsidRDefault="002F298D" w:rsidP="00CC7E1B">
      <w:pPr>
        <w:pStyle w:val="ListParagraph"/>
        <w:numPr>
          <w:ilvl w:val="0"/>
          <w:numId w:val="5"/>
        </w:numPr>
        <w:spacing w:line="276" w:lineRule="auto"/>
      </w:pPr>
      <w:r>
        <w:rPr>
          <w:lang w:val="en"/>
        </w:rPr>
        <w:t>Contemporary t</w:t>
      </w:r>
      <w:r w:rsidR="009F45F1" w:rsidRPr="007D5226">
        <w:rPr>
          <w:lang w:val="en"/>
        </w:rPr>
        <w:t>empor</w:t>
      </w:r>
      <w:r>
        <w:rPr>
          <w:lang w:val="en"/>
        </w:rPr>
        <w:t>al</w:t>
      </w:r>
      <w:r w:rsidR="009F45F1" w:rsidRPr="007D5226">
        <w:rPr>
          <w:lang w:val="en"/>
        </w:rPr>
        <w:t xml:space="preserv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9F45F1">
        <w:rPr>
          <w:bCs/>
          <w:iCs/>
          <w:lang w:val="en"/>
        </w:rPr>
        <w:t xml:space="preserve"> calculation</w:t>
      </w:r>
    </w:p>
    <w:p w14:paraId="6573AD68" w14:textId="50B71700" w:rsidR="009F45F1" w:rsidRPr="009F45F1" w:rsidRDefault="002F298D" w:rsidP="00CC7E1B">
      <w:pPr>
        <w:pStyle w:val="ListParagraph"/>
        <w:numPr>
          <w:ilvl w:val="0"/>
          <w:numId w:val="5"/>
        </w:numPr>
        <w:spacing w:line="276" w:lineRule="auto"/>
      </w:pPr>
      <w:r>
        <w:rPr>
          <w:bCs/>
          <w:iCs/>
          <w:lang w:val="en"/>
        </w:rPr>
        <w:t>Historical</w:t>
      </w:r>
      <w:r w:rsidR="009F45F1">
        <w:rPr>
          <w:bCs/>
          <w:iCs/>
          <w:lang w:val="en"/>
        </w:rPr>
        <w:t xml:space="preserve"> genetic diversity calculation</w:t>
      </w:r>
    </w:p>
    <w:p w14:paraId="77165B5B" w14:textId="25211461" w:rsidR="009F45F1" w:rsidRPr="00B0444B" w:rsidRDefault="006151E9" w:rsidP="00CC7E1B">
      <w:pPr>
        <w:pStyle w:val="ListParagraph"/>
        <w:numPr>
          <w:ilvl w:val="0"/>
          <w:numId w:val="5"/>
        </w:numPr>
        <w:spacing w:line="276" w:lineRule="auto"/>
      </w:pP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CC7E1B">
        <w:rPr>
          <w:bCs/>
          <w:iCs/>
          <w:lang w:val="en"/>
        </w:rPr>
        <w:t xml:space="preserve"> d</w:t>
      </w:r>
      <w:r w:rsidR="009F45F1">
        <w:rPr>
          <w:bCs/>
          <w:iCs/>
          <w:lang w:val="en"/>
        </w:rPr>
        <w:t>iscussion</w:t>
      </w:r>
    </w:p>
    <w:p w14:paraId="6DBF1FA5" w14:textId="70014B8A" w:rsidR="001B4B9F" w:rsidRDefault="001B4B9F" w:rsidP="00CC7E1B">
      <w:pPr>
        <w:spacing w:line="276" w:lineRule="auto"/>
        <w:ind w:right="270"/>
        <w:rPr>
          <w:b/>
        </w:rPr>
      </w:pPr>
    </w:p>
    <w:p w14:paraId="7CBBDBE0" w14:textId="77777777" w:rsidR="00CC7E1B" w:rsidRPr="00D417D1" w:rsidRDefault="00CC7E1B" w:rsidP="00CC7E1B">
      <w:pPr>
        <w:spacing w:line="276" w:lineRule="auto"/>
        <w:ind w:right="270"/>
        <w:rPr>
          <w:b/>
        </w:rPr>
      </w:pPr>
    </w:p>
    <w:p w14:paraId="582DEB3C" w14:textId="52086DA3" w:rsidR="001B4B9F" w:rsidRDefault="00A85974" w:rsidP="00CC7E1B">
      <w:pPr>
        <w:pStyle w:val="Heading2"/>
        <w:spacing w:line="276" w:lineRule="auto"/>
      </w:pPr>
      <w:r>
        <w:t>Background</w:t>
      </w:r>
    </w:p>
    <w:p w14:paraId="748D542F" w14:textId="3005A155" w:rsidR="009F45F1" w:rsidRPr="000F2E9E" w:rsidRDefault="00D12298" w:rsidP="00CC7E1B">
      <w:pPr>
        <w:spacing w:line="276" w:lineRule="auto"/>
        <w:ind w:right="270"/>
        <w:rPr>
          <w:bCs/>
          <w:iCs/>
          <w:lang w:val="en"/>
        </w:rPr>
      </w:pPr>
      <w:r w:rsidRPr="001B4B9F">
        <w:rPr>
          <w:bCs/>
          <w:iCs/>
          <w:lang w:val="en"/>
        </w:rPr>
        <w:t xml:space="preserve">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of a given </w:t>
      </w:r>
      <w:r>
        <w:rPr>
          <w:bCs/>
          <w:iCs/>
          <w:lang w:val="en"/>
        </w:rPr>
        <w:t>population</w:t>
      </w:r>
      <w:r w:rsidRPr="001B4B9F">
        <w:rPr>
          <w:bCs/>
          <w:iCs/>
          <w:lang w:val="en"/>
        </w:rPr>
        <w:t xml:space="preserve"> is defined as the size of a Wright</w:t>
      </w:r>
      <w:r>
        <w:rPr>
          <w:bCs/>
          <w:iCs/>
          <w:lang w:val="en"/>
        </w:rPr>
        <w:t>-</w:t>
      </w:r>
      <w:r w:rsidRPr="001B4B9F">
        <w:rPr>
          <w:bCs/>
          <w:iCs/>
          <w:lang w:val="en"/>
        </w:rPr>
        <w:t xml:space="preserve">Fisher population that would have the same rate of change of a genetic parameter as the </w:t>
      </w:r>
      <w:r>
        <w:rPr>
          <w:bCs/>
          <w:iCs/>
          <w:lang w:val="en"/>
        </w:rPr>
        <w:t>given population</w:t>
      </w:r>
      <w:r w:rsidRPr="001B4B9F">
        <w:rPr>
          <w:bCs/>
          <w:iCs/>
          <w:lang w:val="en"/>
        </w:rPr>
        <w:t xml:space="preserve"> study</w:t>
      </w:r>
      <w:r w:rsidRPr="001B4B9F">
        <w:rPr>
          <w:bCs/>
          <w:iCs/>
          <w:lang w:val="en"/>
        </w:rPr>
        <w:fldChar w:fldCharType="begin" w:fldLock="1"/>
      </w:r>
      <w:r w:rsidR="004D68AA">
        <w:rPr>
          <w:bCs/>
          <w:iCs/>
          <w:lang w:val="en"/>
        </w:rPr>
        <w:instrText xml:space="preserve"> ADDIN ZOTERO_ITEM CSL_CITATION {"citationID":"g46FUYtv","properties":{"formattedCitation":"\\super 31\\nosupersub{}","plainCitation":"31","noteIndex":0},"citationItems":[{"id":"ptErfmMn/XRj6UJAt","uris":["http://www.mendeley.com/documents/?uuid=2f019c74-7e4f-429e-b343-56e7f88947a9"],"uri":["http://www.mendeley.com/documents/?uuid=2f019c74-7e4f-429e-b343-56e7f88947a9"],"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Populations.","type":"article-journal","volume":"16"}}],"schema":"https://github.com/citation-style-language/schema/raw/master/csl-citation.json"} </w:instrText>
      </w:r>
      <w:r w:rsidRPr="001B4B9F">
        <w:rPr>
          <w:bCs/>
          <w:iCs/>
          <w:lang w:val="en"/>
        </w:rPr>
        <w:fldChar w:fldCharType="separate"/>
      </w:r>
      <w:r w:rsidR="004D68AA" w:rsidRPr="004D68AA">
        <w:rPr>
          <w:vertAlign w:val="superscript"/>
        </w:rPr>
        <w:t>31</w:t>
      </w:r>
      <w:r w:rsidRPr="001B4B9F">
        <w:rPr>
          <w:bCs/>
          <w:iCs/>
        </w:rPr>
        <w:fldChar w:fldCharType="end"/>
      </w:r>
      <w:r w:rsidR="004D68AA">
        <w:rPr>
          <w:bCs/>
          <w:iCs/>
        </w:rPr>
        <w:t>.</w:t>
      </w:r>
      <w:r>
        <w:rPr>
          <w:bCs/>
          <w:iCs/>
          <w:lang w:val="en"/>
        </w:rPr>
        <w:t xml:space="preserve"> A Wright-Fisher population is one that is closed (no migration) and randomly mating. Since wild populations inevitably violate these assumptions,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Pr>
          <w:bCs/>
          <w:iCs/>
          <w:lang w:val="en"/>
        </w:rPr>
        <w:t xml:space="preserve">is typically much lower than the true census size. </w:t>
      </w:r>
    </w:p>
    <w:p w14:paraId="7885BF33" w14:textId="77777777" w:rsidR="000532D5" w:rsidRDefault="000532D5" w:rsidP="00CC7E1B">
      <w:pPr>
        <w:spacing w:line="276" w:lineRule="auto"/>
        <w:ind w:right="270"/>
        <w:rPr>
          <w:bCs/>
          <w:iCs/>
          <w:lang w:val="en"/>
        </w:rPr>
      </w:pPr>
    </w:p>
    <w:p w14:paraId="2AF4C900" w14:textId="13D07085" w:rsidR="00043046" w:rsidRDefault="001B4B9F" w:rsidP="00CC7E1B">
      <w:pPr>
        <w:spacing w:line="276" w:lineRule="auto"/>
        <w:ind w:right="270"/>
        <w:rPr>
          <w:bCs/>
          <w:iCs/>
          <w:lang w:val="en"/>
        </w:rPr>
      </w:pPr>
      <w:r w:rsidRPr="001B4B9F">
        <w:rPr>
          <w:bCs/>
          <w:iCs/>
          <w:lang w:val="en"/>
        </w:rPr>
        <w:t>A number of methods exist to estimate</w:t>
      </w:r>
      <w:r w:rsidR="0026120D">
        <w:rPr>
          <w:bCs/>
          <w:iCs/>
          <w:lang w:val="en"/>
        </w:rPr>
        <w:t xml:space="preserve"> </w:t>
      </w:r>
      <w:r w:rsidR="00A5321A">
        <w:rPr>
          <w:bCs/>
          <w:iCs/>
          <w:lang w:val="en"/>
        </w:rPr>
        <w:t xml:space="preserve">and examine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26120D">
        <w:rPr>
          <w:bCs/>
          <w:iCs/>
          <w:lang w:val="en"/>
        </w:rPr>
        <w:t xml:space="preserve">, which </w:t>
      </w:r>
      <w:r w:rsidR="003C0FD5">
        <w:rPr>
          <w:bCs/>
          <w:iCs/>
          <w:lang w:val="en"/>
        </w:rPr>
        <w:t>can be</w:t>
      </w:r>
      <w:r w:rsidR="0026120D">
        <w:rPr>
          <w:bCs/>
          <w:iCs/>
          <w:lang w:val="en"/>
        </w:rPr>
        <w:t xml:space="preserve"> broadly separate</w:t>
      </w:r>
      <w:r w:rsidR="00A5321A">
        <w:rPr>
          <w:bCs/>
          <w:iCs/>
          <w:lang w:val="en"/>
        </w:rPr>
        <w:t>d</w:t>
      </w:r>
      <w:r w:rsidR="0026120D">
        <w:rPr>
          <w:bCs/>
          <w:iCs/>
          <w:lang w:val="en"/>
        </w:rPr>
        <w:t xml:space="preserve"> into two categories: contemporary and historical. </w:t>
      </w:r>
      <w:r w:rsidR="00A5321A">
        <w:rPr>
          <w:bCs/>
          <w:iCs/>
          <w:lang w:val="en"/>
        </w:rPr>
        <w:t xml:space="preserve">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sidR="00A5321A">
        <w:rPr>
          <w:bCs/>
          <w:iCs/>
          <w:lang w:val="en"/>
        </w:rPr>
        <w:t xml:space="preserve">describes the effective population size of recent generations as little as one generation back. </w:t>
      </w:r>
      <w:r w:rsidR="003C0FD5">
        <w:rPr>
          <w:bCs/>
          <w:iCs/>
          <w:lang w:val="en"/>
        </w:rPr>
        <w:t>We use</w:t>
      </w:r>
      <w:r w:rsidR="00A5321A">
        <w:rPr>
          <w:bCs/>
          <w:iCs/>
          <w:lang w:val="en"/>
        </w:rPr>
        <w:t>d</w:t>
      </w:r>
      <w:r w:rsidR="003C0FD5">
        <w:rPr>
          <w:bCs/>
          <w:iCs/>
          <w:lang w:val="en"/>
        </w:rPr>
        <w:t xml:space="preserve"> a temporal method of estimating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sidR="00043046">
        <w:rPr>
          <w:bCs/>
          <w:iCs/>
          <w:lang w:val="en"/>
        </w:rPr>
        <w:t>through genetic drift</w:t>
      </w:r>
      <w:r w:rsidR="003C0FD5">
        <w:rPr>
          <w:bCs/>
          <w:iCs/>
          <w:lang w:val="en"/>
        </w:rPr>
        <w:t xml:space="preserve"> that require</w:t>
      </w:r>
      <w:r w:rsidR="00A5321A">
        <w:rPr>
          <w:bCs/>
          <w:iCs/>
          <w:lang w:val="en"/>
        </w:rPr>
        <w:t>s</w:t>
      </w:r>
      <w:r w:rsidR="003C0FD5">
        <w:rPr>
          <w:bCs/>
          <w:iCs/>
          <w:lang w:val="en"/>
        </w:rPr>
        <w:t xml:space="preserve"> two time points </w:t>
      </w:r>
      <w:r w:rsidR="00043046">
        <w:rPr>
          <w:bCs/>
          <w:iCs/>
          <w:lang w:val="en"/>
        </w:rPr>
        <w:t>to</w:t>
      </w:r>
      <w:r w:rsidR="003C0FD5">
        <w:rPr>
          <w:bCs/>
          <w:iCs/>
          <w:lang w:val="en"/>
        </w:rPr>
        <w:t xml:space="preserve"> yield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sidR="00043046">
        <w:rPr>
          <w:bCs/>
          <w:iCs/>
          <w:lang w:val="en"/>
        </w:rPr>
        <w:t>of</w:t>
      </w:r>
      <w:r w:rsidR="003C0FD5">
        <w:rPr>
          <w:bCs/>
          <w:iCs/>
          <w:lang w:val="en"/>
        </w:rPr>
        <w:t xml:space="preserve"> the years between the two time points</w:t>
      </w:r>
      <w:r w:rsidR="00A5321A">
        <w:rPr>
          <w:bCs/>
          <w:iCs/>
          <w:lang w:val="en"/>
        </w:rPr>
        <w:t xml:space="preserve">. </w:t>
      </w:r>
      <w:r w:rsidR="00043046">
        <w:rPr>
          <w:bCs/>
          <w:iCs/>
          <w:lang w:val="en"/>
        </w:rPr>
        <w:t xml:space="preserve">Contemporary temporal methods are widely used and a reliable way of measuring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043046">
        <w:rPr>
          <w:bCs/>
          <w:iCs/>
          <w:lang w:val="en"/>
        </w:rPr>
        <w:t xml:space="preserve"> in multi-generational datasets</w:t>
      </w:r>
      <w:r w:rsidR="00043046" w:rsidRPr="001B4B9F">
        <w:rPr>
          <w:bCs/>
          <w:iCs/>
          <w:lang w:val="en"/>
        </w:rPr>
        <w:t>.</w:t>
      </w:r>
      <w:r w:rsidR="00043046" w:rsidRPr="001B4B9F">
        <w:rPr>
          <w:bCs/>
          <w:iCs/>
          <w:lang w:val="en"/>
        </w:rPr>
        <w:fldChar w:fldCharType="begin" w:fldLock="1"/>
      </w:r>
      <w:r w:rsidR="004D68AA">
        <w:rPr>
          <w:bCs/>
          <w:iCs/>
          <w:lang w:val="en"/>
        </w:rPr>
        <w:instrText xml:space="preserve"> ADDIN ZOTERO_ITEM CSL_CITATION {"citationID":"6nWmSFXT","properties":{"formattedCitation":"\\super 32\\uc0\\u8211{}37\\nosupersub{}","plainCitation":"32–37","noteIndex":0},"citationItems":[{"id":"ptErfmMn/grSEdNjc","uris":["http://www.mendeley.com/documents/?uuid=0c984971-cd8a-3232-a9f3-218ae59a80c8"],"uri":["http://www.mendeley.com/documents/?uuid=0c984971-cd8a-3232-a9f3-218ae59a80c8"],"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id":"ptErfmMn/LTcCjfi6","uris":["http://www.mendeley.com/documents/?uuid=a02123bf-3e2b-4d59-a3ed-315192e422ca"],"uri":["http://www.mendeley.com/documents/?uuid=a02123bf-3e2b-4d59-a3ed-315192e422ca"],"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id":"ptErfmMn/e2MsTuFD","uris":["http://www.mendeley.com/documents/?uuid=cf35679a-c5f4-4599-b7cd-b436c8d9d8ed"],"uri":["http://www.mendeley.com/documents/?uuid=cf35679a-c5f4-4599-b7cd-b436c8d9d8ed"],"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id":"ptErfmMn/d6YWGm9G","uris":["http://www.mendeley.com/documents/?uuid=8a662a47-f33b-444d-9234-ebb7d3d4213e"],"uri":["http://www.mendeley.com/documents/?uuid=8a662a47-f33b-444d-9234-ebb7d3d4213e"],"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id":"ptErfmMn/60OtQ1yK","uris":["http://www.mendeley.com/documents/?uuid=14fac74c-941d-32d8-ba31-bc9470c43041"],"uri":["http://www.mendeley.com/documents/?uuid=14fac74c-941d-32d8-ba31-bc9470c43041"],"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id":"ptErfmMn/4ZA3L4Ji","uris":["http://www.mendeley.com/documents/?uuid=ec0e53ce-cf23-40b1-9470-c4b7f7ebde7a"],"uri":["http://www.mendeley.com/documents/?uuid=ec0e53ce-cf23-40b1-9470-c4b7f7ebde7a"],"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size","type":"article-journal","volume":"98"}}],"schema":"https://github.com/citation-style-language/schema/raw/master/csl-citation.json"} </w:instrText>
      </w:r>
      <w:r w:rsidR="00043046" w:rsidRPr="001B4B9F">
        <w:rPr>
          <w:bCs/>
          <w:iCs/>
          <w:lang w:val="en"/>
        </w:rPr>
        <w:fldChar w:fldCharType="separate"/>
      </w:r>
      <w:r w:rsidR="004D68AA" w:rsidRPr="004D68AA">
        <w:rPr>
          <w:vertAlign w:val="superscript"/>
        </w:rPr>
        <w:t>32–37</w:t>
      </w:r>
      <w:r w:rsidR="00043046" w:rsidRPr="001B4B9F">
        <w:rPr>
          <w:bCs/>
          <w:iCs/>
        </w:rPr>
        <w:fldChar w:fldCharType="end"/>
      </w:r>
      <w:r w:rsidR="004D68AA">
        <w:rPr>
          <w:bCs/>
          <w:iCs/>
        </w:rPr>
        <w:t>.</w:t>
      </w:r>
      <w:r w:rsidR="00043046" w:rsidRPr="001B4B9F">
        <w:rPr>
          <w:bCs/>
          <w:iCs/>
          <w:lang w:val="en"/>
        </w:rPr>
        <w:t xml:space="preserve"> Temporal methods are commonly used in conservation genetic studies and management as they can detect population declines </w:t>
      </w:r>
      <w:r w:rsidR="00043046">
        <w:rPr>
          <w:bCs/>
          <w:iCs/>
          <w:lang w:val="en"/>
        </w:rPr>
        <w:t>up to as rapidly as</w:t>
      </w:r>
      <w:r w:rsidR="00043046" w:rsidRPr="001B4B9F">
        <w:rPr>
          <w:bCs/>
          <w:iCs/>
          <w:lang w:val="en"/>
        </w:rPr>
        <w:t xml:space="preserve"> one generation post-</w:t>
      </w:r>
      <w:r w:rsidR="00043046">
        <w:rPr>
          <w:bCs/>
          <w:iCs/>
          <w:lang w:val="en"/>
        </w:rPr>
        <w:t xml:space="preserve">population </w:t>
      </w:r>
      <w:r w:rsidR="00043046" w:rsidRPr="001B4B9F">
        <w:rPr>
          <w:bCs/>
          <w:iCs/>
          <w:lang w:val="en"/>
        </w:rPr>
        <w:t>decline</w:t>
      </w:r>
      <w:r w:rsidR="00043046" w:rsidRPr="001B4B9F">
        <w:rPr>
          <w:bCs/>
          <w:iCs/>
          <w:lang w:val="en"/>
        </w:rPr>
        <w:fldChar w:fldCharType="begin" w:fldLock="1"/>
      </w:r>
      <w:r w:rsidR="004D68AA">
        <w:rPr>
          <w:bCs/>
          <w:iCs/>
          <w:lang w:val="en"/>
        </w:rPr>
        <w:instrText xml:space="preserve"> ADDIN ZOTERO_ITEM CSL_CITATION {"citationID":"uYsRbN5J","properties":{"formattedCitation":"\\super 38\\nosupersub{}","plainCitation":"38","noteIndex":0},"citationItems":[{"id":"ptErfmMn/kNmnFIMk","uris":["http://www.mendeley.com/documents/?uuid=e56e71c8-ef6d-4dd9-9156-928797a28828"],"uri":["http://www.mendeley.com/documents/?uuid=e56e71c8-ef6d-4dd9-9156-928797a28828"],"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estimators","type":"article-journal","volume":"4"}}],"schema":"https://github.com/citation-style-language/schema/raw/master/csl-citation.json"} </w:instrText>
      </w:r>
      <w:r w:rsidR="00043046" w:rsidRPr="001B4B9F">
        <w:rPr>
          <w:bCs/>
          <w:iCs/>
          <w:lang w:val="en"/>
        </w:rPr>
        <w:fldChar w:fldCharType="separate"/>
      </w:r>
      <w:r w:rsidR="004D68AA" w:rsidRPr="004D68AA">
        <w:rPr>
          <w:vertAlign w:val="superscript"/>
        </w:rPr>
        <w:t>38</w:t>
      </w:r>
      <w:r w:rsidR="00043046" w:rsidRPr="001B4B9F">
        <w:rPr>
          <w:bCs/>
          <w:iCs/>
        </w:rPr>
        <w:fldChar w:fldCharType="end"/>
      </w:r>
      <w:r w:rsidR="00043046" w:rsidRPr="001B4B9F">
        <w:rPr>
          <w:bCs/>
          <w:iCs/>
          <w:lang w:val="en"/>
        </w:rPr>
        <w:t xml:space="preserve"> and reliably detect population declines ten generations post decline</w:t>
      </w:r>
      <w:r w:rsidR="00043046" w:rsidRPr="001B4B9F">
        <w:rPr>
          <w:bCs/>
          <w:iCs/>
          <w:lang w:val="en"/>
        </w:rPr>
        <w:fldChar w:fldCharType="begin" w:fldLock="1"/>
      </w:r>
      <w:r w:rsidR="004D68AA">
        <w:rPr>
          <w:bCs/>
          <w:iCs/>
          <w:lang w:val="en"/>
        </w:rPr>
        <w:instrText xml:space="preserve"> ADDIN ZOTERO_ITEM CSL_CITATION {"citationID":"POwWJgBP","properties":{"formattedCitation":"\\super 39\\nosupersub{}","plainCitation":"39","noteIndex":0},"citationItems":[{"id":"ptErfmMn/JUOaH0mj","uris":["http://www.mendeley.com/documents/?uuid=9799aed3-713c-48ef-99d2-e5c2a4b0e2e5"],"uri":["http://www.mendeley.com/documents/?uuid=9799aed3-713c-48ef-99d2-e5c2a4b0e2e5"],"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data","type":"article-journal","volume":"120"}}],"schema":"https://github.com/citation-style-language/schema/raw/master/csl-citation.json"} </w:instrText>
      </w:r>
      <w:r w:rsidR="00043046" w:rsidRPr="001B4B9F">
        <w:rPr>
          <w:bCs/>
          <w:iCs/>
          <w:lang w:val="en"/>
        </w:rPr>
        <w:fldChar w:fldCharType="separate"/>
      </w:r>
      <w:r w:rsidR="004D68AA" w:rsidRPr="004D68AA">
        <w:rPr>
          <w:vertAlign w:val="superscript"/>
        </w:rPr>
        <w:t>39</w:t>
      </w:r>
      <w:r w:rsidR="00043046" w:rsidRPr="001B4B9F">
        <w:rPr>
          <w:bCs/>
          <w:iCs/>
        </w:rPr>
        <w:fldChar w:fldCharType="end"/>
      </w:r>
      <w:r w:rsidR="004D68AA">
        <w:rPr>
          <w:bCs/>
          <w:iCs/>
        </w:rPr>
        <w:t>.</w:t>
      </w:r>
      <w:r w:rsidR="00043046">
        <w:rPr>
          <w:bCs/>
          <w:iCs/>
        </w:rPr>
        <w:t xml:space="preserve"> </w:t>
      </w:r>
      <w:r w:rsidR="00043046">
        <w:rPr>
          <w:bCs/>
          <w:iCs/>
          <w:lang w:val="en"/>
        </w:rPr>
        <w:t xml:space="preserve">These estimates can give us a broad understanding of the genetic diversity of delta smelt over a longer timeframe––from 1995 to 2019––and using more markers than previous studies </w:t>
      </w:r>
      <w:r w:rsidR="00DE1BAA">
        <w:rPr>
          <w:bCs/>
          <w:iCs/>
          <w:lang w:val="en"/>
        </w:rPr>
        <w:t xml:space="preserve">in delta smelt </w:t>
      </w:r>
      <w:r w:rsidR="00043046">
        <w:rPr>
          <w:bCs/>
          <w:iCs/>
          <w:lang w:val="en"/>
        </w:rPr>
        <w:t xml:space="preserve">which </w:t>
      </w:r>
      <w:r w:rsidR="00DE1BAA">
        <w:rPr>
          <w:bCs/>
          <w:iCs/>
          <w:lang w:val="en"/>
        </w:rPr>
        <w:t xml:space="preserve">only </w:t>
      </w:r>
      <w:r w:rsidR="00043046">
        <w:rPr>
          <w:bCs/>
          <w:iCs/>
          <w:lang w:val="en"/>
        </w:rPr>
        <w:t>used microsatellites</w:t>
      </w:r>
      <w:r w:rsidR="004D68AA">
        <w:rPr>
          <w:bCs/>
          <w:iCs/>
          <w:lang w:val="en"/>
        </w:rPr>
        <w:fldChar w:fldCharType="begin"/>
      </w:r>
      <w:r w:rsidR="004D68AA">
        <w:rPr>
          <w:bCs/>
          <w:iCs/>
          <w:lang w:val="en"/>
        </w:rPr>
        <w:instrText xml:space="preserve"> ADDIN ZOTERO_ITEM CSL_CITATION {"citationID":"byHXkMB8","properties":{"formattedCitation":"\\super 5,6\\nosupersub{}","plainCitation":"5,6","noteIndex":0},"citationItems":[{"id":232,"uris":["http://zotero.org/users/local/3tku6QP0/items/FC2ILMQR"],"uri":["http://zotero.org/users/local/3tku6QP0/items/FC2ILMQR"],"itemData":{"id":232,"type":"article-journal","abstract":"Delta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4D68AA">
        <w:rPr>
          <w:bCs/>
          <w:iCs/>
          <w:lang w:val="en"/>
        </w:rPr>
        <w:fldChar w:fldCharType="separate"/>
      </w:r>
      <w:r w:rsidR="004D68AA" w:rsidRPr="004D68AA">
        <w:rPr>
          <w:vertAlign w:val="superscript"/>
        </w:rPr>
        <w:t>5,6</w:t>
      </w:r>
      <w:r w:rsidR="004D68AA">
        <w:rPr>
          <w:bCs/>
          <w:iCs/>
          <w:lang w:val="en"/>
        </w:rPr>
        <w:fldChar w:fldCharType="end"/>
      </w:r>
      <w:r w:rsidR="004D68AA">
        <w:rPr>
          <w:bCs/>
          <w:iCs/>
          <w:lang w:val="en"/>
        </w:rPr>
        <w:t>.</w:t>
      </w:r>
    </w:p>
    <w:p w14:paraId="3ABE6B92" w14:textId="77777777" w:rsidR="00043046" w:rsidRDefault="00043046" w:rsidP="00CC7E1B">
      <w:pPr>
        <w:spacing w:line="276" w:lineRule="auto"/>
        <w:ind w:right="270"/>
        <w:rPr>
          <w:bCs/>
          <w:iCs/>
          <w:lang w:val="en"/>
        </w:rPr>
      </w:pPr>
    </w:p>
    <w:p w14:paraId="2399615E" w14:textId="67282F42" w:rsidR="001A7A13" w:rsidRDefault="00A5321A" w:rsidP="00CC7E1B">
      <w:pPr>
        <w:spacing w:line="276" w:lineRule="auto"/>
        <w:ind w:right="270"/>
        <w:rPr>
          <w:bCs/>
          <w:iCs/>
          <w:lang w:val="en"/>
        </w:rPr>
      </w:pPr>
      <w:r>
        <w:rPr>
          <w:bCs/>
          <w:iCs/>
          <w:lang w:val="en"/>
        </w:rPr>
        <w:t xml:space="preserve">Historical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Pr>
          <w:bCs/>
          <w:iCs/>
          <w:lang w:val="en"/>
        </w:rPr>
        <w:t xml:space="preserve">detects </w:t>
      </w:r>
      <w:r w:rsidR="001A7A13">
        <w:rPr>
          <w:bCs/>
          <w:iCs/>
          <w:lang w:val="en"/>
        </w:rPr>
        <w:t xml:space="preserve">the effective population size of the population that led to the amount of genetic diversity </w:t>
      </w:r>
      <w:r w:rsidR="00043046">
        <w:rPr>
          <w:bCs/>
          <w:iCs/>
          <w:lang w:val="en"/>
        </w:rPr>
        <w:t xml:space="preserve">currently </w:t>
      </w:r>
      <w:r w:rsidR="001A7A13">
        <w:rPr>
          <w:bCs/>
          <w:iCs/>
          <w:lang w:val="en"/>
        </w:rPr>
        <w:t xml:space="preserve">observed in the modern-day population and can be derived from the equation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sidR="001A7A13" w:rsidRPr="001A7A13">
        <w:rPr>
          <w:bCs/>
          <w:iCs/>
          <w:lang w:val="en"/>
        </w:rPr>
        <w:t xml:space="preserve"> </w:t>
      </w:r>
      <w:r w:rsidR="001A7A13">
        <w:rPr>
          <w:bCs/>
          <w:iCs/>
          <w:lang w:val="en"/>
        </w:rPr>
        <w:t xml:space="preserve">where </w:t>
      </w:r>
      <m:oMath>
        <m:r>
          <w:rPr>
            <w:rFonts w:ascii="Cambria Math" w:hAnsi="Cambria Math"/>
            <w:lang w:val="en"/>
          </w:rPr>
          <m:t>θ</m:t>
        </m:r>
      </m:oMath>
      <w:r w:rsidR="001A7A13">
        <w:rPr>
          <w:bCs/>
          <w:iCs/>
          <w:lang w:val="en"/>
        </w:rPr>
        <w:t xml:space="preserve"> (theta) is a measure of genetic diversity and </w:t>
      </w:r>
      <m:oMath>
        <m:r>
          <w:rPr>
            <w:rFonts w:ascii="Cambria Math" w:hAnsi="Cambria Math"/>
            <w:lang w:val="en"/>
          </w:rPr>
          <m:t>μ</m:t>
        </m:r>
      </m:oMath>
      <w:r w:rsidR="001A7A13">
        <w:rPr>
          <w:bCs/>
          <w:iCs/>
          <w:lang w:val="en"/>
        </w:rPr>
        <w:t xml:space="preserve"> is the organism’s mutation rate. Since the mutation rate in delta smelt is unknown, but </w:t>
      </w:r>
      <w:r w:rsidR="00043046">
        <w:rPr>
          <w:bCs/>
          <w:iCs/>
          <w:lang w:val="en"/>
        </w:rPr>
        <w:t>it</w:t>
      </w:r>
      <w:r w:rsidR="001A7A13">
        <w:rPr>
          <w:bCs/>
          <w:iCs/>
          <w:lang w:val="en"/>
        </w:rPr>
        <w:t xml:space="preserve"> is a constant conversion to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A7A13">
        <w:rPr>
          <w:bCs/>
          <w:iCs/>
          <w:lang w:val="en"/>
        </w:rPr>
        <w:t xml:space="preserve">, we simply observed genetic diversity over time. </w:t>
      </w:r>
    </w:p>
    <w:p w14:paraId="6C3364AC" w14:textId="0BA9DBE9" w:rsidR="00D12298" w:rsidRDefault="00D12298" w:rsidP="00CC7E1B">
      <w:pPr>
        <w:tabs>
          <w:tab w:val="left" w:pos="2429"/>
        </w:tabs>
        <w:spacing w:line="276" w:lineRule="auto"/>
        <w:ind w:right="270"/>
        <w:rPr>
          <w:bCs/>
          <w:iCs/>
          <w:lang w:val="en"/>
        </w:rPr>
      </w:pPr>
    </w:p>
    <w:p w14:paraId="36AC728E" w14:textId="16F414FC" w:rsidR="00F35F4E" w:rsidRPr="00F35F4E" w:rsidRDefault="00D12298" w:rsidP="00CC7E1B">
      <w:pPr>
        <w:spacing w:line="276" w:lineRule="auto"/>
        <w:ind w:right="270"/>
        <w:rPr>
          <w:bCs/>
          <w:iCs/>
        </w:rPr>
      </w:pPr>
      <w:r>
        <w:rPr>
          <w:bCs/>
          <w:iCs/>
          <w:lang w:val="en"/>
        </w:rPr>
        <w:t xml:space="preserve">In combination with information on various population parameters,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is </w:t>
      </w:r>
      <w:r>
        <w:rPr>
          <w:bCs/>
          <w:iCs/>
          <w:lang w:val="en"/>
        </w:rPr>
        <w:t>a</w:t>
      </w:r>
      <w:r w:rsidRPr="001B4B9F">
        <w:rPr>
          <w:bCs/>
          <w:iCs/>
          <w:lang w:val="en"/>
        </w:rPr>
        <w:t xml:space="preserve"> useful tool </w:t>
      </w:r>
      <w:r>
        <w:rPr>
          <w:bCs/>
          <w:iCs/>
          <w:lang w:val="en"/>
        </w:rPr>
        <w:t>for</w:t>
      </w:r>
      <w:r w:rsidRPr="001B4B9F">
        <w:rPr>
          <w:bCs/>
          <w:iCs/>
          <w:lang w:val="en"/>
        </w:rPr>
        <w:t xml:space="preserve"> monitoring endangered populations</w:t>
      </w:r>
      <w:r w:rsidR="00C11EA6">
        <w:rPr>
          <w:bCs/>
          <w:iCs/>
          <w:lang w:val="en"/>
        </w:rPr>
        <w:t xml:space="preserve">. By looking at the variance form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C11EA6">
        <w:rPr>
          <w:bCs/>
          <w:iCs/>
          <w:lang w:val="en"/>
        </w:rPr>
        <w:t xml:space="preserve"> we can better inform the likelihood of a given allele to be lost or fixed in the population</w:t>
      </w:r>
      <w:r w:rsidR="00CE1A86">
        <w:rPr>
          <w:bCs/>
          <w:iCs/>
          <w:lang w:val="en"/>
        </w:rPr>
        <w:t xml:space="preserve"> to understand the effects of genetic drift. </w:t>
      </w:r>
      <w:r w:rsidR="00AB0BCD">
        <w:rPr>
          <w:bCs/>
          <w:iCs/>
          <w:lang w:val="en"/>
        </w:rPr>
        <w:t>This tells us how quickly a population is losing genetic diversity</w:t>
      </w:r>
      <w:r w:rsidR="00AB0BCD" w:rsidRPr="001B4B9F">
        <w:rPr>
          <w:bCs/>
          <w:iCs/>
          <w:lang w:val="en"/>
        </w:rPr>
        <w:fldChar w:fldCharType="begin" w:fldLock="1"/>
      </w:r>
      <w:r w:rsidR="00AB0BCD">
        <w:rPr>
          <w:bCs/>
          <w:iCs/>
          <w:lang w:val="en"/>
        </w:rPr>
        <w:instrText xml:space="preserve"> ADDIN ZOTERO_ITEM CSL_CITATION {"citationID":"i2djCoIi","properties":{"formattedCitation":"\\super 40,41\\nosupersub{}","plainCitation":"40,41","noteIndex":0},"citationItems":[{"id":"ptErfmMn/JegF67CG","uris":["http://www.mendeley.com/documents/?uuid=2b645802-4850-42da-800e-434555e1e54b"],"uri":["http://www.mendeley.com/documents/?uuid=2b645802-4850-42da-800e-434555e1e54b"],"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id":"ptErfmMn/FV499mP3","uris":["http://www.mendeley.com/documents/?uuid=7a4a6caa-c6d0-4f70-86be-c8c0618ac22e"],"uri":["http://www.mendeley.com/documents/?uuid=7a4a6caa-c6d0-4f70-86be-c8c0618ac22e"],"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approaches","type":"article-journal","volume":"11"}}],"schema":"https://github.com/citation-style-language/schema/raw/master/csl-citation.json"} </w:instrText>
      </w:r>
      <w:r w:rsidR="00AB0BCD" w:rsidRPr="001B4B9F">
        <w:rPr>
          <w:bCs/>
          <w:iCs/>
          <w:lang w:val="en"/>
        </w:rPr>
        <w:fldChar w:fldCharType="separate"/>
      </w:r>
      <w:r w:rsidR="00AB0BCD" w:rsidRPr="004D68AA">
        <w:rPr>
          <w:vertAlign w:val="superscript"/>
        </w:rPr>
        <w:t>40,41</w:t>
      </w:r>
      <w:r w:rsidR="00AB0BCD" w:rsidRPr="001B4B9F">
        <w:rPr>
          <w:bCs/>
          <w:iCs/>
        </w:rPr>
        <w:fldChar w:fldCharType="end"/>
      </w:r>
      <w:r w:rsidR="00AB0BCD">
        <w:rPr>
          <w:bCs/>
          <w:iCs/>
        </w:rPr>
        <w:t>.</w:t>
      </w:r>
      <w:r w:rsidR="00AB0BCD">
        <w:rPr>
          <w:bCs/>
          <w:iCs/>
          <w:lang w:val="en"/>
        </w:rPr>
        <w:t xml:space="preserve"> </w:t>
      </w:r>
      <w:r w:rsidR="00AB0BCD">
        <w:rPr>
          <w:bCs/>
          <w:iCs/>
          <w:lang w:val="en"/>
        </w:rPr>
        <w:lastRenderedPageBreak/>
        <w:t>Understanding the amount of genetic diversity contained within a population and the population’s susceptibility to genetic drift is</w:t>
      </w:r>
      <w:r w:rsidR="00F35F4E">
        <w:rPr>
          <w:bCs/>
          <w:iCs/>
          <w:lang w:val="en"/>
        </w:rPr>
        <w:t xml:space="preserve"> important </w:t>
      </w:r>
      <w:r w:rsidR="00F35F4E">
        <w:rPr>
          <w:bCs/>
          <w:iCs/>
        </w:rPr>
        <w:t>because g</w:t>
      </w:r>
      <w:r w:rsidR="00F35F4E" w:rsidRPr="00F35F4E">
        <w:rPr>
          <w:bCs/>
          <w:iCs/>
        </w:rPr>
        <w:t xml:space="preserve">enetic stochasticity </w:t>
      </w:r>
      <w:r w:rsidR="00F35F4E">
        <w:rPr>
          <w:bCs/>
          <w:iCs/>
        </w:rPr>
        <w:t>within</w:t>
      </w:r>
      <w:r w:rsidR="00F35F4E" w:rsidRPr="00F35F4E">
        <w:rPr>
          <w:bCs/>
          <w:iCs/>
        </w:rPr>
        <w:t xml:space="preserve"> </w:t>
      </w:r>
      <w:r w:rsidR="00F35F4E">
        <w:rPr>
          <w:bCs/>
          <w:iCs/>
        </w:rPr>
        <w:t xml:space="preserve">a sufficiently </w:t>
      </w:r>
      <w:r w:rsidR="00F35F4E" w:rsidRPr="00F35F4E">
        <w:rPr>
          <w:bCs/>
          <w:iCs/>
        </w:rPr>
        <w:t xml:space="preserve">small </w:t>
      </w:r>
      <w:r w:rsidR="00F35F4E">
        <w:rPr>
          <w:bCs/>
          <w:iCs/>
        </w:rPr>
        <w:t xml:space="preserve">effective </w:t>
      </w:r>
      <w:r w:rsidR="00F35F4E" w:rsidRPr="00F35F4E">
        <w:rPr>
          <w:bCs/>
          <w:iCs/>
        </w:rPr>
        <w:t xml:space="preserve">population size </w:t>
      </w:r>
      <w:r w:rsidR="00F35F4E">
        <w:rPr>
          <w:bCs/>
          <w:iCs/>
        </w:rPr>
        <w:t>may lead</w:t>
      </w:r>
      <w:r w:rsidR="00F35F4E" w:rsidRPr="00F35F4E">
        <w:rPr>
          <w:bCs/>
          <w:iCs/>
        </w:rPr>
        <w:t xml:space="preserve"> to population extinction</w:t>
      </w:r>
      <w:r w:rsidR="00F35F4E">
        <w:rPr>
          <w:bCs/>
          <w:iCs/>
        </w:rPr>
        <w:t>&lt;CITE Frankham et al 2003&gt;.</w:t>
      </w:r>
    </w:p>
    <w:p w14:paraId="52AB09C3" w14:textId="77777777" w:rsidR="00F35F4E" w:rsidRDefault="00F35F4E" w:rsidP="00CC7E1B">
      <w:pPr>
        <w:spacing w:line="276" w:lineRule="auto"/>
        <w:ind w:right="270"/>
        <w:rPr>
          <w:bCs/>
          <w:iCs/>
          <w:lang w:val="en"/>
        </w:rPr>
      </w:pPr>
    </w:p>
    <w:p w14:paraId="25AA1FC8" w14:textId="2EEC9A55" w:rsidR="00AB0BCD" w:rsidRDefault="00CE1A86" w:rsidP="00CC7E1B">
      <w:pPr>
        <w:spacing w:line="276" w:lineRule="auto"/>
        <w:ind w:right="270"/>
        <w:rPr>
          <w:bCs/>
          <w:iCs/>
          <w:lang w:val="en"/>
        </w:rPr>
      </w:pPr>
      <w:r>
        <w:rPr>
          <w:bCs/>
          <w:iCs/>
          <w:lang w:val="en"/>
        </w:rPr>
        <w:t xml:space="preserve">For isolated panmictic populations, the </w:t>
      </w:r>
      <w:r w:rsidR="00321228">
        <w:rPr>
          <w:bCs/>
          <w:iCs/>
          <w:lang w:val="en"/>
        </w:rPr>
        <w:t>“</w:t>
      </w:r>
      <w:r>
        <w:rPr>
          <w:bCs/>
          <w:iCs/>
          <w:lang w:val="en"/>
        </w:rPr>
        <w:t>50/500 rule</w:t>
      </w:r>
      <w:r w:rsidR="00321228">
        <w:rPr>
          <w:bCs/>
          <w:iCs/>
          <w:lang w:val="en"/>
        </w:rPr>
        <w:t>”</w:t>
      </w:r>
      <w:r>
        <w:rPr>
          <w:bCs/>
          <w:iCs/>
          <w:lang w:val="en"/>
        </w:rPr>
        <w:t xml:space="preserve"> </w:t>
      </w:r>
      <w:r w:rsidR="00321228">
        <w:rPr>
          <w:bCs/>
          <w:iCs/>
          <w:lang w:val="en"/>
        </w:rPr>
        <w:t>is</w:t>
      </w:r>
      <w:r>
        <w:rPr>
          <w:bCs/>
          <w:iCs/>
          <w:lang w:val="en"/>
        </w:rPr>
        <w:t xml:space="preserve"> a </w:t>
      </w:r>
      <w:r w:rsidR="00321228">
        <w:rPr>
          <w:bCs/>
          <w:iCs/>
          <w:lang w:val="en"/>
        </w:rPr>
        <w:t>widely referenced</w:t>
      </w:r>
      <w:r>
        <w:rPr>
          <w:bCs/>
          <w:iCs/>
          <w:lang w:val="en"/>
        </w:rPr>
        <w:t xml:space="preserve"> rule in conse</w:t>
      </w:r>
      <w:r w:rsidR="001B405C">
        <w:rPr>
          <w:bCs/>
          <w:iCs/>
          <w:lang w:val="en"/>
        </w:rPr>
        <w:t>r</w:t>
      </w:r>
      <w:r>
        <w:rPr>
          <w:bCs/>
          <w:iCs/>
          <w:lang w:val="en"/>
        </w:rPr>
        <w:t xml:space="preserve">vation </w:t>
      </w:r>
      <w:r w:rsidR="00321228">
        <w:rPr>
          <w:bCs/>
          <w:iCs/>
          <w:lang w:val="en"/>
        </w:rPr>
        <w:t>biology</w:t>
      </w:r>
      <w:r w:rsidR="001B405C">
        <w:rPr>
          <w:bCs/>
          <w:iCs/>
          <w:lang w:val="en"/>
        </w:rPr>
        <w:t xml:space="preserve">. The rule denotes that the variance form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05C">
        <w:rPr>
          <w:bCs/>
          <w:iCs/>
          <w:lang w:val="en"/>
        </w:rPr>
        <w:t xml:space="preserve"> (i.e. temporal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05C">
        <w:rPr>
          <w:bCs/>
          <w:iCs/>
          <w:lang w:val="en"/>
        </w:rPr>
        <w:t>)</w:t>
      </w:r>
      <w:r w:rsidR="001B405C" w:rsidRPr="001B4B9F">
        <w:rPr>
          <w:bCs/>
          <w:iCs/>
          <w:lang w:val="en"/>
        </w:rPr>
        <w:t xml:space="preserve"> </w:t>
      </w:r>
      <w:r w:rsidR="001B405C">
        <w:rPr>
          <w:bCs/>
          <w:iCs/>
          <w:lang w:val="en"/>
        </w:rPr>
        <w:t>of a given population needs to be above 500 for long-term population persistence</w:t>
      </w:r>
      <w:r w:rsidR="00827128">
        <w:rPr>
          <w:bCs/>
          <w:iCs/>
          <w:lang w:val="en"/>
        </w:rPr>
        <w:t xml:space="preserve"> and the inbreeding form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27128">
        <w:rPr>
          <w:bCs/>
          <w:iCs/>
          <w:lang w:val="en"/>
        </w:rPr>
        <w:t xml:space="preserve"> cannot drop below 50 for short-term population persistence</w:t>
      </w:r>
      <w:r w:rsidR="0005286E">
        <w:rPr>
          <w:bCs/>
          <w:iCs/>
          <w:lang w:val="en"/>
        </w:rPr>
        <w:fldChar w:fldCharType="begin"/>
      </w:r>
      <w:r w:rsidR="0005286E">
        <w:rPr>
          <w:bCs/>
          <w:iCs/>
          <w:lang w:val="en"/>
        </w:rPr>
        <w:instrText xml:space="preserve"> ADDIN ZOTERO_ITEM CSL_CITATION {"citationID":"rcVbZAki","properties":{"formattedCitation":"\\super 42\\uc0\\u8211{}44\\nosupersub{}","plainCitation":"42–44","noteIndex":0},"citationItems":[{"id":516,"uris":["http://zotero.org/users/local/3tku6QP0/items/BGCHTKIG"],"uri":["http://zotero.org/users/local/3tku6QP0/items/BGCHTKIG"],"itemData":{"id":516,"type":"article-journal","language":"en","page":"15","source":"Zotero","title":"EVOLUTIONARY CHANGE IN SMALL POPULATIONS","author":[{"family":"Franklin","given":"Ian Robert"}]}},{"id":517,"uris":["http://zotero.org/users/local/3tku6QP0/items/48H9MMTQ"],"uri":["http://zotero.org/users/local/3tku6QP0/items/48H9MMTQ"],"itemData":{"id":517,"type":"book","edition":"2","number-of-pages":"602","publisher":"Hoboken : John Wiley &amp; Sons","title":"Conservation and the genetics of populations","author":[{"family":"Allendorf","given":"F. W."}],"issued":{"date-parts":[["2013"]]}}},{"id":519,"uris":["http://zotero.org/users/local/3tku6QP0/items/A5B8BQ2X"],"uri":["http://zotero.org/users/local/3tku6QP0/items/A5B8BQ2X"],"itemData":{"id":519,"type":"article-journal","abstract":"Many versions of the effective population size (Ne) exist, and they are important in population genetics in order to quantify rates of change of various characteristics, such as inbreeding, heterozygosity, or allele frequencies. Traditionally, Ne was defined for single, isolated populations, but we have recently presented a mathematical framework for subdivided populations. In this paper we focus on diploid populations with geographic subdivision, and present new theoretical results. We compare the haploid and diploid versions of the inbreeding effective size (NeI ) with novel expression for the variance effective size (NeV ), and conclude that for local populations NeV is often much smaller than both versions of NeI , whenever they exist. Global NeV of the metapopulation, on the other hand, is close to the haploid NeI and much larger than the diploid NeI . We introduce a new effective size, the additive genetic variance effective size NeAV , which is of particular interest for long term protection of species. It quantifies the rate at which additive genetic variance is lost and we show that this effective size is closely related to the haploid version of NeI . Finally, we introduce a new measure of a population’s deviation from migration–drift equilibrium, and apply it to quantify the time it takes to reach this equilibrium. Our findings are of importance for understanding the concept of effective population size in substructured populations and many of the results have applications in conservation biology.","container-title":"Theoretical Population Biology","DOI":"10.1016/j.tpb.2016.09.001","ISSN":"00405809","journalAbbreviation":"Theoretical Population Biology","language":"en","page":"139-156","source":"DOI.org (Crossref)","title":"Effective sizes and time to migration–drift equilibrium in geographically subdivided populations","volume":"112","author":[{"family":"Hössjer","given":"O."},{"family":"Laikre","given":"Linda"},{"family":"Ryman","given":"Nils"}],"issued":{"date-parts":[["2016",12]]}}}],"schema":"https://github.com/citation-style-language/schema/raw/master/csl-citation.json"} </w:instrText>
      </w:r>
      <w:r w:rsidR="0005286E">
        <w:rPr>
          <w:bCs/>
          <w:iCs/>
          <w:lang w:val="en"/>
        </w:rPr>
        <w:fldChar w:fldCharType="separate"/>
      </w:r>
      <w:r w:rsidR="0005286E" w:rsidRPr="0005286E">
        <w:rPr>
          <w:vertAlign w:val="superscript"/>
        </w:rPr>
        <w:t>42–44</w:t>
      </w:r>
      <w:r w:rsidR="0005286E">
        <w:rPr>
          <w:bCs/>
          <w:iCs/>
          <w:lang w:val="en"/>
        </w:rPr>
        <w:fldChar w:fldCharType="end"/>
      </w:r>
      <w:r w:rsidR="0005286E">
        <w:rPr>
          <w:bCs/>
          <w:iCs/>
          <w:lang w:val="en"/>
        </w:rPr>
        <w:t xml:space="preserve">. </w:t>
      </w:r>
      <w:r w:rsidR="00827128">
        <w:rPr>
          <w:bCs/>
          <w:iCs/>
          <w:lang w:val="en"/>
        </w:rPr>
        <w:t xml:space="preserve">Above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27128">
        <w:rPr>
          <w:bCs/>
          <w:iCs/>
          <w:lang w:val="en"/>
        </w:rPr>
        <w:t xml:space="preserve"> of 500</w:t>
      </w:r>
      <w:r w:rsidR="00F35F4E">
        <w:rPr>
          <w:bCs/>
          <w:iCs/>
          <w:lang w:val="en"/>
        </w:rPr>
        <w:t>,</w:t>
      </w:r>
      <w:r w:rsidR="00C54673">
        <w:rPr>
          <w:bCs/>
          <w:iCs/>
          <w:lang w:val="en"/>
        </w:rPr>
        <w:t xml:space="preserve"> variation is thought to be sufficiently replenished by new mutations</w:t>
      </w:r>
      <w:r w:rsidR="007818C7">
        <w:rPr>
          <w:bCs/>
          <w:iCs/>
          <w:lang w:val="en"/>
        </w:rPr>
        <w:fldChar w:fldCharType="begin"/>
      </w:r>
      <w:r w:rsidR="007818C7">
        <w:rPr>
          <w:bCs/>
          <w:iCs/>
          <w:lang w:val="en"/>
        </w:rPr>
        <w:instrText xml:space="preserve"> ADDIN ZOTERO_ITEM CSL_CITATION {"citationID":"HjQ3YlP3","properties":{"formattedCitation":"\\super 45\\nosupersub{}","plainCitation":"45","noteIndex":0},"citationItems":[{"id":520,"uris":["http://zotero.org/users/local/3tku6QP0/items/Y6Q3LTW3"],"uri":["http://zotero.org/users/local/3tku6QP0/items/Y6Q3LTW3"],"itemData":{"id":520,"type":"article-journal","container-title":"Population Viability Analysis","page":"50-85","title":"The role of genetics in population viability analysis","author":[{"family":"Allendorf","given":"Fred W."},{"family":"Ryman","given":"N"}],"issued":{"date-parts":[["2002"]]}}}],"schema":"https://github.com/citation-style-language/schema/raw/master/csl-citation.json"} </w:instrText>
      </w:r>
      <w:r w:rsidR="007818C7">
        <w:rPr>
          <w:bCs/>
          <w:iCs/>
          <w:lang w:val="en"/>
        </w:rPr>
        <w:fldChar w:fldCharType="separate"/>
      </w:r>
      <w:r w:rsidR="007818C7" w:rsidRPr="007818C7">
        <w:rPr>
          <w:vertAlign w:val="superscript"/>
        </w:rPr>
        <w:t>45</w:t>
      </w:r>
      <w:r w:rsidR="007818C7">
        <w:rPr>
          <w:bCs/>
          <w:iCs/>
          <w:lang w:val="en"/>
        </w:rPr>
        <w:fldChar w:fldCharType="end"/>
      </w:r>
      <w:r w:rsidR="00C54673">
        <w:rPr>
          <w:bCs/>
          <w:iCs/>
          <w:lang w:val="en"/>
        </w:rPr>
        <w:t xml:space="preserve">. </w:t>
      </w:r>
      <w:r w:rsidR="00F00360">
        <w:rPr>
          <w:bCs/>
          <w:iCs/>
          <w:lang w:val="en"/>
        </w:rPr>
        <w:t xml:space="preserve">In the past </w:t>
      </w:r>
      <w:r w:rsidR="00321228">
        <w:rPr>
          <w:bCs/>
          <w:iCs/>
          <w:lang w:val="en"/>
        </w:rPr>
        <w:t xml:space="preserve">few </w:t>
      </w:r>
      <w:r w:rsidR="00F00360">
        <w:rPr>
          <w:bCs/>
          <w:iCs/>
          <w:lang w:val="en"/>
        </w:rPr>
        <w:t>decade</w:t>
      </w:r>
      <w:r w:rsidR="00321228">
        <w:rPr>
          <w:bCs/>
          <w:iCs/>
          <w:lang w:val="en"/>
        </w:rPr>
        <w:t>s</w:t>
      </w:r>
      <w:r w:rsidR="00F00360">
        <w:rPr>
          <w:bCs/>
          <w:iCs/>
          <w:lang w:val="en"/>
        </w:rPr>
        <w:t xml:space="preserve">, this </w:t>
      </w:r>
      <w:r w:rsidR="00C54673">
        <w:rPr>
          <w:bCs/>
          <w:iCs/>
          <w:lang w:val="en"/>
        </w:rPr>
        <w:t xml:space="preserve">rule has come under </w:t>
      </w:r>
      <w:r w:rsidR="00F35F4E">
        <w:rPr>
          <w:bCs/>
          <w:iCs/>
          <w:lang w:val="en"/>
        </w:rPr>
        <w:t xml:space="preserve">debate and </w:t>
      </w:r>
      <w:r w:rsidR="00321228">
        <w:rPr>
          <w:bCs/>
          <w:iCs/>
          <w:lang w:val="en"/>
        </w:rPr>
        <w:t>more recent</w:t>
      </w:r>
      <w:r w:rsidR="00F35F4E">
        <w:rPr>
          <w:bCs/>
          <w:iCs/>
          <w:lang w:val="en"/>
        </w:rPr>
        <w:t xml:space="preserve"> empirical modeling suggests </w:t>
      </w:r>
      <w:r w:rsidR="0060129C">
        <w:rPr>
          <w:bCs/>
          <w:iCs/>
          <w:lang w:val="en"/>
        </w:rPr>
        <w:t>a</w:t>
      </w:r>
      <w:r w:rsidR="00F35F4E">
        <w:rPr>
          <w:bCs/>
          <w:iCs/>
          <w:lang w:val="en"/>
        </w:rPr>
        <w:t xml:space="preserve"> larger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F35F4E">
        <w:rPr>
          <w:bCs/>
          <w:iCs/>
          <w:lang w:val="en"/>
        </w:rPr>
        <w:t xml:space="preserve"> of 100 and 1000 for short and long-term persistence, respectively</w:t>
      </w:r>
      <w:r w:rsidR="007818C7">
        <w:rPr>
          <w:bCs/>
          <w:iCs/>
          <w:lang w:val="en"/>
        </w:rPr>
        <w:fldChar w:fldCharType="begin"/>
      </w:r>
      <w:r w:rsidR="00321228">
        <w:rPr>
          <w:bCs/>
          <w:iCs/>
          <w:lang w:val="en"/>
        </w:rPr>
        <w:instrText xml:space="preserve"> ADDIN ZOTERO_ITEM CSL_CITATION {"citationID":"K3NAlZqM","properties":{"formattedCitation":"\\super 46,47\\nosupersub{}","plainCitation":"46,47","noteIndex":0},"citationItems":[{"id":513,"uris":["http://zotero.org/users/local/3tku6QP0/items/MMSKBIRR"],"uri":["http://zotero.org/users/local/3tku6QP0/items/MMSKBIRR"],"itemData":{"id":513,"type":"article-journal","abstract":"Conservation managers typically need to make prompt decisions based on limited information and resources. Consequently, generalisations have essential roles in guiding interventions. Here, we (i) critique information on some widely accepted generalisations and variables affecting them, (ii) assess how adequately genetic factors are currently incorporated into population viability analysis (PVA) models used to estimate minimum viable population sizes, and (iii) relate the above to population size thresholds of the IUCN Red List criteria for threatened species that were derived from genetic considerations. Evidence accumulated since 1980 shows that genetically effective population size (Ne) = 50 is inadequate for preventing inbreeding depression over ﬁve generations in the wild, with Ne P 100 being required to limit loss in total ﬁtness to 610%. Further, even Ne = 500 is too low for retaining evolutionary potential for ﬁtness in perpetuity; a better approximation is Ne P 1000. Extrapolation from census population size (N) to Ne depends on knowing the ratio of Ne/N, yet this information is unavailable for most wild populations. Ratio averages ($0.1–0.2) from meta-analyses are sufﬁcient, provided adjustments are made for dissimilar life histories. Most PVA-based risk assessments ignore or inadequately model genetic factors. PVA should routinely include realistic inbreeding depression, and genetic impacts on evolutionary potential should be incorporated where appropriate. Genetic generalisations used in conservation, the treatment of genetics in PVAs, and sections of the IUCN Red List criteria derived from genetic considerations, all require revision to be more effective conservation tools.","container-title":"Biological Conservation","DOI":"10.1016/j.biocon.2013.12.036","ISSN":"00063207","journalAbbreviation":"Biological Conservation","language":"en","page":"56-63","source":"DOI.org (Crossref)","title":"Genetics in conservation management: Revised recommendations for the 50/500 rules, Red List criteria and population viability analyses","title-short":"Genetics in conservation management","volume":"170","author":[{"family":"Frankham","given":"Richard"},{"family":"Bradshaw","given":"Corey J.A."},{"family":"Brook","given":"Barry W."}],"issued":{"date-parts":[["2014",2]]}}},{"id":528,"uris":["http://zotero.org/users/local/3tku6QP0/items/8P48P5UC"],"uri":["http://zotero.org/users/local/3tku6QP0/items/8P48P5UC"],"itemData":{"id":528,"type":"article-journal","container-title":"Animal Conservation","page":"69-73","title":"How large must populations be to retain evolutionary potential?","volume":"1","author":[{"family":"Franklin","given":"I.R."},{"family":"Frankham","given":"R."}],"issued":{"date-parts":[["1998"]]}}}],"schema":"https://github.com/citation-style-language/schema/raw/master/csl-citation.json"} </w:instrText>
      </w:r>
      <w:r w:rsidR="007818C7">
        <w:rPr>
          <w:bCs/>
          <w:iCs/>
          <w:lang w:val="en"/>
        </w:rPr>
        <w:fldChar w:fldCharType="separate"/>
      </w:r>
      <w:r w:rsidR="00321228" w:rsidRPr="00321228">
        <w:rPr>
          <w:vertAlign w:val="superscript"/>
        </w:rPr>
        <w:t>46,47</w:t>
      </w:r>
      <w:r w:rsidR="007818C7">
        <w:rPr>
          <w:bCs/>
          <w:iCs/>
          <w:lang w:val="en"/>
        </w:rPr>
        <w:fldChar w:fldCharType="end"/>
      </w:r>
      <w:r w:rsidR="00F35F4E">
        <w:rPr>
          <w:bCs/>
          <w:iCs/>
          <w:lang w:val="en"/>
        </w:rPr>
        <w:t xml:space="preserve">. </w:t>
      </w:r>
      <w:r w:rsidR="00AB0BCD">
        <w:rPr>
          <w:bCs/>
          <w:iCs/>
          <w:lang w:val="en"/>
        </w:rPr>
        <w:t>However, even the notion of using empirical models to glean a threshold for conservation management has been rejected</w:t>
      </w:r>
      <w:r w:rsidR="003358B8">
        <w:rPr>
          <w:bCs/>
          <w:iCs/>
          <w:lang w:val="en"/>
        </w:rPr>
        <w:fldChar w:fldCharType="begin"/>
      </w:r>
      <w:r w:rsidR="00321228">
        <w:rPr>
          <w:bCs/>
          <w:iCs/>
          <w:lang w:val="en"/>
        </w:rPr>
        <w:instrText xml:space="preserve"> ADDIN ZOTERO_ITEM CSL_CITATION {"citationID":"cxO2lX7x","properties":{"formattedCitation":"\\super 48\\nosupersub{}","plainCitation":"48","noteIndex":0},"citationItems":[{"id":526,"uris":["http://zotero.org/users/local/3tku6QP0/items/YLBNKX7V"],"uri":["http://zotero.org/users/local/3tku6QP0/items/YLBNKX7V"],"itemData":{"id":526,"type":"article-journal","abstract":"Estimation of effective population size (Ne) from genetic marker data is a major focus for biodiversity conservation because it is essential to know at what rates inbreeding is increasing and additive genetic variation is lost. But are these the rates assessed when applying commonly used Ne estimation techniques? Here we use recently developed analytical tools and demonstrate that in the case of substructured populations the answer is no. This is because the following: Genetic change can be quantified in several ways reflecting different types of Ne such as inbreeding (NeI), variance (NeV), additive genetic variance (NeAV), linkage disequilibrium equilibrium (NeLD), eigenvalue (NeE) and coalescence (NeCo) effective size. They are all the same for an isolated population of constant size, but the realized values of these effective sizes can differ dramatically in populations under migration. Commonly applied Ne‐estimators target NeV or NeLD of individual subpopulations. While such estimates are safe proxies for the rates of inbreeding and loss of additive genetic variation under isolation, we show that they are poor indicators of these rates in populations affected by migration. In fact, both the local and global inbreeding (NeI) and additive genetic variance (NeAV) effective sizes are consistently underestimated in a subdivided population. This is serious because these are the effective sizes that are relevant to the widely accepted 50/500 rule for short and long term genetic conservation. The bias can be infinitely large and is due to inappropriate parameters being estimated when applying theory for isolated populations to subdivided ones.","container-title":"Molecular Ecology","DOI":"10.1111/mec.15027","ISSN":"0962-1083, 1365-294X","issue":"8","journalAbbreviation":"Mol Ecol","language":"en","page":"1904-1918","source":"DOI.org (Crossref)","title":"Do estimates of contemporary effective population size tell us what we want to know?","volume":"28","author":[{"family":"Ryman","given":"Nils"},{"family":"Laikre","given":"Linda"},{"family":"Hössjer","given":"Ola"}],"issued":{"date-parts":[["2019",4]]}}}],"schema":"https://github.com/citation-style-language/schema/raw/master/csl-citation.json"} </w:instrText>
      </w:r>
      <w:r w:rsidR="003358B8">
        <w:rPr>
          <w:bCs/>
          <w:iCs/>
          <w:lang w:val="en"/>
        </w:rPr>
        <w:fldChar w:fldCharType="separate"/>
      </w:r>
      <w:r w:rsidR="00321228" w:rsidRPr="00321228">
        <w:rPr>
          <w:vertAlign w:val="superscript"/>
        </w:rPr>
        <w:t>48</w:t>
      </w:r>
      <w:r w:rsidR="003358B8">
        <w:rPr>
          <w:bCs/>
          <w:iCs/>
          <w:lang w:val="en"/>
        </w:rPr>
        <w:fldChar w:fldCharType="end"/>
      </w:r>
      <w:r w:rsidR="00AB0BCD">
        <w:rPr>
          <w:bCs/>
          <w:iCs/>
          <w:lang w:val="en"/>
        </w:rPr>
        <w:t xml:space="preserve">. </w:t>
      </w:r>
    </w:p>
    <w:p w14:paraId="1FD40BE2" w14:textId="77777777" w:rsidR="00AB0BCD" w:rsidRDefault="00AB0BCD" w:rsidP="00CC7E1B">
      <w:pPr>
        <w:spacing w:line="276" w:lineRule="auto"/>
        <w:ind w:right="270"/>
        <w:rPr>
          <w:bCs/>
          <w:iCs/>
          <w:lang w:val="en"/>
        </w:rPr>
      </w:pPr>
    </w:p>
    <w:p w14:paraId="79BE8823" w14:textId="629414B4" w:rsidR="00D12298" w:rsidRDefault="00F00360" w:rsidP="00CC7E1B">
      <w:pPr>
        <w:spacing w:line="276" w:lineRule="auto"/>
        <w:ind w:right="270"/>
        <w:rPr>
          <w:bCs/>
          <w:iCs/>
          <w:lang w:val="en"/>
        </w:rPr>
      </w:pPr>
      <w:r>
        <w:rPr>
          <w:bCs/>
          <w:iCs/>
          <w:lang w:val="en"/>
        </w:rPr>
        <w:t xml:space="preserve">So, although there have been several recommendations regarding how large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w:t>
      </w:r>
      <w:r>
        <w:rPr>
          <w:bCs/>
          <w:iCs/>
          <w:lang w:val="en"/>
        </w:rPr>
        <w:t xml:space="preserve">needs to be in a “healthy” </w:t>
      </w:r>
      <w:r w:rsidR="00AB0BCD">
        <w:rPr>
          <w:bCs/>
          <w:iCs/>
          <w:lang w:val="en"/>
        </w:rPr>
        <w:t xml:space="preserve">wild </w:t>
      </w:r>
      <w:r>
        <w:rPr>
          <w:bCs/>
          <w:iCs/>
          <w:lang w:val="en"/>
        </w:rPr>
        <w:t xml:space="preserve">population, there is no way to predict how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w:t>
      </w:r>
      <w:r>
        <w:rPr>
          <w:bCs/>
          <w:iCs/>
          <w:lang w:val="en"/>
        </w:rPr>
        <w:t>affects any one given population</w:t>
      </w:r>
      <w:r w:rsidR="0060129C">
        <w:rPr>
          <w:bCs/>
          <w:iCs/>
          <w:lang w:val="en"/>
        </w:rPr>
        <w:t xml:space="preserve"> or how it relates to the census size </w:t>
      </w:r>
      <w:r w:rsidR="00AB0BCD">
        <w:rPr>
          <w:bCs/>
          <w:iCs/>
          <w:lang w:val="en"/>
        </w:rPr>
        <w:t xml:space="preserve">and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AB0BCD">
        <w:rPr>
          <w:bCs/>
          <w:iCs/>
          <w:lang w:val="en"/>
        </w:rPr>
        <w:t xml:space="preserve"> should not be taken as a threshold value</w:t>
      </w:r>
      <w:r w:rsidR="003358B8">
        <w:rPr>
          <w:bCs/>
          <w:iCs/>
          <w:lang w:val="en"/>
        </w:rPr>
        <w:fldChar w:fldCharType="begin"/>
      </w:r>
      <w:r w:rsidR="00321228">
        <w:rPr>
          <w:bCs/>
          <w:iCs/>
          <w:lang w:val="en"/>
        </w:rPr>
        <w:instrText xml:space="preserve"> ADDIN ZOTERO_ITEM CSL_CITATION {"citationID":"dRqsS2qY","properties":{"formattedCitation":"\\super 42,46,48\\nosupersub{}","plainCitation":"42,46,48","noteIndex":0},"citationItems":[{"id":516,"uris":["http://zotero.org/users/local/3tku6QP0/items/BGCHTKIG"],"uri":["http://zotero.org/users/local/3tku6QP0/items/BGCHTKIG"],"itemData":{"id":516,"type":"article-journal","language":"en","page":"15","source":"Zotero","title":"EVOLUTIONARY CHANGE IN SMALL POPULATIONS","author":[{"family":"Franklin","given":"Ian Robert"}]}},{"id":513,"uris":["http://zotero.org/users/local/3tku6QP0/items/MMSKBIRR"],"uri":["http://zotero.org/users/local/3tku6QP0/items/MMSKBIRR"],"itemData":{"id":513,"type":"article-journal","abstract":"Conservation managers typically need to make prompt decisions based on limited information and resources. Consequently, generalisations have essential roles in guiding interventions. Here, we (i) critique information on some widely accepted generalisations and variables affecting them, (ii) assess how adequately genetic factors are currently incorporated into population viability analysis (PVA) models used to estimate minimum viable population sizes, and (iii) relate the above to population size thresholds of the IUCN Red List criteria for threatened species that were derived from genetic considerations. Evidence accumulated since 1980 shows that genetically effective population size (Ne) = 50 is inadequate for preventing inbreeding depression over ﬁve generations in the wild, with Ne P 100 being required to limit loss in total ﬁtness to 610%. Further, even Ne = 500 is too low for retaining evolutionary potential for ﬁtness in perpetuity; a better approximation is Ne P 1000. Extrapolation from census population size (N) to Ne depends on knowing the ratio of Ne/N, yet this information is unavailable for most wild populations. Ratio averages ($0.1–0.2) from meta-analyses are sufﬁcient, provided adjustments are made for dissimilar life histories. Most PVA-based risk assessments ignore or inadequately model genetic factors. PVA should routinely include realistic inbreeding depression, and genetic impacts on evolutionary potential should be incorporated where appropriate. Genetic generalisations used in conservation, the treatment of genetics in PVAs, and sections of the IUCN Red List criteria derived from genetic considerations, all require revision to be more effective conservation tools.","container-title":"Biological Conservation","DOI":"10.1016/j.biocon.2013.12.036","ISSN":"00063207","journalAbbreviation":"Biological Conservation","language":"en","page":"56-63","source":"DOI.org (Crossref)","title":"Genetics in conservation management: Revised recommendations for the 50/500 rules, Red List criteria and population viability analyses","title-short":"Genetics in conservation management","volume":"170","author":[{"family":"Frankham","given":"Richard"},{"family":"Bradshaw","given":"Corey J.A."},{"family":"Brook","given":"Barry W."}],"issued":{"date-parts":[["2014",2]]}}},{"id":526,"uris":["http://zotero.org/users/local/3tku6QP0/items/YLBNKX7V"],"uri":["http://zotero.org/users/local/3tku6QP0/items/YLBNKX7V"],"itemData":{"id":526,"type":"article-journal","abstract":"Estimation of effective population size (Ne) from genetic marker data is a major focus for biodiversity conservation because it is essential to know at what rates inbreeding is increasing and additive genetic variation is lost. But are these the rates assessed when applying commonly used Ne estimation techniques? Here we use recently developed analytical tools and demonstrate that in the case of substructured populations the answer is no. This is because the following: Genetic change can be quantified in several ways reflecting different types of Ne such as inbreeding (NeI), variance (NeV), additive genetic variance (NeAV), linkage disequilibrium equilibrium (NeLD), eigenvalue (NeE) and coalescence (NeCo) effective size. They are all the same for an isolated population of constant size, but the realized values of these effective sizes can differ dramatically in populations under migration. Commonly applied Ne‐estimators target NeV or NeLD of individual subpopulations. While such estimates are safe proxies for the rates of inbreeding and loss of additive genetic variation under isolation, we show that they are poor indicators of these rates in populations affected by migration. In fact, both the local and global inbreeding (NeI) and additive genetic variance (NeAV) effective sizes are consistently underestimated in a subdivided population. This is serious because these are the effective sizes that are relevant to the widely accepted 50/500 rule for short and long term genetic conservation. The bias can be infinitely large and is due to inappropriate parameters being estimated when applying theory for isolated populations to subdivided ones.","container-title":"Molecular Ecology","DOI":"10.1111/mec.15027","ISSN":"0962-1083, 1365-294X","issue":"8","journalAbbreviation":"Mol Ecol","language":"en","page":"1904-1918","source":"DOI.org (Crossref)","title":"Do estimates of contemporary effective population size tell us what we want to know?","volume":"28","author":[{"family":"Ryman","given":"Nils"},{"family":"Laikre","given":"Linda"},{"family":"Hössjer","given":"Ola"}],"issued":{"date-parts":[["2019",4]]}}}],"schema":"https://github.com/citation-style-language/schema/raw/master/csl-citation.json"} </w:instrText>
      </w:r>
      <w:r w:rsidR="003358B8">
        <w:rPr>
          <w:bCs/>
          <w:iCs/>
          <w:lang w:val="en"/>
        </w:rPr>
        <w:fldChar w:fldCharType="separate"/>
      </w:r>
      <w:r w:rsidR="00321228" w:rsidRPr="00321228">
        <w:rPr>
          <w:vertAlign w:val="superscript"/>
        </w:rPr>
        <w:t>42,46,48</w:t>
      </w:r>
      <w:r w:rsidR="003358B8">
        <w:rPr>
          <w:bCs/>
          <w:iCs/>
          <w:lang w:val="en"/>
        </w:rPr>
        <w:fldChar w:fldCharType="end"/>
      </w:r>
      <w:r w:rsidR="00D16311">
        <w:rPr>
          <w:bCs/>
          <w:iCs/>
          <w:lang w:val="en"/>
        </w:rPr>
        <w:t>.</w:t>
      </w:r>
      <w:r w:rsidR="003358B8">
        <w:rPr>
          <w:bCs/>
          <w:iCs/>
          <w:lang w:val="en"/>
        </w:rPr>
        <w:t xml:space="preserve"> </w:t>
      </w:r>
      <w:r w:rsidR="00D12298">
        <w:rPr>
          <w:bCs/>
          <w:iCs/>
          <w:lang w:val="en"/>
        </w:rPr>
        <w:t>Here we use the genome assemble to observe trends in the delta smelt population through time.</w:t>
      </w:r>
    </w:p>
    <w:p w14:paraId="77D8C357" w14:textId="18A1B12D" w:rsidR="001B4B9F" w:rsidRDefault="001B4B9F" w:rsidP="00CC7E1B">
      <w:pPr>
        <w:spacing w:line="276" w:lineRule="auto"/>
        <w:ind w:right="270"/>
        <w:rPr>
          <w:bCs/>
          <w:iCs/>
        </w:rPr>
      </w:pPr>
    </w:p>
    <w:p w14:paraId="0E16D2E8" w14:textId="77777777" w:rsidR="00A246CE" w:rsidRDefault="00A246CE" w:rsidP="00CC7E1B">
      <w:pPr>
        <w:spacing w:line="276" w:lineRule="auto"/>
        <w:ind w:right="270"/>
        <w:rPr>
          <w:bCs/>
          <w:iCs/>
        </w:rPr>
      </w:pPr>
    </w:p>
    <w:p w14:paraId="026803A4" w14:textId="1521FD10" w:rsidR="00984AE7" w:rsidRPr="00D96AC9" w:rsidRDefault="00984AE7" w:rsidP="00CC7E1B">
      <w:pPr>
        <w:spacing w:line="276" w:lineRule="auto"/>
        <w:ind w:right="270"/>
        <w:rPr>
          <w:b/>
          <w:i/>
        </w:rPr>
      </w:pPr>
      <w:r w:rsidRPr="00490077">
        <w:rPr>
          <w:b/>
          <w:i/>
        </w:rPr>
        <w:t xml:space="preserve">Sample </w:t>
      </w:r>
      <w:r w:rsidR="00DE7590">
        <w:rPr>
          <w:b/>
          <w:i/>
        </w:rPr>
        <w:t>acquisition</w:t>
      </w:r>
      <w:r w:rsidR="00A85974">
        <w:rPr>
          <w:b/>
          <w:i/>
        </w:rPr>
        <w:t xml:space="preserve"> &amp; sequencing</w:t>
      </w:r>
    </w:p>
    <w:p w14:paraId="6B60537D" w14:textId="77777777" w:rsidR="00984AE7" w:rsidRPr="000D71F5" w:rsidRDefault="00984AE7" w:rsidP="00CC7E1B">
      <w:pPr>
        <w:spacing w:line="276" w:lineRule="auto"/>
        <w:ind w:right="270"/>
        <w:rPr>
          <w:i/>
        </w:rPr>
      </w:pPr>
      <w:r w:rsidRPr="000D71F5">
        <w:rPr>
          <w:i/>
        </w:rPr>
        <w:t>Methods</w:t>
      </w:r>
    </w:p>
    <w:p w14:paraId="2802C450" w14:textId="55F4C8D7" w:rsidR="001B4B9F" w:rsidRPr="001B4B9F" w:rsidRDefault="001B4B9F" w:rsidP="00CC7E1B">
      <w:pPr>
        <w:spacing w:line="276" w:lineRule="auto"/>
        <w:ind w:right="270"/>
        <w:rPr>
          <w:bCs/>
          <w:iCs/>
          <w:lang w:val="en"/>
        </w:rPr>
      </w:pPr>
      <w:r w:rsidRPr="001B4B9F">
        <w:rPr>
          <w:bCs/>
          <w:iCs/>
          <w:lang w:val="en"/>
        </w:rPr>
        <w:t xml:space="preserve">We </w:t>
      </w:r>
      <w:r w:rsidR="00A85974">
        <w:rPr>
          <w:bCs/>
          <w:iCs/>
          <w:lang w:val="en"/>
        </w:rPr>
        <w:t xml:space="preserve">collected and </w:t>
      </w:r>
      <w:r w:rsidRPr="001B4B9F">
        <w:rPr>
          <w:bCs/>
          <w:iCs/>
          <w:lang w:val="en"/>
        </w:rPr>
        <w:t xml:space="preserve">sequenced archived samples </w:t>
      </w:r>
      <w:r w:rsidR="00D17773">
        <w:rPr>
          <w:bCs/>
          <w:iCs/>
          <w:lang w:val="en"/>
        </w:rPr>
        <w:t>obtained</w:t>
      </w:r>
      <w:r w:rsidRPr="001B4B9F">
        <w:rPr>
          <w:bCs/>
          <w:iCs/>
          <w:lang w:val="en"/>
        </w:rPr>
        <w:t xml:space="preserve"> in state and federal trawls from 1993-2</w:t>
      </w:r>
      <w:r w:rsidR="006A7615">
        <w:rPr>
          <w:bCs/>
          <w:iCs/>
          <w:lang w:val="en"/>
        </w:rPr>
        <w:t>0</w:t>
      </w:r>
      <w:r w:rsidR="00A85974">
        <w:rPr>
          <w:bCs/>
          <w:iCs/>
          <w:lang w:val="en"/>
        </w:rPr>
        <w:t>24</w:t>
      </w:r>
      <w:r w:rsidRPr="001B4B9F">
        <w:rPr>
          <w:bCs/>
          <w:iCs/>
          <w:lang w:val="en"/>
        </w:rPr>
        <w:t xml:space="preserve">. Contemporary samples were collected </w:t>
      </w:r>
      <w:r w:rsidR="00A85974">
        <w:rPr>
          <w:bCs/>
          <w:iCs/>
          <w:lang w:val="en"/>
        </w:rPr>
        <w:t xml:space="preserve">and transferred into the custody of the Genomic Variation Laboratory </w:t>
      </w:r>
      <w:r w:rsidRPr="001B4B9F">
        <w:rPr>
          <w:bCs/>
          <w:iCs/>
          <w:lang w:val="en"/>
        </w:rPr>
        <w:t>as fin clips by Interagency Ecological Program surveys from 2015-20</w:t>
      </w:r>
      <w:r w:rsidR="00A85974">
        <w:rPr>
          <w:bCs/>
          <w:iCs/>
          <w:lang w:val="en"/>
        </w:rPr>
        <w:t>20</w:t>
      </w:r>
      <w:r w:rsidRPr="001B4B9F">
        <w:rPr>
          <w:bCs/>
          <w:iCs/>
          <w:lang w:val="en"/>
        </w:rPr>
        <w:t xml:space="preserve">. Genomic DNA </w:t>
      </w:r>
      <w:r w:rsidR="00A85974">
        <w:rPr>
          <w:bCs/>
          <w:iCs/>
          <w:lang w:val="en"/>
        </w:rPr>
        <w:t>was</w:t>
      </w:r>
      <w:r w:rsidRPr="001B4B9F">
        <w:rPr>
          <w:bCs/>
          <w:iCs/>
          <w:lang w:val="en"/>
        </w:rPr>
        <w:t xml:space="preserve">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In order to produce a large number of loci in a 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w:t>
      </w:r>
      <w:r w:rsidRPr="001B4B9F">
        <w:rPr>
          <w:bCs/>
          <w:iCs/>
          <w:lang w:val="en"/>
        </w:rPr>
        <w:fldChar w:fldCharType="begin" w:fldLock="1"/>
      </w:r>
      <w:r w:rsidR="00321228">
        <w:rPr>
          <w:bCs/>
          <w:iCs/>
          <w:lang w:val="en"/>
        </w:rPr>
        <w:instrText xml:space="preserve"> ADDIN ZOTERO_ITEM CSL_CITATION {"citationID":"irhSL5ge","properties":{"formattedCitation":"\\super 49\\nosupersub{}","plainCitation":"49","noteIndex":0},"citationItems":[{"id":"ptErfmMn/jEDgCDZq","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genotyping","type":"article-journal","volume":"202"}}],"schema":"https://github.com/citation-style-language/schema/raw/master/csl-citation.json"} </w:instrText>
      </w:r>
      <w:r w:rsidRPr="001B4B9F">
        <w:rPr>
          <w:bCs/>
          <w:iCs/>
          <w:lang w:val="en"/>
        </w:rPr>
        <w:fldChar w:fldCharType="separate"/>
      </w:r>
      <w:r w:rsidR="00321228" w:rsidRPr="00321228">
        <w:rPr>
          <w:vertAlign w:val="superscript"/>
        </w:rPr>
        <w:t>49</w:t>
      </w:r>
      <w:r w:rsidRPr="001B4B9F">
        <w:rPr>
          <w:bCs/>
          <w:iCs/>
        </w:rPr>
        <w:fldChar w:fldCharType="end"/>
      </w:r>
      <w:r w:rsidR="004D68AA">
        <w:rPr>
          <w:bCs/>
          <w:iCs/>
        </w:rPr>
        <w:t>,</w:t>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r w:rsidR="00DE7590">
        <w:rPr>
          <w:bCs/>
          <w:iCs/>
          <w:lang w:val="en"/>
        </w:rPr>
        <w:t xml:space="preserve"> </w:t>
      </w:r>
    </w:p>
    <w:p w14:paraId="0D31F6C0" w14:textId="58BB12EA" w:rsidR="001B4B9F" w:rsidRDefault="001B4B9F" w:rsidP="00CC7E1B">
      <w:pPr>
        <w:spacing w:line="276" w:lineRule="auto"/>
        <w:ind w:right="270"/>
        <w:rPr>
          <w:bCs/>
          <w:iCs/>
          <w:lang w:val="en"/>
        </w:rPr>
      </w:pPr>
      <w:r w:rsidRPr="001B4B9F">
        <w:rPr>
          <w:bCs/>
          <w:iCs/>
          <w:lang w:val="en"/>
        </w:rPr>
        <w:t xml:space="preserve"> </w:t>
      </w:r>
    </w:p>
    <w:p w14:paraId="1BD1876E" w14:textId="109CF804" w:rsidR="00A85974" w:rsidRPr="00DA18B8" w:rsidRDefault="00A85974" w:rsidP="00CC7E1B">
      <w:pPr>
        <w:spacing w:line="276" w:lineRule="auto"/>
        <w:ind w:right="270"/>
        <w:rPr>
          <w:bCs/>
          <w:i/>
          <w:lang w:val="en"/>
        </w:rPr>
      </w:pPr>
      <w:r w:rsidRPr="00DA18B8">
        <w:rPr>
          <w:bCs/>
          <w:i/>
          <w:lang w:val="en"/>
        </w:rPr>
        <w:t>Results</w:t>
      </w:r>
    </w:p>
    <w:p w14:paraId="70E36573" w14:textId="3F1337ED" w:rsidR="00A85974" w:rsidRDefault="00A85974" w:rsidP="00CC7E1B">
      <w:pPr>
        <w:spacing w:line="276" w:lineRule="auto"/>
        <w:ind w:right="270"/>
        <w:rPr>
          <w:bCs/>
          <w:iCs/>
          <w:lang w:val="en"/>
        </w:rPr>
      </w:pPr>
      <w:r>
        <w:rPr>
          <w:bCs/>
          <w:iCs/>
          <w:lang w:val="en"/>
        </w:rPr>
        <w:t>A total of 2,976 samples from 24 years spanning 27 generations were sequenced</w:t>
      </w:r>
      <w:r w:rsidR="00526C70">
        <w:rPr>
          <w:bCs/>
          <w:iCs/>
          <w:lang w:val="en"/>
        </w:rPr>
        <w:t xml:space="preserve"> creating a rich dataset for further analysis</w:t>
      </w:r>
      <w:r>
        <w:rPr>
          <w:bCs/>
          <w:iCs/>
          <w:lang w:val="en"/>
        </w:rPr>
        <w:t>.</w:t>
      </w:r>
      <w:r w:rsidR="00526C70">
        <w:rPr>
          <w:bCs/>
          <w:iCs/>
          <w:lang w:val="en"/>
        </w:rPr>
        <w:t xml:space="preserve"> </w:t>
      </w:r>
    </w:p>
    <w:p w14:paraId="51EA74BB" w14:textId="26D0ED35" w:rsidR="00DA18B8" w:rsidRDefault="00DA18B8" w:rsidP="00CC7E1B">
      <w:pPr>
        <w:spacing w:line="276" w:lineRule="auto"/>
        <w:ind w:right="270"/>
        <w:rPr>
          <w:bCs/>
          <w:iCs/>
          <w:lang w:val="en"/>
        </w:rPr>
      </w:pPr>
    </w:p>
    <w:p w14:paraId="3828D9E7" w14:textId="77777777" w:rsidR="00BD396E" w:rsidRDefault="00BD396E" w:rsidP="00CC7E1B">
      <w:pPr>
        <w:spacing w:line="276" w:lineRule="auto"/>
        <w:ind w:right="270"/>
        <w:rPr>
          <w:bCs/>
          <w:iCs/>
          <w:lang w:val="en"/>
        </w:rPr>
      </w:pPr>
    </w:p>
    <w:p w14:paraId="022979CA" w14:textId="14C115FB" w:rsidR="00DA18B8" w:rsidRDefault="00DA18B8" w:rsidP="00CC7E1B">
      <w:pPr>
        <w:pStyle w:val="Heading2"/>
        <w:spacing w:line="276" w:lineRule="auto"/>
        <w:rPr>
          <w:lang w:val="en"/>
        </w:rPr>
      </w:pPr>
      <w:r>
        <w:rPr>
          <w:lang w:val="en"/>
        </w:rPr>
        <w:lastRenderedPageBreak/>
        <w:t>Read processing</w:t>
      </w:r>
      <w:r w:rsidR="003273B3">
        <w:rPr>
          <w:lang w:val="en"/>
        </w:rPr>
        <w:t xml:space="preserve"> and </w:t>
      </w:r>
      <w:r>
        <w:rPr>
          <w:lang w:val="en"/>
        </w:rPr>
        <w:t>alignment</w:t>
      </w:r>
    </w:p>
    <w:p w14:paraId="6D960B3B" w14:textId="0B289597" w:rsidR="00DA18B8" w:rsidRPr="00DA18B8" w:rsidRDefault="00DA18B8" w:rsidP="00CC7E1B">
      <w:pPr>
        <w:spacing w:line="276" w:lineRule="auto"/>
        <w:ind w:right="270"/>
        <w:rPr>
          <w:bCs/>
          <w:i/>
          <w:lang w:val="en"/>
        </w:rPr>
      </w:pPr>
      <w:r w:rsidRPr="00DA18B8">
        <w:rPr>
          <w:bCs/>
          <w:i/>
          <w:lang w:val="en"/>
        </w:rPr>
        <w:t>Methods</w:t>
      </w:r>
    </w:p>
    <w:p w14:paraId="4F4302A3" w14:textId="7497CB81" w:rsidR="00707580" w:rsidRDefault="00DA18B8" w:rsidP="00CC7E1B">
      <w:pPr>
        <w:spacing w:line="276" w:lineRule="auto"/>
        <w:ind w:right="270"/>
        <w:rPr>
          <w:bCs/>
          <w:iCs/>
          <w:lang w:val="en"/>
        </w:rPr>
      </w:pPr>
      <w:r>
        <w:rPr>
          <w:bCs/>
          <w:iCs/>
          <w:lang w:val="en"/>
        </w:rPr>
        <w:t>In order to</w:t>
      </w:r>
      <w:r w:rsidR="003273B3">
        <w:rPr>
          <w:bCs/>
          <w:iCs/>
          <w:lang w:val="en"/>
        </w:rPr>
        <w:t xml:space="preserve"> make demographic inferences, </w:t>
      </w:r>
      <w:r>
        <w:rPr>
          <w:bCs/>
          <w:iCs/>
          <w:lang w:val="en"/>
        </w:rPr>
        <w:t>alleles spread across the genome of different individuals and contained within and across generations</w:t>
      </w:r>
      <w:r w:rsidR="003273B3">
        <w:rPr>
          <w:bCs/>
          <w:iCs/>
          <w:lang w:val="en"/>
        </w:rPr>
        <w:t xml:space="preserve"> need to be compared. To do this,</w:t>
      </w:r>
      <w:r w:rsidR="00526C70">
        <w:rPr>
          <w:bCs/>
          <w:iCs/>
          <w:lang w:val="en"/>
        </w:rPr>
        <w:t xml:space="preserve"> w</w:t>
      </w:r>
      <w:r w:rsidR="00707580">
        <w:rPr>
          <w:bCs/>
          <w:iCs/>
          <w:lang w:val="en"/>
        </w:rPr>
        <w:t>e split</w:t>
      </w:r>
      <w:r>
        <w:rPr>
          <w:bCs/>
          <w:iCs/>
          <w:lang w:val="en"/>
        </w:rPr>
        <w:t xml:space="preserve"> </w:t>
      </w:r>
      <w:r w:rsidR="003273B3">
        <w:rPr>
          <w:bCs/>
          <w:iCs/>
          <w:lang w:val="en"/>
        </w:rPr>
        <w:t xml:space="preserve">sequencing </w:t>
      </w:r>
      <w:r>
        <w:rPr>
          <w:bCs/>
          <w:iCs/>
          <w:lang w:val="en"/>
        </w:rPr>
        <w:t xml:space="preserve">data </w:t>
      </w:r>
      <w:r w:rsidR="003273B3">
        <w:rPr>
          <w:bCs/>
          <w:iCs/>
          <w:lang w:val="en"/>
        </w:rPr>
        <w:t>into files</w:t>
      </w:r>
      <w:r w:rsidR="00E458FD">
        <w:rPr>
          <w:bCs/>
          <w:iCs/>
          <w:lang w:val="en"/>
        </w:rPr>
        <w:t xml:space="preserve"> corresponding to single individuals</w:t>
      </w:r>
      <w:r w:rsidR="003273B3">
        <w:rPr>
          <w:bCs/>
          <w:iCs/>
          <w:lang w:val="en"/>
        </w:rPr>
        <w:t>,</w:t>
      </w:r>
      <w:r>
        <w:rPr>
          <w:bCs/>
          <w:iCs/>
          <w:lang w:val="en"/>
        </w:rPr>
        <w:t xml:space="preserve"> </w:t>
      </w:r>
      <w:r w:rsidR="00707580">
        <w:rPr>
          <w:bCs/>
          <w:iCs/>
          <w:lang w:val="en"/>
        </w:rPr>
        <w:t xml:space="preserve">using custom </w:t>
      </w:r>
      <w:proofErr w:type="spellStart"/>
      <w:r w:rsidR="00707580">
        <w:rPr>
          <w:bCs/>
          <w:iCs/>
          <w:lang w:val="en"/>
        </w:rPr>
        <w:t>perl</w:t>
      </w:r>
      <w:proofErr w:type="spellEnd"/>
      <w:r w:rsidR="00707580">
        <w:rPr>
          <w:bCs/>
          <w:iCs/>
          <w:lang w:val="en"/>
        </w:rPr>
        <w:t xml:space="preserve"> scripts to separate raw sequencing data into plates, then individuals. We then aligned the separated (or split) individual sequencing files to the assembled genome using bwa, which resulted in sequence alignment map (SAM) files. We then further processed the SAM files by sorting according to read name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sort)</w:t>
      </w:r>
      <w:r w:rsidR="00707580">
        <w:rPr>
          <w:bCs/>
          <w:iCs/>
          <w:lang w:val="en"/>
        </w:rPr>
        <w:t>, filling in mate coordinates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fixmate</w:t>
      </w:r>
      <w:proofErr w:type="spellEnd"/>
      <w:r w:rsidR="00707580" w:rsidRPr="00080EDD">
        <w:rPr>
          <w:rFonts w:ascii="Courier" w:hAnsi="Courier"/>
          <w:bCs/>
          <w:iCs/>
          <w:lang w:val="en"/>
        </w:rPr>
        <w:t xml:space="preserve"> -m</w:t>
      </w:r>
      <w:r w:rsidR="00707580">
        <w:rPr>
          <w:bCs/>
          <w:iCs/>
          <w:lang w:val="en"/>
        </w:rPr>
        <w:t>), removing duplicate reads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markdup</w:t>
      </w:r>
      <w:proofErr w:type="spellEnd"/>
      <w:r w:rsidR="00707580" w:rsidRPr="00080EDD">
        <w:rPr>
          <w:rFonts w:ascii="Courier" w:hAnsi="Courier"/>
          <w:bCs/>
          <w:iCs/>
          <w:lang w:val="en"/>
        </w:rPr>
        <w:t xml:space="preserve"> -r</w:t>
      </w:r>
      <w:r w:rsidR="00707580">
        <w:rPr>
          <w:bCs/>
          <w:iCs/>
          <w:lang w:val="en"/>
        </w:rPr>
        <w:t>), and indexing the resulting files to create binary alignment map (BAM) files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index</w:t>
      </w:r>
      <w:r w:rsidR="00707580">
        <w:rPr>
          <w:bCs/>
          <w:iCs/>
          <w:lang w:val="en"/>
        </w:rPr>
        <w:t>) for downstream analyses.</w:t>
      </w:r>
    </w:p>
    <w:p w14:paraId="47C9931C" w14:textId="6A974426" w:rsidR="00BD396E" w:rsidRDefault="00BD396E" w:rsidP="00CC7E1B">
      <w:pPr>
        <w:spacing w:line="276" w:lineRule="auto"/>
        <w:ind w:right="270"/>
        <w:rPr>
          <w:bCs/>
          <w:iCs/>
          <w:lang w:val="en"/>
        </w:rPr>
      </w:pPr>
    </w:p>
    <w:p w14:paraId="481E54DA" w14:textId="77777777" w:rsidR="00DE1BAA" w:rsidRDefault="00DE1BAA" w:rsidP="00CC7E1B">
      <w:pPr>
        <w:spacing w:line="276" w:lineRule="auto"/>
        <w:ind w:right="270"/>
        <w:rPr>
          <w:bCs/>
          <w:iCs/>
          <w:lang w:val="en"/>
        </w:rPr>
      </w:pPr>
    </w:p>
    <w:p w14:paraId="3F2CBD2F" w14:textId="2A82667C" w:rsidR="00626F2D" w:rsidRDefault="00626F2D" w:rsidP="00CC7E1B">
      <w:pPr>
        <w:pStyle w:val="Heading2"/>
        <w:spacing w:line="276" w:lineRule="auto"/>
        <w:rPr>
          <w:lang w:val="en"/>
        </w:rPr>
      </w:pPr>
      <w:r>
        <w:rPr>
          <w:lang w:val="en"/>
        </w:rPr>
        <w:t>Princip</w:t>
      </w:r>
      <w:r w:rsidR="002F298D">
        <w:rPr>
          <w:lang w:val="en"/>
        </w:rPr>
        <w:t>al</w:t>
      </w:r>
      <w:r>
        <w:rPr>
          <w:lang w:val="en"/>
        </w:rPr>
        <w:t xml:space="preserve"> component analysis for hybrid detection</w:t>
      </w:r>
    </w:p>
    <w:p w14:paraId="326286DF" w14:textId="77777777" w:rsidR="00626F2D" w:rsidRPr="00DA18B8" w:rsidRDefault="00626F2D" w:rsidP="00CC7E1B">
      <w:pPr>
        <w:spacing w:line="276" w:lineRule="auto"/>
        <w:ind w:right="270"/>
        <w:rPr>
          <w:bCs/>
          <w:i/>
          <w:lang w:val="en"/>
        </w:rPr>
      </w:pPr>
      <w:r w:rsidRPr="00DA18B8">
        <w:rPr>
          <w:bCs/>
          <w:i/>
          <w:lang w:val="en"/>
        </w:rPr>
        <w:t>Methods</w:t>
      </w:r>
    </w:p>
    <w:p w14:paraId="209C8273" w14:textId="57AE67E0" w:rsidR="00080EDD" w:rsidRDefault="00707580" w:rsidP="00CC7E1B">
      <w:pPr>
        <w:spacing w:line="276" w:lineRule="auto"/>
        <w:ind w:right="270"/>
        <w:rPr>
          <w:bCs/>
          <w:iCs/>
          <w:lang w:val="en"/>
        </w:rPr>
      </w:pPr>
      <w:r>
        <w:rPr>
          <w:bCs/>
          <w:iCs/>
          <w:lang w:val="en"/>
        </w:rPr>
        <w:t>When conducting population genetic analyses on a species, it is important to make sure that erroneo</w:t>
      </w:r>
      <w:r w:rsidR="00B601F7">
        <w:rPr>
          <w:bCs/>
          <w:iCs/>
          <w:lang w:val="en"/>
        </w:rPr>
        <w:t>u</w:t>
      </w:r>
      <w:r>
        <w:rPr>
          <w:bCs/>
          <w:iCs/>
          <w:lang w:val="en"/>
        </w:rPr>
        <w:t xml:space="preserve">s individuals are excluded. </w:t>
      </w:r>
      <w:r w:rsidR="00F948DB">
        <w:rPr>
          <w:bCs/>
          <w:iCs/>
          <w:lang w:val="en"/>
        </w:rPr>
        <w:t xml:space="preserve">Delta smelt have been observed to hybridize with </w:t>
      </w:r>
      <w:proofErr w:type="spellStart"/>
      <w:r w:rsidR="00F948DB">
        <w:rPr>
          <w:bCs/>
          <w:iCs/>
          <w:lang w:val="en"/>
        </w:rPr>
        <w:t>wakasagi</w:t>
      </w:r>
      <w:proofErr w:type="spellEnd"/>
      <w:r w:rsidR="00F948DB">
        <w:rPr>
          <w:bCs/>
          <w:iCs/>
          <w:lang w:val="en"/>
        </w:rPr>
        <w:t xml:space="preserve"> smelt (</w:t>
      </w:r>
      <w:proofErr w:type="spellStart"/>
      <w:r w:rsidR="00F948DB">
        <w:rPr>
          <w:bCs/>
          <w:i/>
          <w:lang w:val="en"/>
        </w:rPr>
        <w:t>Hypomesus</w:t>
      </w:r>
      <w:proofErr w:type="spellEnd"/>
      <w:r w:rsidR="00F948DB">
        <w:rPr>
          <w:bCs/>
          <w:i/>
          <w:lang w:val="en"/>
        </w:rPr>
        <w:t xml:space="preserve"> </w:t>
      </w:r>
      <w:proofErr w:type="spellStart"/>
      <w:r w:rsidR="00F948DB">
        <w:rPr>
          <w:bCs/>
          <w:i/>
          <w:lang w:val="en"/>
        </w:rPr>
        <w:t>nipponensis</w:t>
      </w:r>
      <w:proofErr w:type="spellEnd"/>
      <w:r w:rsidR="00F948DB">
        <w:rPr>
          <w:bCs/>
          <w:iCs/>
          <w:lang w:val="en"/>
        </w:rPr>
        <w:t xml:space="preserve">) in the </w:t>
      </w:r>
      <w:r w:rsidR="00B601F7">
        <w:rPr>
          <w:bCs/>
          <w:iCs/>
          <w:lang w:val="en"/>
        </w:rPr>
        <w:t>San Francisco estuary</w:t>
      </w:r>
      <w:r w:rsidR="004D68AA">
        <w:rPr>
          <w:bCs/>
          <w:iCs/>
          <w:lang w:val="en"/>
        </w:rPr>
        <w:fldChar w:fldCharType="begin"/>
      </w:r>
      <w:r w:rsidR="004D68AA">
        <w:rPr>
          <w:bCs/>
          <w:iCs/>
          <w:lang w:val="en"/>
        </w:rPr>
        <w:instrText xml:space="preserve"> ADDIN ZOTERO_ITEM CSL_CITATION {"citationID":"M5zgbhPY","properties":{"formattedCitation":"\\super 4\\nosupersub{}","plainCitation":"4","noteIndex":0},"citationItems":[{"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K"},{"family":"Mahardja","given":"Brian"},{"family":"Hobbs","given":"James"},{"family":"Chieh","given":"Tien"},{"family":"Amanda","given":"Hung"}],"issued":{"date-parts":[["2018"]]}}}],"schema":"https://github.com/citation-style-language/schema/raw/master/csl-citation.json"} </w:instrText>
      </w:r>
      <w:r w:rsidR="004D68AA">
        <w:rPr>
          <w:bCs/>
          <w:iCs/>
          <w:lang w:val="en"/>
        </w:rPr>
        <w:fldChar w:fldCharType="separate"/>
      </w:r>
      <w:r w:rsidR="004D68AA" w:rsidRPr="004D68AA">
        <w:rPr>
          <w:vertAlign w:val="superscript"/>
        </w:rPr>
        <w:t>4</w:t>
      </w:r>
      <w:r w:rsidR="004D68AA">
        <w:rPr>
          <w:bCs/>
          <w:iCs/>
          <w:lang w:val="en"/>
        </w:rPr>
        <w:fldChar w:fldCharType="end"/>
      </w:r>
      <w:r w:rsidR="00F948DB">
        <w:rPr>
          <w:bCs/>
          <w:iCs/>
          <w:lang w:val="en"/>
        </w:rPr>
        <w:t xml:space="preserve">. Due to the possibility of visual </w:t>
      </w:r>
      <w:r w:rsidR="00080EDD">
        <w:rPr>
          <w:bCs/>
          <w:iCs/>
          <w:lang w:val="en"/>
        </w:rPr>
        <w:t>misidentification</w:t>
      </w:r>
      <w:r w:rsidR="00DE54E4">
        <w:rPr>
          <w:bCs/>
          <w:iCs/>
          <w:lang w:val="en"/>
        </w:rPr>
        <w:t xml:space="preserve"> or technical error</w:t>
      </w:r>
      <w:r w:rsidR="00080EDD">
        <w:rPr>
          <w:bCs/>
          <w:iCs/>
          <w:lang w:val="en"/>
        </w:rPr>
        <w:t>,</w:t>
      </w:r>
      <w:r w:rsidR="00F948DB">
        <w:rPr>
          <w:bCs/>
          <w:iCs/>
          <w:lang w:val="en"/>
        </w:rPr>
        <w:t xml:space="preserve"> we ran a </w:t>
      </w:r>
      <w:r w:rsidR="00827ACB">
        <w:rPr>
          <w:bCs/>
          <w:iCs/>
          <w:lang w:val="en"/>
        </w:rPr>
        <w:t>principal</w:t>
      </w:r>
      <w:r w:rsidR="00F948DB">
        <w:rPr>
          <w:bCs/>
          <w:iCs/>
          <w:lang w:val="en"/>
        </w:rPr>
        <w:t xml:space="preserve"> component analysis to identify </w:t>
      </w:r>
      <w:r w:rsidR="00080EDD">
        <w:rPr>
          <w:bCs/>
          <w:iCs/>
          <w:lang w:val="en"/>
        </w:rPr>
        <w:t>and exclude</w:t>
      </w:r>
      <w:r w:rsidR="00F948DB">
        <w:rPr>
          <w:bCs/>
          <w:iCs/>
          <w:lang w:val="en"/>
        </w:rPr>
        <w:t xml:space="preserve"> hybrid indivi</w:t>
      </w:r>
      <w:r w:rsidR="00DE54E4">
        <w:rPr>
          <w:bCs/>
          <w:iCs/>
          <w:lang w:val="en"/>
        </w:rPr>
        <w:t>duals or individuals with outlying genotypes</w:t>
      </w:r>
      <w:r w:rsidR="00F948DB">
        <w:rPr>
          <w:bCs/>
          <w:iCs/>
          <w:lang w:val="en"/>
        </w:rPr>
        <w:t xml:space="preserve">. </w:t>
      </w:r>
    </w:p>
    <w:p w14:paraId="10263C6B" w14:textId="77777777" w:rsidR="00080EDD" w:rsidRDefault="00080EDD" w:rsidP="00CC7E1B">
      <w:pPr>
        <w:spacing w:line="276" w:lineRule="auto"/>
        <w:ind w:right="270"/>
        <w:rPr>
          <w:bCs/>
          <w:iCs/>
          <w:lang w:val="en"/>
        </w:rPr>
      </w:pPr>
    </w:p>
    <w:p w14:paraId="58B72624" w14:textId="34AA8040" w:rsidR="00DA18B8" w:rsidRDefault="00080EDD" w:rsidP="00CC7E1B">
      <w:pPr>
        <w:spacing w:line="276" w:lineRule="auto"/>
        <w:ind w:right="270"/>
        <w:rPr>
          <w:bCs/>
          <w:iCs/>
          <w:lang w:val="en"/>
        </w:rPr>
      </w:pPr>
      <w:r>
        <w:rPr>
          <w:bCs/>
          <w:iCs/>
          <w:lang w:val="en"/>
        </w:rPr>
        <w:t>To do this, we used the program ANGSD</w:t>
      </w:r>
      <w:r w:rsidR="004D68AA">
        <w:rPr>
          <w:bCs/>
          <w:iCs/>
          <w:lang w:val="en"/>
        </w:rPr>
        <w:fldChar w:fldCharType="begin"/>
      </w:r>
      <w:r w:rsidR="00321228">
        <w:rPr>
          <w:bCs/>
          <w:iCs/>
          <w:lang w:val="en"/>
        </w:rPr>
        <w:instrText xml:space="preserve"> ADDIN ZOTERO_ITEM CSL_CITATION {"citationID":"w6b1KnZO","properties":{"formattedCitation":"\\super 50\\nosupersub{}","plainCitation":"50","noteIndex":0},"citationItems":[{"id":"ptErfmMn/RttZRldW","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Bioinformatics","id":"ptErfmMn/RttZRldW","issue":"1","issued":{"date-parts":[["2014"]]},"page":"1-13","title":"ANGSD: Analysis of Next Generation Sequencing Data","type":"article-journal","volume":"15"}}],"schema":"https://github.com/citation-style-language/schema/raw/master/csl-citation.json"} </w:instrText>
      </w:r>
      <w:r w:rsidR="004D68AA">
        <w:rPr>
          <w:bCs/>
          <w:iCs/>
          <w:lang w:val="en"/>
        </w:rPr>
        <w:fldChar w:fldCharType="separate"/>
      </w:r>
      <w:r w:rsidR="00321228" w:rsidRPr="00321228">
        <w:rPr>
          <w:vertAlign w:val="superscript"/>
        </w:rPr>
        <w:t>50</w:t>
      </w:r>
      <w:r w:rsidR="004D68AA">
        <w:rPr>
          <w:bCs/>
          <w:iCs/>
          <w:lang w:val="en"/>
        </w:rPr>
        <w:fldChar w:fldCharType="end"/>
      </w:r>
      <w:r>
        <w:rPr>
          <w:bCs/>
          <w:iCs/>
          <w:lang w:val="en"/>
        </w:rPr>
        <w:t xml:space="preserve"> </w:t>
      </w:r>
      <w:r w:rsidR="00DE54E4">
        <w:rPr>
          <w:bCs/>
          <w:iCs/>
          <w:lang w:val="en"/>
        </w:rPr>
        <w:t>to</w:t>
      </w:r>
      <w:r>
        <w:rPr>
          <w:bCs/>
          <w:iCs/>
          <w:lang w:val="en"/>
        </w:rPr>
        <w:t xml:space="preserve"> </w:t>
      </w:r>
      <w:r w:rsidR="00AD49E9">
        <w:rPr>
          <w:bCs/>
          <w:iCs/>
          <w:lang w:val="en"/>
        </w:rPr>
        <w:t>randomly sample</w:t>
      </w:r>
      <w:r w:rsidR="00DE54E4">
        <w:rPr>
          <w:bCs/>
          <w:iCs/>
          <w:lang w:val="en"/>
        </w:rPr>
        <w:t xml:space="preserve"> </w:t>
      </w:r>
      <w:r w:rsidR="00AD49E9">
        <w:rPr>
          <w:bCs/>
          <w:iCs/>
          <w:lang w:val="en"/>
        </w:rPr>
        <w:t>a single read at all sites contained in at least half of the samples for each individual</w:t>
      </w:r>
      <w:r w:rsidR="00827ACB">
        <w:rPr>
          <w:bCs/>
          <w:iCs/>
          <w:lang w:val="en"/>
        </w:rPr>
        <w:t xml:space="preserve"> (</w:t>
      </w:r>
      <w:r w:rsidR="00827ACB" w:rsidRPr="00080EDD">
        <w:rPr>
          <w:rFonts w:ascii="Courier" w:hAnsi="Courier"/>
          <w:bCs/>
          <w:iCs/>
          <w:lang w:val="en"/>
        </w:rPr>
        <w:t>angsd -</w:t>
      </w:r>
      <w:proofErr w:type="spellStart"/>
      <w:r w:rsidR="00827ACB" w:rsidRPr="00080EDD">
        <w:rPr>
          <w:rFonts w:ascii="Courier" w:hAnsi="Courier"/>
          <w:bCs/>
          <w:iCs/>
          <w:lang w:val="en"/>
        </w:rPr>
        <w:t>doMajorMinor</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minMapQ</w:t>
      </w:r>
      <w:proofErr w:type="spellEnd"/>
      <w:r w:rsidR="00827ACB" w:rsidRPr="00080EDD">
        <w:rPr>
          <w:rFonts w:ascii="Courier" w:hAnsi="Courier"/>
          <w:bCs/>
          <w:iCs/>
          <w:lang w:val="en"/>
        </w:rPr>
        <w:t xml:space="preserve"> 20 -</w:t>
      </w:r>
      <w:proofErr w:type="spellStart"/>
      <w:r w:rsidR="00827ACB" w:rsidRPr="00080EDD">
        <w:rPr>
          <w:rFonts w:ascii="Courier" w:hAnsi="Courier"/>
          <w:bCs/>
          <w:iCs/>
          <w:lang w:val="en"/>
        </w:rPr>
        <w:t>minQ</w:t>
      </w:r>
      <w:proofErr w:type="spellEnd"/>
      <w:r w:rsidR="00827ACB" w:rsidRPr="00080EDD">
        <w:rPr>
          <w:rFonts w:ascii="Courier" w:hAnsi="Courier"/>
          <w:bCs/>
          <w:iCs/>
          <w:lang w:val="en"/>
        </w:rPr>
        <w:t xml:space="preserve"> 20 -SNP_pval 1e-12 -GL 1 -</w:t>
      </w:r>
      <w:proofErr w:type="spellStart"/>
      <w:r w:rsidR="00827ACB" w:rsidRPr="00080EDD">
        <w:rPr>
          <w:rFonts w:ascii="Courier" w:hAnsi="Courier"/>
          <w:bCs/>
          <w:iCs/>
          <w:lang w:val="en"/>
        </w:rPr>
        <w:t>doMaf</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doCov</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doIBS</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doCounts</w:t>
      </w:r>
      <w:proofErr w:type="spellEnd"/>
      <w:r w:rsidR="00827ACB" w:rsidRPr="00080EDD">
        <w:rPr>
          <w:rFonts w:ascii="Courier" w:hAnsi="Courier"/>
          <w:bCs/>
          <w:iCs/>
          <w:lang w:val="en"/>
        </w:rPr>
        <w:t xml:space="preserve"> 1</w:t>
      </w:r>
      <w:r w:rsidR="00827ACB">
        <w:rPr>
          <w:bCs/>
          <w:iCs/>
          <w:lang w:val="en"/>
        </w:rPr>
        <w:t>). This</w:t>
      </w:r>
      <w:r w:rsidR="00AD49E9">
        <w:rPr>
          <w:bCs/>
          <w:iCs/>
          <w:lang w:val="en"/>
        </w:rPr>
        <w:t xml:space="preserve"> creat</w:t>
      </w:r>
      <w:r w:rsidR="00DE7590">
        <w:rPr>
          <w:bCs/>
          <w:iCs/>
          <w:lang w:val="en"/>
        </w:rPr>
        <w:t>es</w:t>
      </w:r>
      <w:r w:rsidR="00AD49E9">
        <w:rPr>
          <w:bCs/>
          <w:iCs/>
          <w:lang w:val="en"/>
        </w:rPr>
        <w:t xml:space="preserve"> a </w:t>
      </w:r>
      <w:r w:rsidR="00827ACB">
        <w:rPr>
          <w:bCs/>
          <w:iCs/>
          <w:lang w:val="en"/>
        </w:rPr>
        <w:t xml:space="preserve">0 to 1 matrix for each individual’s sampled allele at all locations in the form of a </w:t>
      </w:r>
      <w:proofErr w:type="spellStart"/>
      <w:r w:rsidR="00827ACB">
        <w:rPr>
          <w:bCs/>
          <w:iCs/>
          <w:lang w:val="en"/>
        </w:rPr>
        <w:t>covMat</w:t>
      </w:r>
      <w:proofErr w:type="spellEnd"/>
      <w:r w:rsidR="00827ACB">
        <w:rPr>
          <w:bCs/>
          <w:iCs/>
          <w:lang w:val="en"/>
        </w:rPr>
        <w:t xml:space="preserve"> file</w:t>
      </w:r>
      <w:r>
        <w:rPr>
          <w:bCs/>
          <w:iCs/>
          <w:lang w:val="en"/>
        </w:rPr>
        <w:t xml:space="preserve">. </w:t>
      </w:r>
      <w:r w:rsidR="00827ACB">
        <w:rPr>
          <w:bCs/>
          <w:iCs/>
          <w:lang w:val="en"/>
        </w:rPr>
        <w:t>We then calculated obtained eigenvalues using the program R</w:t>
      </w:r>
      <w:r w:rsidR="00A530E4">
        <w:rPr>
          <w:bCs/>
          <w:iCs/>
          <w:lang w:val="en"/>
        </w:rPr>
        <w:fldChar w:fldCharType="begin"/>
      </w:r>
      <w:r w:rsidR="00321228">
        <w:rPr>
          <w:bCs/>
          <w:iCs/>
          <w:lang w:val="en"/>
        </w:rPr>
        <w:instrText xml:space="preserve"> ADDIN ZOTERO_ITEM CSL_CITATION {"citationID":"Wss7Tvy8","properties":{"formattedCitation":"\\super 51\\nosupersub{}","plainCitation":"51","noteIndex":0},"citationItems":[{"id":502,"uris":["http://zotero.org/users/local/3tku6QP0/items/RXH8HX7T"],"uri":["http://zotero.org/users/local/3tku6QP0/items/RXH8HX7T"],"itemData":{"id":502,"type":"article","title":"R: A language and environment for statistical computing","author":[{"family":"R Core Team","given":""}],"issued":{"date-parts":[["2013"]]}}}],"schema":"https://github.com/citation-style-language/schema/raw/master/csl-citation.json"} </w:instrText>
      </w:r>
      <w:r w:rsidR="00A530E4">
        <w:rPr>
          <w:bCs/>
          <w:iCs/>
          <w:lang w:val="en"/>
        </w:rPr>
        <w:fldChar w:fldCharType="separate"/>
      </w:r>
      <w:r w:rsidR="00321228" w:rsidRPr="00321228">
        <w:rPr>
          <w:vertAlign w:val="superscript"/>
        </w:rPr>
        <w:t>51</w:t>
      </w:r>
      <w:r w:rsidR="00A530E4">
        <w:rPr>
          <w:bCs/>
          <w:iCs/>
          <w:lang w:val="en"/>
        </w:rPr>
        <w:fldChar w:fldCharType="end"/>
      </w:r>
      <w:r w:rsidR="004D68AA">
        <w:rPr>
          <w:bCs/>
          <w:iCs/>
          <w:lang w:val="en"/>
        </w:rPr>
        <w:t>,</w:t>
      </w:r>
      <w:r w:rsidR="00DE54E4">
        <w:rPr>
          <w:bCs/>
          <w:iCs/>
          <w:lang w:val="en"/>
        </w:rPr>
        <w:t xml:space="preserve"> calculated the observed variance for PC1 and PC2, </w:t>
      </w:r>
      <w:r w:rsidR="00827ACB">
        <w:rPr>
          <w:bCs/>
          <w:iCs/>
          <w:lang w:val="en"/>
        </w:rPr>
        <w:t>and visualized the first and second principal components</w:t>
      </w:r>
      <w:r w:rsidR="002F298D">
        <w:rPr>
          <w:bCs/>
          <w:iCs/>
          <w:lang w:val="en"/>
        </w:rPr>
        <w:t xml:space="preserve"> (PC)</w:t>
      </w:r>
      <w:r w:rsidR="005E45E1">
        <w:rPr>
          <w:bCs/>
          <w:iCs/>
          <w:lang w:val="en"/>
        </w:rPr>
        <w:t xml:space="preserve"> and </w:t>
      </w:r>
      <w:r w:rsidR="009C5BB2">
        <w:rPr>
          <w:bCs/>
          <w:iCs/>
          <w:lang w:val="en"/>
        </w:rPr>
        <w:t>removed outlier individuals</w:t>
      </w:r>
      <w:r w:rsidR="00321716">
        <w:rPr>
          <w:bCs/>
          <w:iCs/>
          <w:lang w:val="en"/>
        </w:rPr>
        <w:t xml:space="preserve"> (Table 6)</w:t>
      </w:r>
      <w:r w:rsidR="009C5BB2">
        <w:rPr>
          <w:bCs/>
          <w:iCs/>
          <w:lang w:val="en"/>
        </w:rPr>
        <w:t>.</w:t>
      </w:r>
    </w:p>
    <w:p w14:paraId="7272B109" w14:textId="34FE8B93" w:rsidR="00DE54E4" w:rsidRDefault="00DE54E4" w:rsidP="00CC7E1B">
      <w:pPr>
        <w:spacing w:line="276" w:lineRule="auto"/>
        <w:ind w:right="270"/>
        <w:rPr>
          <w:bCs/>
          <w:iCs/>
          <w:lang w:val="en"/>
        </w:rPr>
      </w:pPr>
    </w:p>
    <w:p w14:paraId="243D500F" w14:textId="6E510749" w:rsidR="00DE54E4" w:rsidRPr="00DE54E4" w:rsidRDefault="00DE54E4" w:rsidP="00CC7E1B">
      <w:pPr>
        <w:spacing w:line="276" w:lineRule="auto"/>
        <w:ind w:right="270"/>
        <w:rPr>
          <w:bCs/>
          <w:i/>
          <w:lang w:val="en"/>
        </w:rPr>
      </w:pPr>
      <w:r w:rsidRPr="00DE54E4">
        <w:rPr>
          <w:bCs/>
          <w:i/>
          <w:lang w:val="en"/>
        </w:rPr>
        <w:t>Results</w:t>
      </w:r>
    </w:p>
    <w:p w14:paraId="359173A1" w14:textId="21CD882D" w:rsidR="00DE54E4" w:rsidRDefault="005E45E1" w:rsidP="00CC7E1B">
      <w:pPr>
        <w:spacing w:line="276" w:lineRule="auto"/>
        <w:ind w:right="270"/>
        <w:rPr>
          <w:bCs/>
          <w:iCs/>
          <w:lang w:val="en"/>
        </w:rPr>
      </w:pPr>
      <w:r>
        <w:rPr>
          <w:bCs/>
          <w:iCs/>
          <w:lang w:val="en"/>
        </w:rPr>
        <w:t xml:space="preserve">The first principal component (PC1) showed 30.7% variance across the x-axis while the principal component 2 (PC2) had 24.5% variance across the y-axis. These large proportions of variance indicate the presence of hybrids or technical artifacts from sequencings. </w:t>
      </w:r>
      <w:r w:rsidR="008D0E60">
        <w:rPr>
          <w:bCs/>
          <w:iCs/>
          <w:lang w:val="en"/>
        </w:rPr>
        <w:t>We identified and removed</w:t>
      </w:r>
      <w:r>
        <w:rPr>
          <w:bCs/>
          <w:iCs/>
          <w:lang w:val="en"/>
        </w:rPr>
        <w:t xml:space="preserve"> a total of 19</w:t>
      </w:r>
      <w:r w:rsidR="008D0E60">
        <w:rPr>
          <w:bCs/>
          <w:iCs/>
          <w:lang w:val="en"/>
        </w:rPr>
        <w:t xml:space="preserve"> individuals with a PC1</w:t>
      </w:r>
      <w:r w:rsidR="009C5BB2">
        <w:rPr>
          <w:bCs/>
          <w:iCs/>
          <w:lang w:val="en"/>
        </w:rPr>
        <w:t xml:space="preserve"> </w:t>
      </w:r>
      <w:r>
        <w:rPr>
          <w:bCs/>
          <w:iCs/>
          <w:lang w:val="en"/>
        </w:rPr>
        <w:t>&gt;</w:t>
      </w:r>
      <w:r w:rsidR="008D0E60">
        <w:rPr>
          <w:bCs/>
          <w:iCs/>
          <w:lang w:val="en"/>
        </w:rPr>
        <w:t xml:space="preserve"> 0.01 and/or PC2 </w:t>
      </w:r>
      <w:r>
        <w:rPr>
          <w:bCs/>
          <w:iCs/>
          <w:lang w:val="en"/>
        </w:rPr>
        <w:t>&lt;</w:t>
      </w:r>
      <w:r w:rsidR="008D0E60">
        <w:rPr>
          <w:bCs/>
          <w:iCs/>
          <w:lang w:val="en"/>
        </w:rPr>
        <w:t xml:space="preserve"> -0.01 from downstream analyses. </w:t>
      </w:r>
      <w:r w:rsidR="00DE7590">
        <w:rPr>
          <w:bCs/>
          <w:iCs/>
          <w:lang w:val="en"/>
        </w:rPr>
        <w:t>(Figure 7)</w:t>
      </w:r>
      <w:r>
        <w:rPr>
          <w:bCs/>
          <w:iCs/>
          <w:lang w:val="en"/>
        </w:rPr>
        <w:t xml:space="preserve"> as these individuals are likely hybrids or the result of a technical artifact of sequencing.</w:t>
      </w:r>
      <w:r w:rsidR="00DE7590">
        <w:rPr>
          <w:bCs/>
          <w:iCs/>
          <w:lang w:val="en"/>
        </w:rPr>
        <w:t xml:space="preserve"> </w:t>
      </w:r>
    </w:p>
    <w:p w14:paraId="1516FD44" w14:textId="1FB86225" w:rsidR="00DA18B8" w:rsidRDefault="00DA18B8" w:rsidP="00CC7E1B">
      <w:pPr>
        <w:spacing w:line="276" w:lineRule="auto"/>
        <w:ind w:right="270"/>
        <w:rPr>
          <w:bCs/>
          <w:iCs/>
          <w:lang w:val="en"/>
        </w:rPr>
      </w:pPr>
    </w:p>
    <w:p w14:paraId="7F99E62D" w14:textId="77777777" w:rsidR="00BD396E" w:rsidRDefault="00BD396E" w:rsidP="00CC7E1B">
      <w:pPr>
        <w:spacing w:line="276" w:lineRule="auto"/>
        <w:ind w:right="270"/>
        <w:rPr>
          <w:bCs/>
          <w:iCs/>
          <w:lang w:val="en"/>
        </w:rPr>
      </w:pPr>
    </w:p>
    <w:p w14:paraId="019FEA2A" w14:textId="0BFFF4CF" w:rsidR="00DE54E4" w:rsidRDefault="002F298D" w:rsidP="00CC7E1B">
      <w:pPr>
        <w:pStyle w:val="Heading2"/>
        <w:spacing w:line="276" w:lineRule="auto"/>
        <w:rPr>
          <w:lang w:val="en"/>
        </w:rPr>
      </w:pPr>
      <w:r>
        <w:rPr>
          <w:lang w:val="en"/>
        </w:rPr>
        <w:lastRenderedPageBreak/>
        <w:t>Contemporary t</w:t>
      </w:r>
      <w:r w:rsidR="00512C6A">
        <w:rPr>
          <w:lang w:val="en"/>
        </w:rPr>
        <w:t xml:space="preserve">emporal </w:t>
      </w:r>
      <w:r w:rsidR="00DE54E4">
        <w:rPr>
          <w:lang w:val="en"/>
        </w:rPr>
        <w:t>N</w:t>
      </w:r>
      <w:r w:rsidR="00DE54E4" w:rsidRPr="00CC7E1B">
        <w:rPr>
          <w:vertAlign w:val="subscript"/>
          <w:lang w:val="en"/>
        </w:rPr>
        <w:t>e</w:t>
      </w:r>
      <w:r w:rsidR="00275051">
        <w:rPr>
          <w:lang w:val="en"/>
        </w:rPr>
        <w:t xml:space="preserve"> calculation</w:t>
      </w:r>
    </w:p>
    <w:p w14:paraId="6EE70C1F" w14:textId="77777777" w:rsidR="00DE54E4" w:rsidRPr="00DA18B8" w:rsidRDefault="00DE54E4" w:rsidP="00CC7E1B">
      <w:pPr>
        <w:spacing w:line="276" w:lineRule="auto"/>
        <w:ind w:right="270"/>
        <w:rPr>
          <w:bCs/>
          <w:i/>
          <w:lang w:val="en"/>
        </w:rPr>
      </w:pPr>
      <w:r w:rsidRPr="00DA18B8">
        <w:rPr>
          <w:bCs/>
          <w:i/>
          <w:lang w:val="en"/>
        </w:rPr>
        <w:t>Methods</w:t>
      </w:r>
    </w:p>
    <w:p w14:paraId="47162635" w14:textId="001A4D77" w:rsidR="00275051" w:rsidRDefault="00275051" w:rsidP="00CC7E1B">
      <w:pPr>
        <w:spacing w:line="276" w:lineRule="auto"/>
        <w:ind w:right="270"/>
        <w:rPr>
          <w:bCs/>
          <w:iCs/>
          <w:lang w:val="en"/>
        </w:rPr>
      </w:pPr>
      <w:r>
        <w:rPr>
          <w:bCs/>
          <w:iCs/>
          <w:lang w:val="en"/>
        </w:rPr>
        <w:t xml:space="preserve">In order to standardize the number of gene copies contributing to the estimation of Ne, we subsampled </w:t>
      </w:r>
      <w:r w:rsidR="00F34CF3">
        <w:rPr>
          <w:bCs/>
          <w:iCs/>
          <w:lang w:val="en"/>
        </w:rPr>
        <w:t xml:space="preserve">to </w:t>
      </w:r>
      <w:r>
        <w:rPr>
          <w:bCs/>
          <w:iCs/>
          <w:lang w:val="en"/>
        </w:rPr>
        <w:t xml:space="preserve">50 individuals from each </w:t>
      </w:r>
      <w:r w:rsidR="00D86096">
        <w:rPr>
          <w:bCs/>
          <w:iCs/>
          <w:lang w:val="en"/>
        </w:rPr>
        <w:t xml:space="preserve">birth </w:t>
      </w:r>
      <w:r>
        <w:rPr>
          <w:bCs/>
          <w:iCs/>
          <w:lang w:val="en"/>
        </w:rPr>
        <w:t xml:space="preserve">year. Years with fewer than 35 individuals were removed from subsequent analyses. We then called genotypes in the selected individuals using </w:t>
      </w:r>
      <w:r w:rsidR="00A12A7D">
        <w:rPr>
          <w:bCs/>
          <w:iCs/>
          <w:lang w:val="en"/>
        </w:rPr>
        <w:t>allele frequency as priors in ANGSD. SNPs meeting the following criteria were accepted</w:t>
      </w:r>
      <w:r w:rsidR="00D86096">
        <w:rPr>
          <w:bCs/>
          <w:iCs/>
          <w:lang w:val="en"/>
        </w:rPr>
        <w:t>:</w:t>
      </w:r>
      <w:r w:rsidR="00A12A7D">
        <w:rPr>
          <w:bCs/>
          <w:iCs/>
          <w:lang w:val="en"/>
        </w:rPr>
        <w:t xml:space="preserve"> posterior probability greater than 0.85 </w:t>
      </w:r>
      <w:r w:rsidR="00A12A7D" w:rsidRPr="008D0E60">
        <w:rPr>
          <w:rFonts w:ascii="Courier" w:hAnsi="Courier"/>
          <w:bCs/>
          <w:iCs/>
          <w:lang w:val="en"/>
        </w:rPr>
        <w:t>(-postCutoff 0.85</w:t>
      </w:r>
      <w:r w:rsidR="00A12A7D">
        <w:rPr>
          <w:bCs/>
          <w:iCs/>
          <w:lang w:val="en"/>
        </w:rPr>
        <w:t xml:space="preserve">), a SNP p-value greater than 1e-6 </w:t>
      </w:r>
      <w:r w:rsidR="00A12A7D" w:rsidRPr="008D0E60">
        <w:rPr>
          <w:rFonts w:ascii="Courier" w:hAnsi="Courier"/>
          <w:bCs/>
          <w:iCs/>
          <w:lang w:val="en"/>
        </w:rPr>
        <w:t>(-SNP_pval 1e-6</w:t>
      </w:r>
      <w:r w:rsidR="00A12A7D">
        <w:rPr>
          <w:bCs/>
          <w:iCs/>
          <w:lang w:val="en"/>
        </w:rPr>
        <w:t xml:space="preserve">), </w:t>
      </w:r>
      <w:r w:rsidR="00D86096">
        <w:rPr>
          <w:bCs/>
          <w:iCs/>
          <w:lang w:val="en"/>
        </w:rPr>
        <w:t>found</w:t>
      </w:r>
      <w:r w:rsidR="00A12A7D">
        <w:rPr>
          <w:bCs/>
          <w:iCs/>
          <w:lang w:val="en"/>
        </w:rPr>
        <w:t xml:space="preserve"> in greater than 50% of individuals </w:t>
      </w:r>
      <w:r w:rsidR="00A12A7D" w:rsidRPr="008D0E60">
        <w:rPr>
          <w:rFonts w:ascii="Courier" w:hAnsi="Courier"/>
          <w:bCs/>
          <w:iCs/>
          <w:lang w:val="en"/>
        </w:rPr>
        <w:t xml:space="preserve">(-minInd </w:t>
      </w:r>
      <w:r w:rsidR="008D0E60" w:rsidRPr="008D0E60">
        <w:rPr>
          <w:rFonts w:ascii="Courier" w:hAnsi="Courier"/>
          <w:bCs/>
          <w:iCs/>
          <w:lang w:val="en"/>
        </w:rPr>
        <w:t>1472</w:t>
      </w:r>
      <w:r w:rsidR="00A12A7D">
        <w:rPr>
          <w:bCs/>
          <w:iCs/>
          <w:lang w:val="en"/>
        </w:rPr>
        <w:t xml:space="preserve">), minimum mapping quality of 20 of greater </w:t>
      </w:r>
      <w:r w:rsidR="00A12A7D" w:rsidRPr="008D0E60">
        <w:rPr>
          <w:rFonts w:ascii="Courier" w:hAnsi="Courier"/>
          <w:bCs/>
          <w:iCs/>
          <w:lang w:val="en"/>
        </w:rPr>
        <w:t>(-minMap 20</w:t>
      </w:r>
      <w:r w:rsidR="00A12A7D">
        <w:rPr>
          <w:bCs/>
          <w:iCs/>
          <w:lang w:val="en"/>
        </w:rPr>
        <w:t xml:space="preserve">), minimum base quality of 20 or greater </w:t>
      </w:r>
      <w:r w:rsidR="00A12A7D" w:rsidRPr="008D0E60">
        <w:rPr>
          <w:rFonts w:ascii="Courier" w:hAnsi="Courier"/>
          <w:bCs/>
          <w:iCs/>
          <w:lang w:val="en"/>
        </w:rPr>
        <w:t>(-</w:t>
      </w:r>
      <w:proofErr w:type="spellStart"/>
      <w:r w:rsidR="00A12A7D" w:rsidRPr="008D0E60">
        <w:rPr>
          <w:rFonts w:ascii="Courier" w:hAnsi="Courier"/>
          <w:bCs/>
          <w:iCs/>
          <w:lang w:val="en"/>
        </w:rPr>
        <w:t>minQ</w:t>
      </w:r>
      <w:proofErr w:type="spellEnd"/>
      <w:r w:rsidR="00A12A7D" w:rsidRPr="008D0E60">
        <w:rPr>
          <w:rFonts w:ascii="Courier" w:hAnsi="Courier"/>
          <w:bCs/>
          <w:iCs/>
          <w:lang w:val="en"/>
        </w:rPr>
        <w:t xml:space="preserve"> 20</w:t>
      </w:r>
      <w:r w:rsidR="00A12A7D">
        <w:rPr>
          <w:bCs/>
          <w:iCs/>
          <w:lang w:val="en"/>
        </w:rPr>
        <w:t xml:space="preserve">), and a minimum minor allele frequency of at least 0.05 </w:t>
      </w:r>
      <w:r w:rsidR="00A12A7D" w:rsidRPr="008D0E60">
        <w:rPr>
          <w:rFonts w:ascii="Courier" w:hAnsi="Courier"/>
          <w:bCs/>
          <w:iCs/>
          <w:lang w:val="en"/>
        </w:rPr>
        <w:t>(-minMaf 0.05</w:t>
      </w:r>
      <w:r w:rsidR="00A12A7D">
        <w:rPr>
          <w:bCs/>
          <w:iCs/>
          <w:lang w:val="en"/>
        </w:rPr>
        <w:t xml:space="preserve">), and genotypes were written as </w:t>
      </w:r>
      <w:r w:rsidR="008737E2">
        <w:rPr>
          <w:bCs/>
          <w:iCs/>
          <w:lang w:val="en"/>
        </w:rPr>
        <w:t>numbers</w:t>
      </w:r>
      <w:r w:rsidR="00A12A7D">
        <w:rPr>
          <w:bCs/>
          <w:iCs/>
          <w:lang w:val="en"/>
        </w:rPr>
        <w:t xml:space="preserve"> </w:t>
      </w:r>
      <w:r w:rsidR="00A12A7D" w:rsidRPr="008D0E60">
        <w:rPr>
          <w:rFonts w:ascii="Courier" w:hAnsi="Courier"/>
          <w:bCs/>
          <w:iCs/>
          <w:lang w:val="en"/>
        </w:rPr>
        <w:t>(-doGeno 2</w:t>
      </w:r>
      <w:r w:rsidR="00A12A7D">
        <w:rPr>
          <w:bCs/>
          <w:iCs/>
          <w:lang w:val="en"/>
        </w:rPr>
        <w:t xml:space="preserve">) in a </w:t>
      </w:r>
      <w:proofErr w:type="spellStart"/>
      <w:r w:rsidR="00A12A7D">
        <w:rPr>
          <w:bCs/>
          <w:iCs/>
          <w:lang w:val="en"/>
        </w:rPr>
        <w:t>geno</w:t>
      </w:r>
      <w:proofErr w:type="spellEnd"/>
      <w:r w:rsidR="00A12A7D">
        <w:rPr>
          <w:bCs/>
          <w:iCs/>
          <w:lang w:val="en"/>
        </w:rPr>
        <w:t xml:space="preserve"> file. The </w:t>
      </w:r>
      <w:proofErr w:type="spellStart"/>
      <w:r w:rsidR="00A12A7D">
        <w:rPr>
          <w:bCs/>
          <w:iCs/>
          <w:lang w:val="en"/>
        </w:rPr>
        <w:t>geno</w:t>
      </w:r>
      <w:proofErr w:type="spellEnd"/>
      <w:r w:rsidR="00A12A7D">
        <w:rPr>
          <w:bCs/>
          <w:iCs/>
          <w:lang w:val="en"/>
        </w:rPr>
        <w:t xml:space="preserve"> file was read into R for further filtration using the snpR package</w:t>
      </w:r>
      <w:r w:rsidR="00A530E4">
        <w:rPr>
          <w:bCs/>
          <w:iCs/>
          <w:lang w:val="en"/>
        </w:rPr>
        <w:fldChar w:fldCharType="begin"/>
      </w:r>
      <w:r w:rsidR="00321228">
        <w:rPr>
          <w:bCs/>
          <w:iCs/>
          <w:lang w:val="en"/>
        </w:rPr>
        <w:instrText xml:space="preserve"> ADDIN ZOTERO_ITEM CSL_CITATION {"citationID":"1PfqlsLE","properties":{"formattedCitation":"\\super 52\\nosupersub{}","plainCitation":"52","noteIndex":0},"citationItems":[{"id":504,"uris":["http://zotero.org/users/local/3tku6QP0/items/JR9TBDZU"],"uri":["http://zotero.org/users/local/3tku6QP0/items/JR9TBDZU"],"itemData":{"id":504,"type":"report","abstract":"The analysis of genomic data can be an intimidating process, particularly for researchers who are not experienced programmers. Commonly used analyses are spread out across programs, each of which require their own input formats, and data must often be wrangled and re-wrangled into new formats to split the data according to categorical metadata variables, such as population or family. Here, we introduce snpR, and R package that allows for user-friendly processing of SNP genomic data by automating data sub-setting and processing across categorical metadata, integrating approaches contained in many diﬀerent packages under a single ecosystem, and allowing for iterative, eﬃcient analysis focused on a single R object across an entire analysis pipeline.","genre":"preprint","language":"en","note":"DOI: 10.22541/au.161264719.94032617/v1","publisher":"Preprints","source":"DOI.org (Crossref)","title":"snpR: user friendly population genomics for SNP datasets with categorical metadata","title-short":"snpR","URL":"https://www.authorea.com/users/394171/articles/507615-snpr-user-friendly-population-genomics-for-snp-datasets-with-categorical-metadata?commit=919fb47b3a2e64b824457249aeef488d2c31099a","author":[{"family":"Hemstrom","given":"William"},{"family":"Jones","given":"Melissa"}],"accessed":{"date-parts":[["2021",6,20]]},"issued":{"date-parts":[["2021",2,6]]}}}],"schema":"https://github.com/citation-style-language/schema/raw/master/csl-citation.json"} </w:instrText>
      </w:r>
      <w:r w:rsidR="00A530E4">
        <w:rPr>
          <w:bCs/>
          <w:iCs/>
          <w:lang w:val="en"/>
        </w:rPr>
        <w:fldChar w:fldCharType="separate"/>
      </w:r>
      <w:r w:rsidR="00321228" w:rsidRPr="00321228">
        <w:rPr>
          <w:vertAlign w:val="superscript"/>
        </w:rPr>
        <w:t>52</w:t>
      </w:r>
      <w:r w:rsidR="00A530E4">
        <w:rPr>
          <w:bCs/>
          <w:iCs/>
          <w:lang w:val="en"/>
        </w:rPr>
        <w:fldChar w:fldCharType="end"/>
      </w:r>
      <w:r w:rsidR="00A12A7D">
        <w:rPr>
          <w:bCs/>
          <w:iCs/>
          <w:lang w:val="en"/>
        </w:rPr>
        <w:t xml:space="preserve">. Within snpR we filtered SNPs that violated Hardy-Weinberg Equilibrium </w:t>
      </w:r>
      <w:r w:rsidR="0059667C">
        <w:rPr>
          <w:bCs/>
          <w:iCs/>
          <w:lang w:val="en"/>
        </w:rPr>
        <w:t>(</w:t>
      </w:r>
      <w:r w:rsidR="0059667C" w:rsidRPr="008D0E60">
        <w:rPr>
          <w:rFonts w:ascii="Courier" w:hAnsi="Courier"/>
          <w:bCs/>
          <w:iCs/>
          <w:lang w:val="en"/>
        </w:rPr>
        <w:t>HWE=0.99</w:t>
      </w:r>
      <w:r w:rsidR="0059667C">
        <w:rPr>
          <w:bCs/>
          <w:iCs/>
          <w:lang w:val="en"/>
        </w:rPr>
        <w:t xml:space="preserve">) </w:t>
      </w:r>
      <w:r w:rsidR="00A12A7D">
        <w:rPr>
          <w:bCs/>
          <w:iCs/>
          <w:lang w:val="en"/>
        </w:rPr>
        <w:t xml:space="preserve">and </w:t>
      </w:r>
      <w:r w:rsidR="0059667C">
        <w:rPr>
          <w:bCs/>
          <w:iCs/>
          <w:lang w:val="en"/>
        </w:rPr>
        <w:t>did not have read coverage in at least 75% of individuals in each year (</w:t>
      </w:r>
      <w:r w:rsidR="0059667C" w:rsidRPr="008D0E60">
        <w:rPr>
          <w:rFonts w:ascii="Courier" w:hAnsi="Courier"/>
          <w:bCs/>
          <w:iCs/>
          <w:lang w:val="en"/>
        </w:rPr>
        <w:t>min_ind=0.75</w:t>
      </w:r>
      <w:r w:rsidR="0059667C">
        <w:rPr>
          <w:bCs/>
          <w:iCs/>
          <w:lang w:val="en"/>
        </w:rPr>
        <w:t>).</w:t>
      </w:r>
    </w:p>
    <w:p w14:paraId="1DE39BAB" w14:textId="3FD7A080" w:rsidR="0059667C" w:rsidRDefault="0059667C" w:rsidP="00CC7E1B">
      <w:pPr>
        <w:spacing w:line="276" w:lineRule="auto"/>
        <w:ind w:right="270"/>
        <w:rPr>
          <w:bCs/>
          <w:iCs/>
          <w:lang w:val="en"/>
        </w:rPr>
      </w:pPr>
    </w:p>
    <w:p w14:paraId="6126A677" w14:textId="61D27324" w:rsidR="008737E2" w:rsidRPr="003C0946" w:rsidRDefault="008737E2" w:rsidP="00CC7E1B">
      <w:pPr>
        <w:spacing w:line="276" w:lineRule="auto"/>
        <w:ind w:right="270"/>
        <w:rPr>
          <w:bCs/>
          <w:iCs/>
        </w:rPr>
      </w:pPr>
      <w:r>
        <w:rPr>
          <w:bCs/>
          <w:iCs/>
          <w:lang w:val="en"/>
        </w:rPr>
        <w:t>We made one</w:t>
      </w:r>
      <w:r w:rsidR="00A85784">
        <w:rPr>
          <w:bCs/>
          <w:iCs/>
          <w:lang w:val="en"/>
        </w:rPr>
        <w:t>-</w:t>
      </w:r>
      <w:r>
        <w:rPr>
          <w:bCs/>
          <w:iCs/>
          <w:lang w:val="en"/>
        </w:rPr>
        <w:t xml:space="preserve">generation and </w:t>
      </w:r>
      <w:commentRangeStart w:id="5"/>
      <w:commentRangeStart w:id="6"/>
      <w:r>
        <w:rPr>
          <w:bCs/>
          <w:iCs/>
          <w:lang w:val="en"/>
        </w:rPr>
        <w:t xml:space="preserve">all-by-all </w:t>
      </w:r>
      <w:commentRangeEnd w:id="5"/>
      <w:r w:rsidR="004D6160">
        <w:rPr>
          <w:rStyle w:val="CommentReference"/>
        </w:rPr>
        <w:commentReference w:id="5"/>
      </w:r>
      <w:commentRangeEnd w:id="6"/>
      <w:r w:rsidR="005E45E1">
        <w:rPr>
          <w:rStyle w:val="CommentReference"/>
        </w:rPr>
        <w:commentReference w:id="6"/>
      </w:r>
      <w:r>
        <w:rPr>
          <w:bCs/>
          <w:iCs/>
          <w:lang w:val="en"/>
        </w:rPr>
        <w:t xml:space="preserve">temporal </w:t>
      </w:r>
      <w:r w:rsidR="00386E1B">
        <w:rPr>
          <w:bCs/>
          <w:iCs/>
          <w:lang w:val="en"/>
        </w:rPr>
        <w:t xml:space="preserve">method </w:t>
      </w:r>
      <w:r>
        <w:rPr>
          <w:bCs/>
          <w:iCs/>
          <w:lang w:val="en"/>
        </w:rPr>
        <w:t xml:space="preserve">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C0946">
        <w:rPr>
          <w:bCs/>
          <w:iCs/>
          <w:lang w:val="en"/>
        </w:rPr>
        <w:t xml:space="preserve"> using three different estimators</w:t>
      </w:r>
      <w:r w:rsidR="00A85784">
        <w:rPr>
          <w:bCs/>
          <w:iCs/>
          <w:lang w:val="en"/>
        </w:rPr>
        <w:t>:</w:t>
      </w:r>
      <w:r w:rsidR="003C0946">
        <w:rPr>
          <w:bCs/>
          <w:iCs/>
          <w:lang w:val="en"/>
        </w:rPr>
        <w:t xml:space="preserve"> </w:t>
      </w:r>
      <w:proofErr w:type="spellStart"/>
      <w:r w:rsidR="003C0946" w:rsidRPr="003C0946">
        <w:rPr>
          <w:bCs/>
          <w:iCs/>
        </w:rPr>
        <w:t>Nei</w:t>
      </w:r>
      <w:proofErr w:type="spellEnd"/>
      <w:r w:rsidR="003C0946" w:rsidRPr="003C0946">
        <w:rPr>
          <w:bCs/>
          <w:iCs/>
        </w:rPr>
        <w:t xml:space="preserve"> &amp; Tajima</w:t>
      </w:r>
      <w:r w:rsidR="00A530E4">
        <w:rPr>
          <w:bCs/>
          <w:iCs/>
        </w:rPr>
        <w:fldChar w:fldCharType="begin"/>
      </w:r>
      <w:r w:rsidR="00321228">
        <w:rPr>
          <w:bCs/>
          <w:iCs/>
        </w:rPr>
        <w:instrText xml:space="preserve"> ADDIN ZOTERO_ITEM CSL_CITATION {"citationID":"iDEzxe8N","properties":{"formattedCitation":"\\super 53\\nosupersub{}","plainCitation":"53","noteIndex":0},"citationItems":[{"id":243,"uris":["http://zotero.org/users/local/3tku6QP0/items/R3UJGS2N"],"uri":["http://zotero.org/users/local/3tku6QP0/items/R3UJGS2N"],"itemData":{"id":243,"type":"article-journal","abstract":"The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improper.","container-title":"Genetics","ISSN":"0016-6731","issue":"3","page":"625-640","title":"Genetic drift and estimation of effective population size","volume":"98","author":[{"family":"Nei","given":"M."},{"family":"Tajima","given":"F."}],"issued":{"date-parts":[["1981"]]}}}],"schema":"https://github.com/citation-style-language/schema/raw/master/csl-citation.json"} </w:instrText>
      </w:r>
      <w:r w:rsidR="00A530E4">
        <w:rPr>
          <w:bCs/>
          <w:iCs/>
        </w:rPr>
        <w:fldChar w:fldCharType="separate"/>
      </w:r>
      <w:r w:rsidR="00321228" w:rsidRPr="00321228">
        <w:rPr>
          <w:vertAlign w:val="superscript"/>
        </w:rPr>
        <w:t>53</w:t>
      </w:r>
      <w:r w:rsidR="00A530E4">
        <w:rPr>
          <w:bCs/>
          <w:iCs/>
        </w:rPr>
        <w:fldChar w:fldCharType="end"/>
      </w:r>
      <w:r w:rsidR="003C0946" w:rsidRPr="003C0946">
        <w:rPr>
          <w:bCs/>
          <w:iCs/>
        </w:rPr>
        <w:t>, Pollak</w:t>
      </w:r>
      <w:r w:rsidR="00A530E4">
        <w:rPr>
          <w:bCs/>
          <w:iCs/>
        </w:rPr>
        <w:fldChar w:fldCharType="begin"/>
      </w:r>
      <w:r w:rsidR="00321228">
        <w:rPr>
          <w:bCs/>
          <w:iCs/>
        </w:rPr>
        <w:instrText xml:space="preserve"> ADDIN ZOTERO_ITEM CSL_CITATION {"citationID":"cwKDcpnS","properties":{"formattedCitation":"\\super 54\\nosupersub{}","plainCitation":"54","noteIndex":0},"citationItems":[{"id":241,"uris":["http://zotero.org/users/local/3tku6QP0/items/ZZYYVNCJ"],"uri":["http://zotero.org/users/local/3tku6QP0/items/ZZYYVNCJ"],"itemData":{"id":241,"type":"article-journal","abstract":"A new procedure is proposed for estimating the effective population size, given that information is available on changes in frequencies of the alleles at one or more independently segregating loci and the population is observed at two or more separate times. Approximate expressions are obtained for the variances of the new statistic, as well as others, also based on allele frequency changes, that have been discussed in the literature. This analysis indicates that the new statistic will generally have a smaller variance than the others. Estimates of effective population sizes and of the standard errors of the estimates are computed for data on two fly populations that have been discussed in earlier papers. In both cases, there is evidence that the effective population size is very much smaller than the minimum census size of the population.","container-title":"Genetics","ISSN":"0016-6731","issue":"3","page":"531-548","title":"A New Method for Estimating the Effective Population Size from Allele Frequency Changes","volume":"104","author":[{"family":"Pollak","given":"Edward"}],"issued":{"date-parts":[["1983"]]}}}],"schema":"https://github.com/citation-style-language/schema/raw/master/csl-citation.json"} </w:instrText>
      </w:r>
      <w:r w:rsidR="00A530E4">
        <w:rPr>
          <w:bCs/>
          <w:iCs/>
        </w:rPr>
        <w:fldChar w:fldCharType="separate"/>
      </w:r>
      <w:r w:rsidR="00321228" w:rsidRPr="00321228">
        <w:rPr>
          <w:vertAlign w:val="superscript"/>
        </w:rPr>
        <w:t>54</w:t>
      </w:r>
      <w:r w:rsidR="00A530E4">
        <w:rPr>
          <w:bCs/>
          <w:iCs/>
        </w:rPr>
        <w:fldChar w:fldCharType="end"/>
      </w:r>
      <w:r w:rsidR="003C0946">
        <w:rPr>
          <w:bCs/>
          <w:iCs/>
        </w:rPr>
        <w:t>,</w:t>
      </w:r>
      <w:r w:rsidR="003C0946" w:rsidRPr="003C0946">
        <w:rPr>
          <w:bCs/>
          <w:iCs/>
        </w:rPr>
        <w:t xml:space="preserve"> </w:t>
      </w:r>
      <w:r w:rsidR="003C0946">
        <w:rPr>
          <w:bCs/>
          <w:iCs/>
        </w:rPr>
        <w:t xml:space="preserve">and </w:t>
      </w:r>
      <w:proofErr w:type="spellStart"/>
      <w:r w:rsidR="003C0946" w:rsidRPr="003C0946">
        <w:rPr>
          <w:bCs/>
          <w:iCs/>
        </w:rPr>
        <w:t>Jorde</w:t>
      </w:r>
      <w:proofErr w:type="spellEnd"/>
      <w:r w:rsidR="003C0946" w:rsidRPr="003C0946">
        <w:rPr>
          <w:bCs/>
          <w:iCs/>
        </w:rPr>
        <w:t xml:space="preserve"> &amp; Ryman</w:t>
      </w:r>
      <w:r w:rsidR="00A530E4">
        <w:rPr>
          <w:bCs/>
          <w:iCs/>
        </w:rPr>
        <w:fldChar w:fldCharType="begin"/>
      </w:r>
      <w:r w:rsidR="00321228">
        <w:rPr>
          <w:bCs/>
          <w:iCs/>
        </w:rPr>
        <w:instrText xml:space="preserve"> ADDIN ZOTERO_ITEM CSL_CITATION {"citationID":"KAJT93Ad","properties":{"formattedCitation":"\\super 55\\nosupersub{}","plainCitation":"55","noteIndex":0},"citationItems":[{"id":240,"uris":["http://zotero.org/users/local/3tku6QP0/items/NILVY72F"],"uri":["http://zotero.org/users/local/3tku6QP0/items/NILVY72F"],"itemData":{"id":240,"type":"article-journal","abstract":"Amounts of genetic drift and the effective size of populations can be estimated from observed temporal shifts in sample allele frequencies. Bias in this so-called temporal method has been noted in cases of small sample sizes and when allele frequencies are highly skewed. We characterize bias in commonly applied estimators under different sampling plans and propose an alternative estimator for genetic drift and effective size that weights alleles differently. Numerical evaluations of exact probability distributions and computer simulations verify that this new estimator yields unbiased estimates also when based on a modest number of alleles and loci. At the cost of a larger standard deviation, it thus eliminates the bias associated with earlier estimators. The new estimator should be particularly useful for microsatellite loci and panels of SNPs, representing a large number of alleles, many of which will occur at low frequencies.","container-title":"Genetics","DOI":"10.1534/genetics.107.075481","ISSN":"0016-6731","issue":"2","page":"927-935","title":"Unbiased estimator for genetic drift and effective population size","volume":"177","author":[{"family":"Jorde","given":"Per Erik"},{"family":"Ryman","given":"Nils"}],"issued":{"date-parts":[["2007"]]}}}],"schema":"https://github.com/citation-style-language/schema/raw/master/csl-citation.json"} </w:instrText>
      </w:r>
      <w:r w:rsidR="00A530E4">
        <w:rPr>
          <w:bCs/>
          <w:iCs/>
        </w:rPr>
        <w:fldChar w:fldCharType="separate"/>
      </w:r>
      <w:r w:rsidR="00321228" w:rsidRPr="00321228">
        <w:rPr>
          <w:vertAlign w:val="superscript"/>
        </w:rPr>
        <w:t>55</w:t>
      </w:r>
      <w:r w:rsidR="00A530E4">
        <w:rPr>
          <w:bCs/>
          <w:iCs/>
        </w:rPr>
        <w:fldChar w:fldCharType="end"/>
      </w:r>
      <w:r>
        <w:rPr>
          <w:bCs/>
          <w:iCs/>
          <w:lang w:val="en"/>
        </w:rPr>
        <w:t xml:space="preserve">. </w:t>
      </w:r>
      <w:r w:rsidR="00386E1B">
        <w:rPr>
          <w:bCs/>
          <w:iCs/>
          <w:lang w:val="en"/>
        </w:rPr>
        <w:t>T</w:t>
      </w:r>
      <w:r>
        <w:rPr>
          <w:bCs/>
          <w:iCs/>
          <w:lang w:val="en"/>
        </w:rPr>
        <w:t>emporal estimat</w:t>
      </w:r>
      <w:r w:rsidR="00386E1B">
        <w:rPr>
          <w:bCs/>
          <w:iCs/>
          <w:lang w:val="en"/>
        </w:rPr>
        <w:t>ion</w:t>
      </w:r>
      <w:r w:rsidR="00D86096">
        <w:rPr>
          <w:bCs/>
          <w:iCs/>
          <w:lang w:val="en"/>
        </w:rPr>
        <w:t>s</w:t>
      </w:r>
      <w:r>
        <w:rPr>
          <w:bCs/>
          <w:iCs/>
          <w:lang w:val="en"/>
        </w:rPr>
        <w:t xml:space="preserve"> give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between two different time points</w:t>
      </w:r>
      <w:r w:rsidR="00386E1B">
        <w:rPr>
          <w:bCs/>
          <w:iCs/>
          <w:lang w:val="en"/>
        </w:rPr>
        <w:t xml:space="preserve">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86E1B">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86E1B">
        <w:rPr>
          <w:bCs/>
          <w:iCs/>
          <w:lang w:val="en"/>
        </w:rPr>
        <w:t>). For our first estimations we</w:t>
      </w:r>
      <w:r>
        <w:rPr>
          <w:bCs/>
          <w:iCs/>
          <w:lang w:val="en"/>
        </w:rPr>
        <w:t xml:space="preserve"> sought to set a specific time point by using years that were separated by one</w:t>
      </w:r>
      <w:r w:rsidR="0054076A">
        <w:rPr>
          <w:bCs/>
          <w:iCs/>
          <w:lang w:val="en"/>
        </w:rPr>
        <w:t>-</w:t>
      </w:r>
      <w:r w:rsidR="00386E1B">
        <w:rPr>
          <w:bCs/>
          <w:iCs/>
          <w:lang w:val="en"/>
        </w:rPr>
        <w:t>generation</w:t>
      </w:r>
      <w:r>
        <w:rPr>
          <w:bCs/>
          <w:iCs/>
          <w:lang w:val="en"/>
        </w:rPr>
        <w:t xml:space="preserve">. </w:t>
      </w:r>
      <w:r w:rsidR="00D86096">
        <w:rPr>
          <w:bCs/>
          <w:iCs/>
          <w:lang w:val="en"/>
        </w:rPr>
        <w:t>Thus, one</w:t>
      </w:r>
      <w:r w:rsidR="00A85784">
        <w:rPr>
          <w:bCs/>
          <w:iCs/>
          <w:lang w:val="en"/>
        </w:rPr>
        <w:t>-</w:t>
      </w:r>
      <w:r>
        <w:rPr>
          <w:bCs/>
          <w:iCs/>
          <w:lang w:val="en"/>
        </w:rPr>
        <w:t xml:space="preserve">generation </w:t>
      </w:r>
      <w:r w:rsidR="00386E1B">
        <w:rPr>
          <w:bCs/>
          <w:iCs/>
          <w:lang w:val="en"/>
        </w:rPr>
        <w:t xml:space="preserve">temporal method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 xml:space="preserve">were made between time points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=t+1</m:t>
        </m:r>
      </m:oMath>
      <w:r>
        <w:rPr>
          <w:bCs/>
          <w:iCs/>
          <w:lang w:val="en"/>
        </w:rPr>
        <w:t xml:space="preserve"> in order to find the effective population size of generation </w:t>
      </w:r>
      <m:oMath>
        <m:r>
          <w:rPr>
            <w:rFonts w:ascii="Cambria Math" w:hAnsi="Cambria Math"/>
            <w:lang w:val="en"/>
          </w:rPr>
          <m:t>t</m:t>
        </m:r>
      </m:oMath>
      <w:r>
        <w:rPr>
          <w:bCs/>
          <w:iCs/>
          <w:lang w:val="en"/>
        </w:rPr>
        <w:t xml:space="preserve">. To do this we exported the snpR genotype data as a </w:t>
      </w:r>
      <w:proofErr w:type="spellStart"/>
      <w:r>
        <w:rPr>
          <w:bCs/>
          <w:iCs/>
          <w:lang w:val="en"/>
        </w:rPr>
        <w:t>genepop</w:t>
      </w:r>
      <w:proofErr w:type="spellEnd"/>
      <w:r>
        <w:rPr>
          <w:bCs/>
          <w:iCs/>
          <w:lang w:val="en"/>
        </w:rPr>
        <w:t xml:space="preserve"> file and imported it into NeEstimator</w:t>
      </w:r>
      <w:r w:rsidR="00A530E4">
        <w:rPr>
          <w:bCs/>
          <w:iCs/>
          <w:lang w:val="en"/>
        </w:rPr>
        <w:fldChar w:fldCharType="begin"/>
      </w:r>
      <w:r w:rsidR="00321228">
        <w:rPr>
          <w:bCs/>
          <w:iCs/>
          <w:lang w:val="en"/>
        </w:rPr>
        <w:instrText xml:space="preserve"> ADDIN ZOTERO_ITEM CSL_CITATION {"citationID":"nYiX5o58","properties":{"formattedCitation":"\\super 56\\nosupersub{}","plainCitation":"56","noteIndex":0},"citationItems":[{"id":"ptErfmMn/oMKxpOHs","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Resources","id":"ptErfmMn/oMKxpOHs","issued":{"date-parts":[["2014"]]},"page":"209-214","title":"Ne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sidR="00A530E4">
        <w:rPr>
          <w:bCs/>
          <w:iCs/>
          <w:lang w:val="en"/>
        </w:rPr>
        <w:fldChar w:fldCharType="separate"/>
      </w:r>
      <w:r w:rsidR="00321228" w:rsidRPr="00321228">
        <w:rPr>
          <w:vertAlign w:val="superscript"/>
        </w:rPr>
        <w:t>56</w:t>
      </w:r>
      <w:r w:rsidR="00A530E4">
        <w:rPr>
          <w:bCs/>
          <w:iCs/>
          <w:lang w:val="en"/>
        </w:rPr>
        <w:fldChar w:fldCharType="end"/>
      </w:r>
      <w:r>
        <w:rPr>
          <w:bCs/>
          <w:iCs/>
          <w:lang w:val="en"/>
        </w:rPr>
        <w:t xml:space="preserve"> to make estimates in </w:t>
      </w:r>
      <w:r w:rsidR="00FC1607">
        <w:rPr>
          <w:bCs/>
          <w:iCs/>
          <w:lang w:val="en"/>
        </w:rPr>
        <w:t xml:space="preserve">sequential </w:t>
      </w:r>
      <w:r>
        <w:rPr>
          <w:bCs/>
          <w:iCs/>
          <w:lang w:val="en"/>
        </w:rPr>
        <w:t xml:space="preserve">years with </w:t>
      </w:r>
      <w:r w:rsidR="00FC1607">
        <w:rPr>
          <w:bCs/>
          <w:iCs/>
          <w:lang w:val="en"/>
        </w:rPr>
        <w:t>sequencing data</w:t>
      </w:r>
      <w:r>
        <w:rPr>
          <w:bCs/>
          <w:iCs/>
          <w:lang w:val="en"/>
        </w:rPr>
        <w:t xml:space="preserve">. </w:t>
      </w:r>
      <w:r w:rsidR="00FC1607">
        <w:rPr>
          <w:bCs/>
          <w:iCs/>
          <w:lang w:val="en"/>
        </w:rPr>
        <w:t xml:space="preserve">Next, to get a broad understanding of how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 xml:space="preserve"> </m:t>
        </m:r>
      </m:oMath>
      <w:r w:rsidR="00FC1607">
        <w:rPr>
          <w:bCs/>
          <w:iCs/>
          <w:lang w:val="en"/>
        </w:rPr>
        <w:t>is changing through time</w:t>
      </w:r>
      <w:r w:rsidR="00BE296A">
        <w:rPr>
          <w:bCs/>
          <w:iCs/>
          <w:lang w:val="en"/>
        </w:rPr>
        <w:t>,</w:t>
      </w:r>
      <w:r w:rsidR="00FC1607">
        <w:rPr>
          <w:bCs/>
          <w:iCs/>
          <w:lang w:val="en"/>
        </w:rPr>
        <w:t xml:space="preserve"> we</w:t>
      </w:r>
      <w:r>
        <w:rPr>
          <w:bCs/>
          <w:iCs/>
          <w:lang w:val="en"/>
        </w:rPr>
        <w:t xml:space="preserve"> performed all-by-all </w:t>
      </w:r>
      <w:r w:rsidR="00D86096">
        <w:rPr>
          <w:bCs/>
          <w:iCs/>
          <w:lang w:val="en"/>
        </w:rPr>
        <w:t>generation</w:t>
      </w:r>
      <w:r w:rsidR="005E45E1">
        <w:rPr>
          <w:bCs/>
          <w:iCs/>
          <w:lang w:val="en"/>
        </w:rPr>
        <w:t>s</w:t>
      </w:r>
      <w:r w:rsidR="00D86096">
        <w:rPr>
          <w:bCs/>
          <w:iCs/>
          <w:lang w:val="en"/>
        </w:rPr>
        <w:t xml:space="preserve"> </w:t>
      </w:r>
      <w:r>
        <w:rPr>
          <w:bCs/>
          <w:iCs/>
          <w:lang w:val="en"/>
        </w:rPr>
        <w:t>temporal method estimates</w:t>
      </w:r>
      <w:r w:rsidR="00FC1607">
        <w:rPr>
          <w:bCs/>
          <w:iCs/>
          <w:lang w:val="en"/>
        </w:rPr>
        <w:t xml:space="preserve">. In these estimates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sidR="00FC1607">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=t+n</m:t>
        </m:r>
      </m:oMath>
      <w:r w:rsidR="00A530E4">
        <w:rPr>
          <w:lang w:val="en"/>
        </w:rPr>
        <w:t xml:space="preserve">, </w:t>
      </w:r>
      <w:r w:rsidR="00FC1607">
        <w:rPr>
          <w:bCs/>
          <w:iCs/>
          <w:lang w:val="en"/>
        </w:rPr>
        <w:t xml:space="preserve">where </w:t>
      </w:r>
      <m:oMath>
        <m:r>
          <w:rPr>
            <w:rFonts w:ascii="Cambria Math" w:hAnsi="Cambria Math"/>
            <w:lang w:val="en"/>
          </w:rPr>
          <m:t>n</m:t>
        </m:r>
      </m:oMath>
      <w:r w:rsidR="00FC1607">
        <w:rPr>
          <w:bCs/>
          <w:iCs/>
          <w:lang w:val="en"/>
        </w:rPr>
        <w:t xml:space="preserve"> increases to represent every other year in the dataset until estimates have been made for all possible combination pairs of generations.</w:t>
      </w:r>
    </w:p>
    <w:p w14:paraId="11124D68" w14:textId="77777777" w:rsidR="00275051" w:rsidRDefault="00275051" w:rsidP="00CC7E1B">
      <w:pPr>
        <w:spacing w:line="276" w:lineRule="auto"/>
        <w:ind w:right="270"/>
        <w:rPr>
          <w:bCs/>
          <w:i/>
          <w:lang w:val="en"/>
        </w:rPr>
      </w:pPr>
    </w:p>
    <w:p w14:paraId="17D80631" w14:textId="4030B2ED" w:rsidR="00DE54E4" w:rsidRDefault="00DE54E4" w:rsidP="00CC7E1B">
      <w:pPr>
        <w:spacing w:line="276" w:lineRule="auto"/>
        <w:ind w:right="270"/>
        <w:rPr>
          <w:bCs/>
          <w:i/>
          <w:lang w:val="en"/>
        </w:rPr>
      </w:pPr>
      <w:commentRangeStart w:id="7"/>
      <w:r w:rsidRPr="00DE54E4">
        <w:rPr>
          <w:bCs/>
          <w:i/>
          <w:lang w:val="en"/>
        </w:rPr>
        <w:t>Results</w:t>
      </w:r>
      <w:commentRangeEnd w:id="7"/>
      <w:r w:rsidR="00FE3D7B">
        <w:rPr>
          <w:rStyle w:val="CommentReference"/>
        </w:rPr>
        <w:commentReference w:id="7"/>
      </w:r>
    </w:p>
    <w:p w14:paraId="224A58CB" w14:textId="5525D9D5" w:rsidR="006846C0" w:rsidRDefault="00F34CF3" w:rsidP="00CC7E1B">
      <w:pPr>
        <w:spacing w:line="276" w:lineRule="auto"/>
        <w:ind w:right="270"/>
        <w:rPr>
          <w:bCs/>
          <w:iCs/>
          <w:lang w:val="en"/>
        </w:rPr>
      </w:pPr>
      <w:r>
        <w:rPr>
          <w:bCs/>
          <w:iCs/>
          <w:lang w:val="en"/>
        </w:rPr>
        <w:t>Birth year</w:t>
      </w:r>
      <w:r w:rsidR="00D86096">
        <w:rPr>
          <w:bCs/>
          <w:iCs/>
          <w:lang w:val="en"/>
        </w:rPr>
        <w:t>s</w:t>
      </w:r>
      <w:r>
        <w:rPr>
          <w:bCs/>
          <w:iCs/>
          <w:lang w:val="en"/>
        </w:rPr>
        <w:t xml:space="preserve"> 1993, 2000, 2007 were all removed from </w:t>
      </w:r>
      <w:r w:rsidR="00D86096">
        <w:rPr>
          <w:bCs/>
          <w:iCs/>
          <w:lang w:val="en"/>
        </w:rPr>
        <w:t xml:space="preserve">subsequent </w:t>
      </w:r>
      <w:r>
        <w:rPr>
          <w:bCs/>
          <w:iCs/>
          <w:lang w:val="en"/>
        </w:rPr>
        <w:t xml:space="preserve">analyses due to having </w:t>
      </w:r>
      <w:r w:rsidR="00D86096">
        <w:rPr>
          <w:bCs/>
          <w:iCs/>
          <w:lang w:val="en"/>
        </w:rPr>
        <w:t xml:space="preserve">an </w:t>
      </w:r>
      <w:r>
        <w:rPr>
          <w:bCs/>
          <w:iCs/>
          <w:lang w:val="en"/>
        </w:rPr>
        <w:t xml:space="preserve">insufficient </w:t>
      </w:r>
      <w:r w:rsidR="00D86096">
        <w:rPr>
          <w:bCs/>
          <w:iCs/>
          <w:lang w:val="en"/>
        </w:rPr>
        <w:t xml:space="preserve">number of </w:t>
      </w:r>
      <w:r>
        <w:rPr>
          <w:bCs/>
          <w:iCs/>
          <w:lang w:val="en"/>
        </w:rPr>
        <w:t xml:space="preserve">individuals (Table </w:t>
      </w:r>
      <w:r w:rsidR="00321716">
        <w:rPr>
          <w:bCs/>
          <w:iCs/>
          <w:lang w:val="en"/>
        </w:rPr>
        <w:t>7</w:t>
      </w:r>
      <w:r>
        <w:rPr>
          <w:bCs/>
          <w:iCs/>
          <w:lang w:val="en"/>
        </w:rPr>
        <w:t xml:space="preserve">). A total of 27,809 loci were read into R for snpR filtration. After Hardy-Weinberg and minimum yearly individual purging a total of 911 loci remained. </w:t>
      </w:r>
    </w:p>
    <w:p w14:paraId="581552DA" w14:textId="77777777" w:rsidR="006846C0" w:rsidRDefault="006846C0" w:rsidP="00CC7E1B">
      <w:pPr>
        <w:spacing w:line="276" w:lineRule="auto"/>
        <w:ind w:right="270"/>
        <w:rPr>
          <w:bCs/>
          <w:iCs/>
          <w:lang w:val="en"/>
        </w:rPr>
      </w:pPr>
    </w:p>
    <w:p w14:paraId="2A649494" w14:textId="23CE371D" w:rsidR="00454A3D" w:rsidRDefault="00F34CF3" w:rsidP="00CC7E1B">
      <w:pPr>
        <w:spacing w:line="276" w:lineRule="auto"/>
        <w:ind w:right="270"/>
        <w:rPr>
          <w:bCs/>
          <w:iCs/>
          <w:lang w:val="en"/>
        </w:rPr>
      </w:pPr>
      <w:r>
        <w:rPr>
          <w:bCs/>
          <w:iCs/>
          <w:lang w:val="en"/>
        </w:rPr>
        <w:t>One</w:t>
      </w:r>
      <w:r w:rsidR="00D86096">
        <w:rPr>
          <w:bCs/>
          <w:iCs/>
          <w:lang w:val="en"/>
        </w:rPr>
        <w:t>-</w:t>
      </w:r>
      <w:r>
        <w:rPr>
          <w:bCs/>
          <w:iCs/>
          <w:lang w:val="en"/>
        </w:rPr>
        <w:t xml:space="preserve">generation </w:t>
      </w:r>
      <w:r w:rsidR="006846C0">
        <w:rPr>
          <w:bCs/>
          <w:iCs/>
          <w:lang w:val="en"/>
        </w:rPr>
        <w:t>birth year</w:t>
      </w:r>
      <w:r>
        <w:rPr>
          <w:bCs/>
          <w:iCs/>
          <w:lang w:val="en"/>
        </w:rPr>
        <w:t xml:space="preserve"> estimates were made from 1995 to 1999 and from 2008</w:t>
      </w:r>
      <w:r w:rsidR="00D33F00">
        <w:rPr>
          <w:bCs/>
          <w:iCs/>
          <w:lang w:val="en"/>
        </w:rPr>
        <w:t xml:space="preserve"> to 2019 due to the availability of samples</w:t>
      </w:r>
      <w:r w:rsidR="0054076A">
        <w:rPr>
          <w:bCs/>
          <w:iCs/>
          <w:lang w:val="en"/>
        </w:rPr>
        <w:t>.</w:t>
      </w:r>
      <w:r w:rsidR="00D33F00">
        <w:rPr>
          <w:bCs/>
          <w:iCs/>
          <w:lang w:val="en"/>
        </w:rPr>
        <w:t xml:space="preserve"> </w:t>
      </w:r>
      <w:r w:rsidR="00454A3D">
        <w:rPr>
          <w:bCs/>
          <w:iCs/>
          <w:lang w:val="en"/>
        </w:rPr>
        <w:t xml:space="preserve">All temporal-method estimations from 1995 to 1997, 1999, and 2008 to 2010 </w:t>
      </w:r>
      <w:r w:rsidR="006846C0">
        <w:rPr>
          <w:bCs/>
          <w:iCs/>
          <w:lang w:val="en"/>
        </w:rPr>
        <w:t xml:space="preserve">show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above 5,000 or infinite. For birth year 1998, the Nei &amp; Tajima, and Pollak estimators show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1,000</w:t>
      </w:r>
      <w:r w:rsidR="00454A3D">
        <w:rPr>
          <w:bCs/>
          <w:iCs/>
          <w:lang w:val="en"/>
        </w:rPr>
        <w:t>, however,</w:t>
      </w:r>
      <w:r w:rsidR="006846C0">
        <w:rPr>
          <w:bCs/>
          <w:iCs/>
          <w:lang w:val="en"/>
        </w:rPr>
        <w:t xml:space="preserve"> the </w:t>
      </w:r>
      <w:proofErr w:type="spellStart"/>
      <w:r w:rsidR="006846C0">
        <w:rPr>
          <w:bCs/>
          <w:iCs/>
          <w:lang w:val="en"/>
        </w:rPr>
        <w:t>Jorde</w:t>
      </w:r>
      <w:proofErr w:type="spellEnd"/>
      <w:r w:rsidR="006846C0">
        <w:rPr>
          <w:bCs/>
          <w:iCs/>
          <w:lang w:val="en"/>
        </w:rPr>
        <w:t xml:space="preserve"> &amp; Ryman </w:t>
      </w:r>
      <w:r w:rsidR="00454A3D">
        <w:rPr>
          <w:bCs/>
          <w:iCs/>
          <w:lang w:val="en"/>
        </w:rPr>
        <w:t xml:space="preserve">method estimates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54A3D">
        <w:rPr>
          <w:bCs/>
          <w:iCs/>
          <w:lang w:val="en"/>
        </w:rPr>
        <w:t xml:space="preserve"> to be</w:t>
      </w:r>
      <w:r w:rsidR="006846C0">
        <w:rPr>
          <w:bCs/>
          <w:iCs/>
          <w:lang w:val="en"/>
        </w:rPr>
        <w:t xml:space="preserve"> above 5,000.</w:t>
      </w:r>
      <w:r w:rsidR="0054076A">
        <w:rPr>
          <w:bCs/>
          <w:iCs/>
          <w:lang w:val="en"/>
        </w:rPr>
        <w:t xml:space="preserv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t>
      </w:r>
      <w:r w:rsidR="006846C0">
        <w:rPr>
          <w:bCs/>
          <w:iCs/>
          <w:lang w:val="en"/>
        </w:rPr>
        <w:t xml:space="preserve">show consistently </w:t>
      </w:r>
      <w:r w:rsidR="0054076A">
        <w:rPr>
          <w:bCs/>
          <w:iCs/>
          <w:lang w:val="en"/>
        </w:rPr>
        <w:t>lower</w:t>
      </w:r>
      <w:r w:rsidR="006846C0">
        <w:rPr>
          <w:bCs/>
          <w:iCs/>
          <w:lang w:val="en"/>
        </w:rPr>
        <w:t xml:space="preserv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m:t>
        </m:r>
      </m:oMath>
      <w:r w:rsidR="0054076A">
        <w:rPr>
          <w:bCs/>
          <w:iCs/>
          <w:lang w:val="en"/>
        </w:rPr>
        <w:t xml:space="preserve"> </w:t>
      </w:r>
      <w:r w:rsidR="006846C0">
        <w:rPr>
          <w:bCs/>
          <w:iCs/>
          <w:lang w:val="en"/>
        </w:rPr>
        <w:t xml:space="preserve">with </w:t>
      </w:r>
      <w:r w:rsidR="0054076A">
        <w:rPr>
          <w:bCs/>
          <w:iCs/>
          <w:lang w:val="en"/>
        </w:rPr>
        <w:t xml:space="preserve">estimations from 2011 to 2017, and 2019 having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of 4,000 or less for all temporal-method estimators. </w:t>
      </w:r>
      <w:r w:rsidR="0054076A">
        <w:rPr>
          <w:bCs/>
          <w:iCs/>
          <w:lang w:val="en"/>
        </w:rPr>
        <w:lastRenderedPageBreak/>
        <w:t xml:space="preserve">Additionally, most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within these years are below 1,500. Birth year 2018 shows the </w:t>
      </w:r>
      <w:proofErr w:type="spellStart"/>
      <w:r w:rsidR="0054076A">
        <w:rPr>
          <w:bCs/>
          <w:iCs/>
          <w:lang w:val="en"/>
        </w:rPr>
        <w:t>Nei</w:t>
      </w:r>
      <w:proofErr w:type="spellEnd"/>
      <w:r w:rsidR="0054076A">
        <w:rPr>
          <w:bCs/>
          <w:iCs/>
          <w:lang w:val="en"/>
        </w:rPr>
        <w:t xml:space="preserve"> and Tajima estimation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to be above 5,000 but both the Jorde &amp; Ryman, and Pollak estimators </w:t>
      </w:r>
      <w:r w:rsidR="006846C0">
        <w:rPr>
          <w:bCs/>
          <w:iCs/>
          <w:lang w:val="en"/>
        </w:rPr>
        <w:t xml:space="preserve">infer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2,500</w:t>
      </w:r>
      <w:r w:rsidR="00454A3D">
        <w:rPr>
          <w:bCs/>
          <w:iCs/>
          <w:lang w:val="en"/>
        </w:rPr>
        <w:t xml:space="preserve"> (Figure 8)</w:t>
      </w:r>
      <w:r w:rsidR="0054076A">
        <w:rPr>
          <w:bCs/>
          <w:iCs/>
          <w:lang w:val="en"/>
        </w:rPr>
        <w:t>.</w:t>
      </w:r>
      <w:r w:rsidR="003C0946">
        <w:rPr>
          <w:bCs/>
          <w:iCs/>
          <w:lang w:val="en"/>
        </w:rPr>
        <w:t xml:space="preserve"> </w:t>
      </w:r>
    </w:p>
    <w:p w14:paraId="1C1339CD" w14:textId="77777777" w:rsidR="00454A3D" w:rsidRDefault="00454A3D" w:rsidP="00CC7E1B">
      <w:pPr>
        <w:spacing w:line="276" w:lineRule="auto"/>
        <w:ind w:right="270"/>
        <w:rPr>
          <w:bCs/>
          <w:iCs/>
          <w:lang w:val="en"/>
        </w:rPr>
      </w:pPr>
    </w:p>
    <w:p w14:paraId="4A70853F" w14:textId="5B94C720" w:rsidR="00DE54E4" w:rsidRDefault="003C0946" w:rsidP="00CC7E1B">
      <w:pPr>
        <w:spacing w:line="276" w:lineRule="auto"/>
        <w:ind w:right="270"/>
        <w:rPr>
          <w:bCs/>
          <w:iCs/>
          <w:lang w:val="en"/>
        </w:rPr>
      </w:pPr>
      <w:r>
        <w:rPr>
          <w:bCs/>
          <w:iCs/>
          <w:lang w:val="en"/>
        </w:rPr>
        <w:t xml:space="preserve">All-by-all </w:t>
      </w:r>
      <w:r w:rsidR="00D86096">
        <w:rPr>
          <w:bCs/>
          <w:iCs/>
          <w:lang w:val="en"/>
        </w:rPr>
        <w:t xml:space="preserve">generation </w:t>
      </w:r>
      <w:r>
        <w:rPr>
          <w:bCs/>
          <w:iCs/>
          <w:lang w:val="en"/>
        </w:rPr>
        <w:t xml:space="preserve">estimates were made, and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9013A">
        <w:rPr>
          <w:bCs/>
          <w:iCs/>
          <w:lang w:val="en"/>
        </w:rPr>
        <w:t xml:space="preserve"> </w:t>
      </w:r>
      <w:r>
        <w:rPr>
          <w:bCs/>
          <w:iCs/>
          <w:lang w:val="en"/>
        </w:rPr>
        <w:t xml:space="preserve">data was plotted as a point located at the mean generation between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Pr>
          <w:bCs/>
          <w:iCs/>
          <w:lang w:val="en"/>
        </w:rPr>
        <w:t xml:space="preserve"> (Figure 9).</w:t>
      </w:r>
      <w:r w:rsidR="00C765E7">
        <w:rPr>
          <w:bCs/>
          <w:iCs/>
          <w:lang w:val="en"/>
        </w:rPr>
        <w:t xml:space="preserve"> Similar to the one-generation experiment, estimates made further back in time are more consistently infinite or above 10,000. The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C765E7">
        <w:rPr>
          <w:bCs/>
          <w:iCs/>
          <w:lang w:val="en"/>
        </w:rPr>
        <w:t xml:space="preserve"> estimations, notably from 2013 to 2020, are both decreasing and below 2,500.</w:t>
      </w:r>
      <w:r w:rsidR="00C765E7">
        <w:rPr>
          <w:bCs/>
          <w:iCs/>
          <w:lang w:val="en"/>
        </w:rPr>
        <w:tab/>
      </w:r>
    </w:p>
    <w:p w14:paraId="26AF92F4" w14:textId="77777777" w:rsidR="00B921DF" w:rsidRDefault="00B921DF" w:rsidP="00CC7E1B">
      <w:pPr>
        <w:spacing w:line="276" w:lineRule="auto"/>
        <w:ind w:right="270"/>
        <w:rPr>
          <w:bCs/>
          <w:iCs/>
          <w:lang w:val="en"/>
        </w:rPr>
      </w:pPr>
    </w:p>
    <w:p w14:paraId="185C15AE" w14:textId="77777777" w:rsidR="00BD396E" w:rsidRDefault="00BD396E" w:rsidP="00CC7E1B">
      <w:pPr>
        <w:spacing w:line="276" w:lineRule="auto"/>
        <w:ind w:right="270"/>
        <w:rPr>
          <w:bCs/>
          <w:iCs/>
          <w:lang w:val="en"/>
        </w:rPr>
      </w:pPr>
    </w:p>
    <w:p w14:paraId="7026F7E7" w14:textId="109FA168" w:rsidR="00DE54E4" w:rsidRDefault="00275051" w:rsidP="00CC7E1B">
      <w:pPr>
        <w:pStyle w:val="Heading2"/>
        <w:spacing w:line="276" w:lineRule="auto"/>
        <w:rPr>
          <w:lang w:val="en"/>
        </w:rPr>
      </w:pPr>
      <w:r>
        <w:rPr>
          <w:lang w:val="en"/>
        </w:rPr>
        <w:t>L</w:t>
      </w:r>
      <w:r w:rsidR="00DE54E4">
        <w:rPr>
          <w:lang w:val="en"/>
        </w:rPr>
        <w:t>ong-term genetic diversity</w:t>
      </w:r>
      <w:r>
        <w:rPr>
          <w:lang w:val="en"/>
        </w:rPr>
        <w:t xml:space="preserve"> calculation</w:t>
      </w:r>
    </w:p>
    <w:p w14:paraId="220143D8" w14:textId="77777777" w:rsidR="00DE54E4" w:rsidRPr="00DA18B8" w:rsidRDefault="00DE54E4" w:rsidP="00CC7E1B">
      <w:pPr>
        <w:spacing w:line="276" w:lineRule="auto"/>
        <w:ind w:right="270"/>
        <w:rPr>
          <w:bCs/>
          <w:i/>
          <w:lang w:val="en"/>
        </w:rPr>
      </w:pPr>
      <w:r w:rsidRPr="00DA18B8">
        <w:rPr>
          <w:bCs/>
          <w:i/>
          <w:lang w:val="en"/>
        </w:rPr>
        <w:t>Methods</w:t>
      </w:r>
    </w:p>
    <w:p w14:paraId="722E1BF4" w14:textId="1B66FF24" w:rsidR="00D50E41" w:rsidRDefault="00FC1607" w:rsidP="00CC7E1B">
      <w:pPr>
        <w:spacing w:line="276" w:lineRule="auto"/>
        <w:ind w:right="270"/>
        <w:rPr>
          <w:bCs/>
          <w:iCs/>
          <w:lang w:val="en"/>
        </w:rPr>
      </w:pPr>
      <w:r>
        <w:rPr>
          <w:bCs/>
          <w:iCs/>
          <w:lang w:val="en"/>
        </w:rPr>
        <w:t xml:space="preserve">Since the value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7D5226">
        <w:rPr>
          <w:bCs/>
          <w:iCs/>
          <w:lang w:val="en"/>
        </w:rPr>
        <w:t xml:space="preserve"> </w:t>
      </w:r>
      <w:r>
        <w:rPr>
          <w:bCs/>
          <w:iCs/>
          <w:lang w:val="en"/>
        </w:rPr>
        <w:t>is directly related to genetic diversity through</w:t>
      </w:r>
      <w:r w:rsidR="00D86096">
        <w:rPr>
          <w:bCs/>
          <w:iCs/>
          <w:lang w:val="en"/>
        </w:rPr>
        <w:t xml:space="preserve"> the equation</w:t>
      </w:r>
      <w:r>
        <w:rPr>
          <w:bCs/>
          <w:iCs/>
          <w:lang w:val="en"/>
        </w:rPr>
        <w:t xml:space="preserve">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Pr>
          <w:bCs/>
          <w:iCs/>
          <w:lang w:val="en"/>
        </w:rPr>
        <w:t xml:space="preserve"> </w:t>
      </w:r>
      <w:r w:rsidR="000F1FC5">
        <w:rPr>
          <w:bCs/>
          <w:iCs/>
          <w:lang w:val="en"/>
        </w:rPr>
        <w:t>,</w:t>
      </w:r>
      <w:r>
        <w:rPr>
          <w:bCs/>
          <w:iCs/>
          <w:lang w:val="en"/>
        </w:rPr>
        <w:t xml:space="preserve">where </w:t>
      </w:r>
      <m:oMath>
        <m:r>
          <w:rPr>
            <w:rFonts w:ascii="Cambria Math" w:hAnsi="Cambria Math"/>
            <w:lang w:val="en"/>
          </w:rPr>
          <m:t>θ</m:t>
        </m:r>
      </m:oMath>
      <w:r w:rsidR="007D5226">
        <w:rPr>
          <w:bCs/>
          <w:iCs/>
          <w:lang w:val="en"/>
        </w:rPr>
        <w:t xml:space="preserve"> (theta) is </w:t>
      </w:r>
      <w:r>
        <w:rPr>
          <w:bCs/>
          <w:iCs/>
          <w:lang w:val="en"/>
        </w:rPr>
        <w:t>a measure of genetic diversity</w:t>
      </w:r>
      <w:r w:rsidR="000F1FC5">
        <w:rPr>
          <w:bCs/>
          <w:iCs/>
          <w:lang w:val="en"/>
        </w:rPr>
        <w:t xml:space="preserve"> and </w:t>
      </w:r>
      <m:oMath>
        <m:r>
          <w:rPr>
            <w:rFonts w:ascii="Cambria Math" w:hAnsi="Cambria Math"/>
            <w:lang w:val="en"/>
          </w:rPr>
          <m:t>μ</m:t>
        </m:r>
      </m:oMath>
      <w:r w:rsidR="000F1FC5">
        <w:rPr>
          <w:bCs/>
          <w:iCs/>
          <w:lang w:val="en"/>
        </w:rPr>
        <w:t xml:space="preserve"> is the organism’s mutation rate, we wanted to see if the size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000F1FC5">
        <w:rPr>
          <w:bCs/>
          <w:iCs/>
          <w:lang w:val="en"/>
        </w:rPr>
        <w:t xml:space="preserve">translated to genetic diversity loss. </w:t>
      </w:r>
      <w:r w:rsidR="0053152E">
        <w:rPr>
          <w:bCs/>
          <w:iCs/>
          <w:lang w:val="en"/>
        </w:rPr>
        <w:t xml:space="preserve">To quantify genetic diversity through time we used two different estimates of </w:t>
      </w:r>
      <m:oMath>
        <m:r>
          <w:rPr>
            <w:rFonts w:ascii="Cambria Math" w:hAnsi="Cambria Math"/>
            <w:lang w:val="en"/>
          </w:rPr>
          <m:t>θ</m:t>
        </m:r>
      </m:oMath>
      <w:r w:rsidR="00E76AA5">
        <w:rPr>
          <w:bCs/>
          <w:iCs/>
          <w:lang w:val="en"/>
        </w:rPr>
        <w:t>––</w:t>
      </w:r>
      <w:r w:rsidR="000F1FC5">
        <w:rPr>
          <w:bCs/>
          <w:iCs/>
          <w:lang w:val="en"/>
        </w:rPr>
        <w:t>the normalized number of segregating sites</w:t>
      </w:r>
      <w:r w:rsidR="00814B76">
        <w:rPr>
          <w:bCs/>
          <w:iCs/>
          <w:lang w:val="en"/>
        </w:rPr>
        <w:t xml:space="preserve"> (Watterson,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814B76">
        <w:rPr>
          <w:bCs/>
          <w:iCs/>
          <w:lang w:val="en"/>
        </w:rPr>
        <w:t>)</w:t>
      </w:r>
      <w:r w:rsidR="00994F7D">
        <w:rPr>
          <w:bCs/>
          <w:iCs/>
          <w:lang w:val="en"/>
        </w:rPr>
        <w:fldChar w:fldCharType="begin"/>
      </w:r>
      <w:r w:rsidR="00321228">
        <w:rPr>
          <w:bCs/>
          <w:iCs/>
          <w:lang w:val="en"/>
        </w:rPr>
        <w:instrText xml:space="preserve"> ADDIN ZOTERO_ITEM CSL_CITATION {"citationID":"JuNnWeUv","properties":{"formattedCitation":"\\super 57\\nosupersub{}","plainCitation":"57","noteIndex":0},"citationItems":[{"id":173,"uris":["http://zotero.org/users/local/3tku6QP0/items/BZQR9QIG"],"uri":["http://zotero.org/users/local/3tku6QP0/items/BZQR9QIG"],"itemData":{"id":173,"type":"article-journal","container-title":"Theoretical Population Biology","issue":"7","page":"256-276","title":"On the Number of Segragating Sites in Genetic Models without Recombination","volume":"276","author":[{"family":"Watterson","given":"G. A."}],"issued":{"date-parts":[["1975"]]}}}],"schema":"https://github.com/citation-style-language/schema/raw/master/csl-citation.json"} </w:instrText>
      </w:r>
      <w:r w:rsidR="00994F7D">
        <w:rPr>
          <w:bCs/>
          <w:iCs/>
          <w:lang w:val="en"/>
        </w:rPr>
        <w:fldChar w:fldCharType="separate"/>
      </w:r>
      <w:r w:rsidR="00321228" w:rsidRPr="00321228">
        <w:rPr>
          <w:vertAlign w:val="superscript"/>
        </w:rPr>
        <w:t>57</w:t>
      </w:r>
      <w:r w:rsidR="00994F7D">
        <w:rPr>
          <w:bCs/>
          <w:iCs/>
          <w:lang w:val="en"/>
        </w:rPr>
        <w:fldChar w:fldCharType="end"/>
      </w:r>
      <w:r w:rsidR="00E76AA5">
        <w:rPr>
          <w:bCs/>
          <w:iCs/>
          <w:lang w:val="en"/>
        </w:rPr>
        <w:t xml:space="preserve"> and </w:t>
      </w:r>
      <w:r w:rsidR="000F1FC5">
        <w:rPr>
          <w:bCs/>
          <w:iCs/>
          <w:lang w:val="en"/>
        </w:rPr>
        <w:t>average pairwise nucleotide differences</w:t>
      </w:r>
      <w:r w:rsidR="00E76AA5">
        <w:rPr>
          <w:bCs/>
          <w:iCs/>
          <w:lang w:val="en"/>
        </w:rPr>
        <w:t xml:space="preserve"> (</w:t>
      </w:r>
      <w:r w:rsidR="00321F2A">
        <w:rPr>
          <w:bCs/>
          <w:iCs/>
          <w:lang w:val="en"/>
        </w:rPr>
        <w:t xml:space="preserve">Pi,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76AA5">
        <w:rPr>
          <w:bCs/>
          <w:iCs/>
          <w:lang w:val="en"/>
        </w:rPr>
        <w:t>)</w:t>
      </w:r>
      <w:r w:rsidR="00814B76">
        <w:rPr>
          <w:bCs/>
          <w:iCs/>
          <w:lang w:val="en"/>
        </w:rPr>
        <w:fldChar w:fldCharType="begin"/>
      </w:r>
      <w:r w:rsidR="00321228">
        <w:rPr>
          <w:bCs/>
          <w:iCs/>
          <w:lang w:val="en"/>
        </w:rPr>
        <w:instrText xml:space="preserve"> ADDIN ZOTERO_ITEM CSL_CITATION {"citationID":"5mzk99Y2","properties":{"formattedCitation":"\\super 58\\nosupersub{}","plainCitation":"58","noteIndex":0},"citationItems":[{"id":506,"uris":["http://zotero.org/users/local/3tku6QP0/items/VMU9RVB5"],"uri":["http://zotero.org/users/local/3tku6QP0/items/VMU9RVB5"],"itemData":{"id":506,"type":"article-journal","abstract":"A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Sciences","DOI":"10.1073/pnas.76.10.5269","ISSN":"0027-8424, 1091-6490","issue":"10","journalAbbreviation":"Proceedings of the National Academy of Sciences","language":"en","page":"5269-5273","source":"DOI.org (Crossref)","title":"Mathematical model for studying genetic variation in terms of restriction endonucleases.","volume":"76","author":[{"family":"Nei","given":"M."},{"family":"Li","given":"W. H."}],"issued":{"date-parts":[["1979",10,1]]}}}],"schema":"https://github.com/citation-style-language/schema/raw/master/csl-citation.json"} </w:instrText>
      </w:r>
      <w:r w:rsidR="00814B76">
        <w:rPr>
          <w:bCs/>
          <w:iCs/>
          <w:lang w:val="en"/>
        </w:rPr>
        <w:fldChar w:fldCharType="separate"/>
      </w:r>
      <w:r w:rsidR="00321228" w:rsidRPr="00321228">
        <w:rPr>
          <w:vertAlign w:val="superscript"/>
        </w:rPr>
        <w:t>58</w:t>
      </w:r>
      <w:r w:rsidR="00814B76">
        <w:rPr>
          <w:bCs/>
          <w:iCs/>
          <w:lang w:val="en"/>
        </w:rPr>
        <w:fldChar w:fldCharType="end"/>
      </w:r>
      <w:r w:rsidR="00E76AA5">
        <w:rPr>
          <w:bCs/>
          <w:iCs/>
          <w:lang w:val="en"/>
        </w:rPr>
        <w:t xml:space="preserve">. </w:t>
      </w:r>
    </w:p>
    <w:p w14:paraId="275535D7" w14:textId="77777777" w:rsidR="00E76AA5" w:rsidRDefault="00E76AA5" w:rsidP="00CC7E1B">
      <w:pPr>
        <w:spacing w:line="276" w:lineRule="auto"/>
        <w:ind w:right="270"/>
        <w:rPr>
          <w:bCs/>
          <w:iCs/>
          <w:lang w:val="en"/>
        </w:rPr>
      </w:pPr>
    </w:p>
    <w:p w14:paraId="3172B73F" w14:textId="345EF94F" w:rsidR="007B22E7" w:rsidRDefault="00D86096" w:rsidP="00CC7E1B">
      <w:pPr>
        <w:spacing w:line="276" w:lineRule="auto"/>
        <w:rPr>
          <w:bCs/>
          <w:iCs/>
          <w:lang w:val="en"/>
        </w:rPr>
      </w:pPr>
      <w:r>
        <w:rPr>
          <w:bCs/>
          <w:iCs/>
          <w:lang w:val="en"/>
        </w:rPr>
        <w:t>To make estimates of genetic diversity (</w:t>
      </w:r>
      <m:oMath>
        <m:r>
          <w:rPr>
            <w:rFonts w:ascii="Cambria Math" w:hAnsi="Cambria Math"/>
            <w:lang w:val="en"/>
          </w:rPr>
          <m:t>θ</m:t>
        </m:r>
      </m:oMath>
      <w:r>
        <w:rPr>
          <w:bCs/>
          <w:iCs/>
          <w:lang w:val="en"/>
        </w:rPr>
        <w:t xml:space="preserve"> estimates)</w:t>
      </w:r>
      <w:r w:rsidR="007B22E7">
        <w:rPr>
          <w:bCs/>
          <w:iCs/>
          <w:lang w:val="en"/>
        </w:rPr>
        <w:t>,</w:t>
      </w:r>
      <w:r w:rsidR="00E76AA5">
        <w:rPr>
          <w:bCs/>
          <w:iCs/>
          <w:lang w:val="en"/>
        </w:rPr>
        <w:t xml:space="preserve"> </w:t>
      </w:r>
      <w:r w:rsidR="00AE7EDA">
        <w:rPr>
          <w:bCs/>
          <w:iCs/>
          <w:lang w:val="en"/>
        </w:rPr>
        <w:t>we</w:t>
      </w:r>
      <w:r w:rsidR="00E76AA5">
        <w:rPr>
          <w:bCs/>
          <w:iCs/>
          <w:lang w:val="en"/>
        </w:rPr>
        <w:t xml:space="preserve"> </w:t>
      </w:r>
      <w:r w:rsidR="007B22E7">
        <w:rPr>
          <w:bCs/>
          <w:iCs/>
          <w:lang w:val="en"/>
        </w:rPr>
        <w:t xml:space="preserve">obtained a global estimate of the </w:t>
      </w:r>
      <w:r w:rsidR="00AE7EDA">
        <w:rPr>
          <w:bCs/>
          <w:iCs/>
          <w:lang w:val="en"/>
        </w:rPr>
        <w:t xml:space="preserve">folded </w:t>
      </w:r>
      <w:r w:rsidR="007B22E7">
        <w:rPr>
          <w:bCs/>
          <w:iCs/>
          <w:lang w:val="en"/>
        </w:rPr>
        <w:t>site frequency spectrum</w:t>
      </w:r>
      <w:r w:rsidR="00AE7EDA">
        <w:rPr>
          <w:bCs/>
          <w:iCs/>
          <w:lang w:val="en"/>
        </w:rPr>
        <w:t xml:space="preserve">. </w:t>
      </w:r>
      <w:r>
        <w:rPr>
          <w:bCs/>
          <w:iCs/>
          <w:lang w:val="en"/>
        </w:rPr>
        <w:t>First</w:t>
      </w:r>
      <w:r w:rsidR="001F58F6">
        <w:rPr>
          <w:bCs/>
          <w:iCs/>
          <w:lang w:val="en"/>
        </w:rPr>
        <w:t xml:space="preserve">, </w:t>
      </w:r>
      <w:r>
        <w:rPr>
          <w:bCs/>
          <w:iCs/>
          <w:lang w:val="en"/>
        </w:rPr>
        <w:t>we acquired</w:t>
      </w:r>
      <w:r w:rsidR="007B22E7">
        <w:rPr>
          <w:bCs/>
          <w:iCs/>
          <w:lang w:val="en"/>
        </w:rPr>
        <w:t xml:space="preserve"> site allele frequency likelihoods </w:t>
      </w:r>
      <w:r w:rsidR="00AE7EDA">
        <w:rPr>
          <w:bCs/>
          <w:iCs/>
          <w:lang w:val="en"/>
        </w:rPr>
        <w:t xml:space="preserve">using the reference genome </w:t>
      </w:r>
      <w:r w:rsidR="007B22E7">
        <w:rPr>
          <w:bCs/>
          <w:iCs/>
          <w:lang w:val="en"/>
        </w:rPr>
        <w:t xml:space="preserve">ANGSD </w:t>
      </w:r>
      <w:r w:rsidR="00AE7EDA">
        <w:rPr>
          <w:bCs/>
          <w:iCs/>
          <w:lang w:val="en"/>
        </w:rPr>
        <w:t>(</w:t>
      </w:r>
      <w:r w:rsidR="00AE7EDA" w:rsidRPr="00AE7EDA">
        <w:rPr>
          <w:rFonts w:ascii="Courier" w:hAnsi="Courier"/>
          <w:bCs/>
          <w:iCs/>
          <w:lang w:val="en"/>
        </w:rPr>
        <w:t xml:space="preserve">angsd -GL </w:t>
      </w:r>
      <w:r w:rsidR="00AE7EDA">
        <w:rPr>
          <w:rFonts w:ascii="Courier" w:hAnsi="Courier"/>
          <w:bCs/>
          <w:iCs/>
          <w:lang w:val="en"/>
        </w:rPr>
        <w:t>2</w:t>
      </w:r>
      <w:r w:rsidR="00AE7EDA" w:rsidRPr="00AE7EDA">
        <w:rPr>
          <w:rFonts w:ascii="Courier" w:hAnsi="Courier"/>
          <w:bCs/>
          <w:iCs/>
          <w:lang w:val="en"/>
        </w:rPr>
        <w:t xml:space="preserve"> -</w:t>
      </w:r>
      <w:proofErr w:type="spellStart"/>
      <w:r w:rsidR="00AE7EDA" w:rsidRPr="00AE7EDA">
        <w:rPr>
          <w:rFonts w:ascii="Courier" w:hAnsi="Courier"/>
          <w:bCs/>
          <w:iCs/>
          <w:lang w:val="en"/>
        </w:rPr>
        <w:t>doSaf</w:t>
      </w:r>
      <w:proofErr w:type="spellEnd"/>
      <w:r w:rsidR="00AE7EDA" w:rsidRPr="00AE7EDA">
        <w:rPr>
          <w:rFonts w:ascii="Courier" w:hAnsi="Courier"/>
          <w:bCs/>
          <w:iCs/>
          <w:lang w:val="en"/>
        </w:rPr>
        <w:t xml:space="preserve"> 1 -</w:t>
      </w:r>
      <w:proofErr w:type="spellStart"/>
      <w:r w:rsidR="00AE7EDA" w:rsidRPr="00AE7EDA">
        <w:rPr>
          <w:rFonts w:ascii="Courier" w:hAnsi="Courier"/>
          <w:bCs/>
          <w:iCs/>
          <w:lang w:val="en"/>
        </w:rPr>
        <w:t>minMapQ</w:t>
      </w:r>
      <w:proofErr w:type="spellEnd"/>
      <w:r w:rsidR="00AE7EDA" w:rsidRPr="00AE7EDA">
        <w:rPr>
          <w:rFonts w:ascii="Courier" w:hAnsi="Courier"/>
          <w:bCs/>
          <w:iCs/>
          <w:lang w:val="en"/>
        </w:rPr>
        <w:t xml:space="preserve"> 10 -</w:t>
      </w:r>
      <w:proofErr w:type="spellStart"/>
      <w:r w:rsidR="00AE7EDA" w:rsidRPr="00AE7EDA">
        <w:rPr>
          <w:rFonts w:ascii="Courier" w:hAnsi="Courier"/>
          <w:bCs/>
          <w:iCs/>
          <w:lang w:val="en"/>
        </w:rPr>
        <w:t>minQ</w:t>
      </w:r>
      <w:proofErr w:type="spellEnd"/>
      <w:r w:rsidR="00AE7EDA" w:rsidRPr="00AE7EDA">
        <w:rPr>
          <w:rFonts w:ascii="Courier" w:hAnsi="Courier"/>
          <w:bCs/>
          <w:iCs/>
          <w:lang w:val="en"/>
        </w:rPr>
        <w:t xml:space="preserve"> 20</w:t>
      </w:r>
      <w:r>
        <w:rPr>
          <w:bCs/>
          <w:iCs/>
          <w:lang w:val="en"/>
        </w:rPr>
        <w:t>). Next, we</w:t>
      </w:r>
      <w:r w:rsidR="007B22E7">
        <w:rPr>
          <w:bCs/>
          <w:iCs/>
          <w:lang w:val="en"/>
        </w:rPr>
        <w:t xml:space="preserve"> </w:t>
      </w:r>
      <w:r w:rsidR="00AE7EDA">
        <w:rPr>
          <w:bCs/>
          <w:iCs/>
          <w:lang w:val="en"/>
        </w:rPr>
        <w:t>estimated the</w:t>
      </w:r>
      <w:r w:rsidR="007B22E7">
        <w:rPr>
          <w:bCs/>
          <w:iCs/>
          <w:lang w:val="en"/>
        </w:rPr>
        <w:t xml:space="preserve"> maximum likelihood of the site frequency spectrum (SFS) in </w:t>
      </w:r>
      <w:proofErr w:type="spellStart"/>
      <w:r w:rsidR="007B22E7">
        <w:rPr>
          <w:bCs/>
          <w:iCs/>
          <w:lang w:val="en"/>
        </w:rPr>
        <w:t>realSFS</w:t>
      </w:r>
      <w:proofErr w:type="spellEnd"/>
      <w:r w:rsidR="007B22E7">
        <w:rPr>
          <w:bCs/>
          <w:iCs/>
          <w:lang w:val="en"/>
        </w:rPr>
        <w:t xml:space="preserve"> (</w:t>
      </w:r>
      <w:proofErr w:type="spellStart"/>
      <w:r w:rsidR="00AE7EDA" w:rsidRPr="00AE7EDA">
        <w:rPr>
          <w:rFonts w:ascii="Courier" w:hAnsi="Courier"/>
          <w:bCs/>
          <w:iCs/>
          <w:lang w:val="en"/>
        </w:rPr>
        <w:t>realSFS</w:t>
      </w:r>
      <w:proofErr w:type="spellEnd"/>
      <w:r w:rsidR="00AE7EDA" w:rsidRPr="00AE7EDA">
        <w:rPr>
          <w:rFonts w:ascii="Courier" w:hAnsi="Courier"/>
          <w:bCs/>
          <w:iCs/>
          <w:lang w:val="en"/>
        </w:rPr>
        <w:t xml:space="preserve"> -maxIter 100 -fold 1</w:t>
      </w:r>
      <w:r w:rsidR="007B22E7">
        <w:rPr>
          <w:bCs/>
          <w:iCs/>
          <w:lang w:val="en"/>
        </w:rPr>
        <w:t xml:space="preserve">). </w:t>
      </w:r>
      <w:r>
        <w:rPr>
          <w:bCs/>
          <w:iCs/>
          <w:lang w:val="en"/>
        </w:rPr>
        <w:t>Finally</w:t>
      </w:r>
      <w:r w:rsidR="007B22E7">
        <w:rPr>
          <w:bCs/>
          <w:iCs/>
          <w:lang w:val="en"/>
        </w:rPr>
        <w:t xml:space="preserve">, we calculated </w:t>
      </w:r>
      <m:oMath>
        <m:r>
          <w:rPr>
            <w:rFonts w:ascii="Cambria Math" w:hAnsi="Cambria Math"/>
            <w:lang w:val="en"/>
          </w:rPr>
          <m:t>θ</m:t>
        </m:r>
      </m:oMath>
      <w:r w:rsidR="007B22E7">
        <w:rPr>
          <w:bCs/>
          <w:iCs/>
          <w:lang w:val="en"/>
        </w:rPr>
        <w:t xml:space="preserve"> for each site by </w:t>
      </w:r>
      <w:r w:rsidR="009D3BBF">
        <w:rPr>
          <w:bCs/>
          <w:iCs/>
          <w:lang w:val="en"/>
        </w:rPr>
        <w:t xml:space="preserve">using </w:t>
      </w:r>
      <w:r w:rsidR="00814B76">
        <w:rPr>
          <w:bCs/>
          <w:iCs/>
          <w:lang w:val="en"/>
        </w:rPr>
        <w:t xml:space="preserve">the </w:t>
      </w:r>
      <w:proofErr w:type="spellStart"/>
      <w:r w:rsidR="009D3BBF">
        <w:rPr>
          <w:bCs/>
          <w:iCs/>
          <w:lang w:val="en"/>
        </w:rPr>
        <w:t>realSFS</w:t>
      </w:r>
      <w:proofErr w:type="spellEnd"/>
      <w:r w:rsidR="009D3BBF">
        <w:rPr>
          <w:bCs/>
          <w:iCs/>
          <w:lang w:val="en"/>
        </w:rPr>
        <w:t xml:space="preserve"> (</w:t>
      </w:r>
      <w:proofErr w:type="spellStart"/>
      <w:r w:rsidR="009D3BBF" w:rsidRPr="009D3BBF">
        <w:rPr>
          <w:rFonts w:ascii="Courier" w:hAnsi="Courier"/>
          <w:bCs/>
          <w:iCs/>
          <w:lang w:val="en"/>
        </w:rPr>
        <w:t>realSFS</w:t>
      </w:r>
      <w:proofErr w:type="spellEnd"/>
      <w:r w:rsidR="009D3BBF" w:rsidRPr="009D3BBF">
        <w:rPr>
          <w:rFonts w:ascii="Courier" w:hAnsi="Courier"/>
          <w:bCs/>
          <w:iCs/>
          <w:lang w:val="en"/>
        </w:rPr>
        <w:t xml:space="preserve"> saf2theta</w:t>
      </w:r>
      <w:r w:rsidR="009D3BBF">
        <w:rPr>
          <w:bCs/>
          <w:iCs/>
          <w:lang w:val="en"/>
        </w:rPr>
        <w:t>) and converted those data into logscale per</w:t>
      </w:r>
      <w:r w:rsidR="00E217A2">
        <w:rPr>
          <w:bCs/>
          <w:iCs/>
          <w:lang w:val="en"/>
        </w:rPr>
        <w:t>-</w:t>
      </w:r>
      <w:r w:rsidR="009D3BBF">
        <w:rPr>
          <w:bCs/>
          <w:iCs/>
          <w:lang w:val="en"/>
        </w:rPr>
        <w:t xml:space="preserve">site </w:t>
      </w:r>
      <m:oMath>
        <m:r>
          <w:rPr>
            <w:rFonts w:ascii="Cambria Math" w:hAnsi="Cambria Math"/>
            <w:lang w:val="en"/>
          </w:rPr>
          <m:t>θ</m:t>
        </m:r>
      </m:oMath>
      <w:del w:id="8" w:author="Microsoft Office User" w:date="2021-06-15T12:56:00Z">
        <w:r w:rsidR="009D3BBF" w:rsidDel="00E52EFB">
          <w:rPr>
            <w:bCs/>
            <w:iCs/>
            <w:lang w:val="en"/>
          </w:rPr>
          <w:delText>theta</w:delText>
        </w:r>
      </w:del>
      <w:r w:rsidR="009D3BBF">
        <w:rPr>
          <w:bCs/>
          <w:iCs/>
          <w:lang w:val="en"/>
        </w:rPr>
        <w:t xml:space="preserve"> with thetaStat (</w:t>
      </w:r>
      <w:r w:rsidR="009D3BBF" w:rsidRPr="009D3BBF">
        <w:rPr>
          <w:rFonts w:ascii="Courier" w:hAnsi="Courier"/>
          <w:bCs/>
          <w:iCs/>
          <w:lang w:val="en"/>
        </w:rPr>
        <w:t>thetaStat print</w:t>
      </w:r>
      <w:r w:rsidR="009D3BBF">
        <w:rPr>
          <w:bCs/>
          <w:iCs/>
          <w:lang w:val="en"/>
        </w:rPr>
        <w:t>)</w:t>
      </w:r>
      <w:r w:rsidR="00E217A2">
        <w:rPr>
          <w:bCs/>
          <w:iCs/>
          <w:lang w:val="en"/>
        </w:rPr>
        <w:t>.</w:t>
      </w:r>
    </w:p>
    <w:p w14:paraId="4AB5D023" w14:textId="77777777" w:rsidR="00DE54E4" w:rsidRDefault="00DE54E4" w:rsidP="00CC7E1B">
      <w:pPr>
        <w:spacing w:line="276" w:lineRule="auto"/>
        <w:ind w:right="270"/>
        <w:rPr>
          <w:bCs/>
          <w:i/>
          <w:lang w:val="en"/>
        </w:rPr>
      </w:pPr>
    </w:p>
    <w:p w14:paraId="3BFEA183" w14:textId="77777777" w:rsidR="00DE54E4" w:rsidRPr="00DE54E4" w:rsidRDefault="00DE54E4" w:rsidP="00CC7E1B">
      <w:pPr>
        <w:spacing w:line="276" w:lineRule="auto"/>
        <w:ind w:right="270"/>
        <w:rPr>
          <w:bCs/>
          <w:i/>
          <w:lang w:val="en"/>
        </w:rPr>
      </w:pPr>
      <w:r w:rsidRPr="00DE54E4">
        <w:rPr>
          <w:bCs/>
          <w:i/>
          <w:lang w:val="en"/>
        </w:rPr>
        <w:t>Results</w:t>
      </w:r>
    </w:p>
    <w:p w14:paraId="02BBF2E3" w14:textId="7B02971A" w:rsidR="00D53365" w:rsidRDefault="00B921DF" w:rsidP="00CC7E1B">
      <w:pPr>
        <w:spacing w:line="276" w:lineRule="auto"/>
        <w:ind w:right="270"/>
        <w:rPr>
          <w:bCs/>
          <w:iCs/>
          <w:lang w:val="en"/>
        </w:rPr>
      </w:pPr>
      <w:r>
        <w:rPr>
          <w:bCs/>
          <w:iCs/>
          <w:lang w:val="en"/>
        </w:rPr>
        <w:t>Genetic diversity measures</w:t>
      </w:r>
      <w:r w:rsidR="00E217A2">
        <w:rPr>
          <w:bCs/>
          <w:iCs/>
          <w:lang w:val="en"/>
        </w:rPr>
        <w:t xml:space="preserve"> </w:t>
      </w:r>
      <w:r w:rsidR="00F44F73">
        <w:rPr>
          <w:bCs/>
          <w:iCs/>
          <w:lang w:val="en"/>
        </w:rPr>
        <w:t xml:space="preserve">significantly </w:t>
      </w:r>
      <w:r w:rsidR="00E217A2">
        <w:rPr>
          <w:bCs/>
          <w:iCs/>
          <w:lang w:val="en"/>
        </w:rPr>
        <w:t>decline</w:t>
      </w:r>
      <w:r w:rsidR="009B437B">
        <w:rPr>
          <w:bCs/>
          <w:iCs/>
          <w:lang w:val="en"/>
        </w:rPr>
        <w:t xml:space="preserve"> from 1995 to 20</w:t>
      </w:r>
      <w:r w:rsidR="00F44F73">
        <w:rPr>
          <w:bCs/>
          <w:iCs/>
          <w:lang w:val="en"/>
        </w:rPr>
        <w:t xml:space="preserve">20 (p = </w:t>
      </w:r>
      <w:r>
        <w:rPr>
          <w:bCs/>
          <w:iCs/>
          <w:lang w:val="en"/>
        </w:rPr>
        <w:t>1.82</w:t>
      </w:r>
      <w:r w:rsidR="00F44F73">
        <w:rPr>
          <w:bCs/>
          <w:iCs/>
          <w:lang w:val="en"/>
        </w:rPr>
        <w:t xml:space="preserve">e-4 and </w:t>
      </w:r>
      <w:r>
        <w:rPr>
          <w:bCs/>
          <w:iCs/>
          <w:lang w:val="en"/>
        </w:rPr>
        <w:t>2.95</w:t>
      </w:r>
      <w:r w:rsidR="00F44F73">
        <w:rPr>
          <w:bCs/>
          <w:iCs/>
          <w:lang w:val="en"/>
        </w:rPr>
        <w:t>e-3</w:t>
      </w:r>
      <w:r>
        <w:rPr>
          <w:bCs/>
          <w:iCs/>
          <w:lang w:val="en"/>
        </w:rPr>
        <w:t xml:space="preserve"> for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F44F73">
        <w:rPr>
          <w:bCs/>
          <w:iCs/>
          <w:lang w:val="en"/>
        </w:rPr>
        <w:t>, respectively)</w:t>
      </w:r>
      <w:r w:rsidR="00E217A2">
        <w:rPr>
          <w:bCs/>
          <w:iCs/>
          <w:lang w:val="en"/>
        </w:rPr>
        <w:t xml:space="preserve">. </w:t>
      </w:r>
      <w:r w:rsidR="00D86096">
        <w:rPr>
          <w:bCs/>
          <w:iCs/>
          <w:lang w:val="en"/>
        </w:rPr>
        <w:t>Per</w:t>
      </w:r>
      <w:r>
        <w:rPr>
          <w:bCs/>
          <w:iCs/>
          <w:lang w:val="en"/>
        </w:rPr>
        <w:t>-</w:t>
      </w:r>
      <w:r w:rsidR="00D86096">
        <w:rPr>
          <w:bCs/>
          <w:iCs/>
          <w:lang w:val="en"/>
        </w:rPr>
        <w:t>base e</w:t>
      </w:r>
      <w:r w:rsidR="00E217A2">
        <w:rPr>
          <w:bCs/>
          <w:iCs/>
          <w:lang w:val="en"/>
        </w:rPr>
        <w:t xml:space="preserv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217A2">
        <w:rPr>
          <w:bCs/>
          <w:iCs/>
          <w:lang w:val="en"/>
        </w:rPr>
        <w:t xml:space="preserve"> range from </w:t>
      </w:r>
      <w:r w:rsidR="00F44F73">
        <w:rPr>
          <w:bCs/>
          <w:iCs/>
          <w:lang w:val="en"/>
        </w:rPr>
        <w:t>2.55e-4 to 7.12e-5</w:t>
      </w:r>
      <w:r w:rsidR="00001B0B">
        <w:rPr>
          <w:bCs/>
          <w:iCs/>
          <w:lang w:val="en"/>
        </w:rPr>
        <w:t xml:space="preserve"> </w:t>
      </w:r>
      <w:r w:rsidR="00E217A2">
        <w:rPr>
          <w:bCs/>
          <w:iCs/>
          <w:lang w:val="en"/>
        </w:rPr>
        <w:t xml:space="preserve">and 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217A2">
        <w:rPr>
          <w:bCs/>
          <w:iCs/>
          <w:lang w:val="en"/>
        </w:rPr>
        <w:t xml:space="preserve"> range from</w:t>
      </w:r>
      <w:r w:rsidR="0039013A">
        <w:rPr>
          <w:bCs/>
          <w:iCs/>
          <w:lang w:val="en"/>
        </w:rPr>
        <w:t xml:space="preserve"> </w:t>
      </w:r>
      <w:r w:rsidR="00F44F73">
        <w:rPr>
          <w:bCs/>
          <w:iCs/>
          <w:lang w:val="en"/>
        </w:rPr>
        <w:t>1.50e-4 to 6.47e-5</w:t>
      </w:r>
      <w:r w:rsidR="0039013A">
        <w:rPr>
          <w:bCs/>
          <w:iCs/>
          <w:lang w:val="en"/>
        </w:rPr>
        <w:t xml:space="preserve"> </w:t>
      </w:r>
      <w:r w:rsidR="00001B0B">
        <w:rPr>
          <w:bCs/>
          <w:iCs/>
          <w:lang w:val="en"/>
        </w:rPr>
        <w:t>(Figure 10)</w:t>
      </w:r>
      <w:r w:rsidR="00E217A2">
        <w:rPr>
          <w:bCs/>
          <w:iCs/>
          <w:lang w:val="en"/>
        </w:rPr>
        <w:t xml:space="preserve">. </w:t>
      </w:r>
    </w:p>
    <w:p w14:paraId="4C711F29" w14:textId="7AF4A8CC" w:rsidR="00D14EFD" w:rsidRDefault="00D14EFD" w:rsidP="00CC7E1B">
      <w:pPr>
        <w:spacing w:line="276" w:lineRule="auto"/>
        <w:ind w:right="270"/>
        <w:rPr>
          <w:bCs/>
          <w:iCs/>
          <w:lang w:val="en"/>
        </w:rPr>
      </w:pPr>
    </w:p>
    <w:p w14:paraId="16FC8183" w14:textId="77777777" w:rsidR="00CC7E1B" w:rsidRDefault="00CC7E1B" w:rsidP="00CC7E1B">
      <w:pPr>
        <w:spacing w:line="276" w:lineRule="auto"/>
        <w:ind w:right="270"/>
        <w:rPr>
          <w:bCs/>
          <w:iCs/>
          <w:lang w:val="en"/>
        </w:rPr>
      </w:pPr>
    </w:p>
    <w:p w14:paraId="6A6706C5" w14:textId="4124B8D5" w:rsidR="00B601F7" w:rsidRPr="00B921DF" w:rsidRDefault="0005732F" w:rsidP="00CC7E1B">
      <w:pPr>
        <w:pStyle w:val="Heading2"/>
        <w:spacing w:line="276" w:lineRule="auto"/>
      </w:pPr>
      <w:r>
        <w:t>N</w:t>
      </w:r>
      <w:r w:rsidRPr="00CC7E1B">
        <w:rPr>
          <w:vertAlign w:val="subscript"/>
        </w:rPr>
        <w:t>e</w:t>
      </w:r>
      <w:r>
        <w:t xml:space="preserve"> </w:t>
      </w:r>
      <w:r w:rsidR="00D14EFD" w:rsidRPr="00B921DF">
        <w:t>Discussion</w:t>
      </w:r>
    </w:p>
    <w:p w14:paraId="6AF5DDC7" w14:textId="56C82528" w:rsidR="00DE1BAA" w:rsidRPr="00DE1BAA" w:rsidRDefault="00DE1BAA" w:rsidP="00CC7E1B">
      <w:pPr>
        <w:spacing w:line="276" w:lineRule="auto"/>
        <w:ind w:right="270"/>
        <w:rPr>
          <w:bCs/>
          <w:iCs/>
          <w:lang w:val="en"/>
        </w:rPr>
      </w:pPr>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Pr>
          <w:bCs/>
          <w:iCs/>
          <w:lang w:val="en"/>
        </w:rPr>
        <w:t xml:space="preserve"> </w:t>
      </w:r>
      <w:r w:rsidRPr="001B4B9F">
        <w:rPr>
          <w:bCs/>
          <w:iCs/>
          <w:lang w:val="en"/>
        </w:rPr>
        <w:t>in the wild population of delta smelt using 12-15</w:t>
      </w:r>
      <w:r>
        <w:rPr>
          <w:bCs/>
          <w:iCs/>
          <w:lang w:val="en"/>
        </w:rPr>
        <w:t xml:space="preserve"> </w:t>
      </w:r>
      <m:oMath>
        <m:r>
          <w:rPr>
            <w:rFonts w:ascii="Cambria Math" w:hAnsi="Cambria Math"/>
            <w:lang w:val="en"/>
          </w:rPr>
          <m:t>μsat</m:t>
        </m:r>
      </m:oMath>
      <w:r w:rsidRPr="001B4B9F">
        <w:rPr>
          <w:bCs/>
          <w:iCs/>
          <w:lang w:val="en"/>
        </w:rPr>
        <w:t xml:space="preserve"> markers. Fisch et al. 2011</w:t>
      </w:r>
      <w:r w:rsidR="00814B76">
        <w:rPr>
          <w:bCs/>
          <w:iCs/>
          <w:lang w:val="en"/>
        </w:rPr>
        <w:fldChar w:fldCharType="begin"/>
      </w:r>
      <w:r w:rsidR="00814B76">
        <w:rPr>
          <w:bCs/>
          <w:iCs/>
          <w:lang w:val="en"/>
        </w:rPr>
        <w:instrText xml:space="preserve"> ADDIN ZOTERO_ITEM CSL_CITATION {"citationID":"OuuqAqj4","properties":{"formattedCitation":"\\super 6\\nosupersub{}","plainCitation":"6","noteIndex":0},"citationItems":[{"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814B76">
        <w:rPr>
          <w:bCs/>
          <w:iCs/>
          <w:lang w:val="en"/>
        </w:rPr>
        <w:fldChar w:fldCharType="separate"/>
      </w:r>
      <w:r w:rsidR="00814B76" w:rsidRPr="00814B76">
        <w:rPr>
          <w:vertAlign w:val="superscript"/>
        </w:rPr>
        <w:t>6</w:t>
      </w:r>
      <w:r w:rsidR="00814B76">
        <w:rPr>
          <w:bCs/>
          <w:iCs/>
          <w:lang w:val="en"/>
        </w:rPr>
        <w:fldChar w:fldCharType="end"/>
      </w:r>
      <w:r w:rsidRPr="001B4B9F">
        <w:rPr>
          <w:bCs/>
          <w:iCs/>
          <w:lang w:val="en"/>
        </w:rPr>
        <w:t xml:space="preserve">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w:t>
      </w:r>
      <w:r>
        <w:rPr>
          <w:bCs/>
          <w:iCs/>
          <w:lang w:val="en"/>
        </w:rPr>
        <w:t>during the</w:t>
      </w:r>
      <w:r w:rsidRPr="001B4B9F">
        <w:rPr>
          <w:bCs/>
          <w:iCs/>
          <w:lang w:val="en"/>
        </w:rPr>
        <w:t xml:space="preserve"> 2003 to 2009 study period</w:t>
      </w:r>
      <w:r w:rsidRPr="001B4B9F">
        <w:rPr>
          <w:bCs/>
          <w:iCs/>
          <w:lang w:val="en"/>
        </w:rPr>
        <w:fldChar w:fldCharType="begin" w:fldLock="1"/>
      </w:r>
      <w:r w:rsidR="0082024C">
        <w:rPr>
          <w:bCs/>
          <w:iCs/>
          <w:lang w:val="en"/>
        </w:rPr>
        <w:instrText xml:space="preserve"> ADDIN ZOTERO_ITEM CSL_CITATION {"citationID":"8Nu5HAJt","properties":{"formattedCitation":"\\super 6\\nosupersub{}","plainCitation":"6","noteIndex":0},"citationItems":[{"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Bay-Delta","type":"article-journal","volume":"12"}}],"schema":"https://github.com/citation-style-language/schema/raw/master/csl-citation.json"} </w:instrText>
      </w:r>
      <w:r w:rsidRPr="001B4B9F">
        <w:rPr>
          <w:bCs/>
          <w:iCs/>
          <w:lang w:val="en"/>
        </w:rPr>
        <w:fldChar w:fldCharType="separate"/>
      </w:r>
      <w:r w:rsidR="0082024C" w:rsidRPr="0082024C">
        <w:rPr>
          <w:vertAlign w:val="superscript"/>
        </w:rPr>
        <w:t>6</w:t>
      </w:r>
      <w:r w:rsidRPr="001B4B9F">
        <w:rPr>
          <w:bCs/>
          <w:iCs/>
        </w:rPr>
        <w:fldChar w:fldCharType="end"/>
      </w:r>
      <w:r w:rsidRPr="001B4B9F">
        <w:rPr>
          <w:bCs/>
          <w:iCs/>
          <w:lang w:val="en"/>
        </w:rPr>
        <w:t>. In contrast, Finger et al. 2017</w:t>
      </w:r>
      <w:r w:rsidR="00814B76">
        <w:rPr>
          <w:bCs/>
          <w:iCs/>
          <w:lang w:val="en"/>
        </w:rPr>
        <w:fldChar w:fldCharType="begin"/>
      </w:r>
      <w:r w:rsidR="00814B76">
        <w:rPr>
          <w:bCs/>
          <w:iCs/>
          <w:lang w:val="en"/>
        </w:rPr>
        <w:instrText xml:space="preserve"> ADDIN ZOTERO_ITEM CSL_CITATION {"citationID":"T3VlnRlj","properties":{"formattedCitation":"\\super 5\\nosupersub{}","plainCitation":"5","noteIndex":0},"citationItems":[{"id":232,"uris":["http://zotero.org/users/local/3tku6QP0/items/FC2ILMQR"],"uri":["http://zotero.org/users/local/3tku6QP0/items/FC2ILMQR"],"itemData":{"id":232,"type":"article-journal","abstract":"Delta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J."},{"family":"Schumer","given":"Gregg"},{"family":"Benjamin","given":"Alyssa"},{"family":"Blankenship","given":"Scott"}],"issued":{"date-parts":[["2017"]]}}}],"schema":"https://github.com/citation-style-language/schema/raw/master/csl-citation.json"} </w:instrText>
      </w:r>
      <w:r w:rsidR="00814B76">
        <w:rPr>
          <w:bCs/>
          <w:iCs/>
          <w:lang w:val="en"/>
        </w:rPr>
        <w:fldChar w:fldCharType="separate"/>
      </w:r>
      <w:r w:rsidR="00814B76" w:rsidRPr="00814B76">
        <w:rPr>
          <w:vertAlign w:val="superscript"/>
        </w:rPr>
        <w:t>5</w:t>
      </w:r>
      <w:r w:rsidR="00814B76">
        <w:rPr>
          <w:bCs/>
          <w:iCs/>
          <w:lang w:val="en"/>
        </w:rPr>
        <w:fldChar w:fldCharType="end"/>
      </w:r>
      <w:r w:rsidRPr="001B4B9F">
        <w:rPr>
          <w:bCs/>
          <w:iCs/>
          <w:lang w:val="en"/>
        </w:rPr>
        <w:t xml:space="preserve">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Pr="001B4B9F">
        <w:rPr>
          <w:bCs/>
          <w:iCs/>
          <w:lang w:val="en"/>
        </w:rPr>
        <w:fldChar w:fldCharType="begin" w:fldLock="1"/>
      </w:r>
      <w:r w:rsidR="00321228">
        <w:rPr>
          <w:bCs/>
          <w:iCs/>
          <w:lang w:val="en"/>
        </w:rPr>
        <w:instrText xml:space="preserve"> ADDIN ZOTERO_ITEM CSL_CITATION {"citationID":"OVxqrH8N","properties":{"formattedCitation":"\\super 59\\nosupersub{}","plainCitation":"59","noteIndex":0},"citationItems":[{"id":"ptErfmMn/bWW7WHSO","uris":["http://www.mendeley.com/documents/?uuid=8a1fff3b-b484-4eba-a7c8-379c034ef16f"],"uri":["http://www.mendeley.com/documents/?uuid=8a1fff3b-b484-4eba-a7c8-379c034ef16f"],"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2011–2014","type":"article-journal","volume":"15"}}],"schema":"https://github.com/citation-style-language/schema/raw/master/csl-citation.json"} </w:instrText>
      </w:r>
      <w:r w:rsidRPr="001B4B9F">
        <w:rPr>
          <w:bCs/>
          <w:iCs/>
          <w:lang w:val="en"/>
        </w:rPr>
        <w:fldChar w:fldCharType="separate"/>
      </w:r>
      <w:r w:rsidR="00321228" w:rsidRPr="00321228">
        <w:rPr>
          <w:vertAlign w:val="superscript"/>
        </w:rPr>
        <w:t>59</w:t>
      </w:r>
      <w:r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00321228">
        <w:rPr>
          <w:bCs/>
          <w:iCs/>
          <w:lang w:val="en"/>
        </w:rPr>
        <w:instrText xml:space="preserve"> ADDIN ZOTERO_ITEM CSL_CITATION {"citationID":"RhzxFXoz","properties":{"formattedCitation":"\\super 56,60\\nosupersub{}","plainCitation":"56,60","noteIndex":0},"citationItems":[{"id":"ptErfmMn/fIOW7hHs","uris":["http://www.mendeley.com/documents/?uuid=7bc61e7d-d5ef-494d-b56e-0302c53f4652"],"uri":["http://www.mendeley.com/documents/?uuid=7bc61e7d-d5ef-494d-b56e-0302c53f4652"],"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id":"ptErfmMn/oMKxpOHs","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sidRPr="001B4B9F">
        <w:rPr>
          <w:bCs/>
          <w:iCs/>
          <w:lang w:val="en"/>
        </w:rPr>
        <w:fldChar w:fldCharType="separate"/>
      </w:r>
      <w:r w:rsidR="00321228" w:rsidRPr="00321228">
        <w:rPr>
          <w:vertAlign w:val="superscript"/>
        </w:rPr>
        <w:t>56,60</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p>
    <w:p w14:paraId="3413EB3B" w14:textId="77777777" w:rsidR="00DE1BAA" w:rsidRDefault="00DE1BAA" w:rsidP="00CC7E1B">
      <w:pPr>
        <w:spacing w:line="276" w:lineRule="auto"/>
      </w:pPr>
    </w:p>
    <w:p w14:paraId="201446B4" w14:textId="10DCAD13" w:rsidR="00B601F7" w:rsidRDefault="00B601F7" w:rsidP="00CC7E1B">
      <w:pPr>
        <w:spacing w:line="276" w:lineRule="auto"/>
      </w:pPr>
      <w:r>
        <w:t xml:space="preserve">In this study we removed non-neutral loci in order to make unbiased temporal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estimates. Our results show a broad decline of delta smelt effective population size taking place between 1995 and 2020. In general,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estimates made with birth year cohorts from the 1990’s and early 2000’s </w:t>
      </w:r>
      <w:proofErr w:type="gramStart"/>
      <w:r>
        <w:t>were</w:t>
      </w:r>
      <w:proofErr w:type="gramEnd"/>
      <w:r>
        <w:t xml:space="preserve"> more varied and more frequently infinite, negative (indicating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is too large to accurately be estimated), or greater than 5,000. More recent estimates starting around birth year 2013 show less variation, narrower confidence intervals and lower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(Figure 8 and 9). </w:t>
      </w:r>
      <w:r w:rsidR="00780FFC">
        <w:t xml:space="preserve">Compared to Finger et al. (2017) we </w:t>
      </w:r>
      <w:r w:rsidR="00996D92">
        <w:t xml:space="preserve">observed lower estimates of temporal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996D92">
        <w:rPr>
          <w:bCs/>
          <w:iCs/>
          <w:lang w:val="en"/>
        </w:rPr>
        <w:t xml:space="preserve"> from 2011 to 2013 (Table 8).</w:t>
      </w:r>
    </w:p>
    <w:p w14:paraId="3C413406" w14:textId="77777777" w:rsidR="00DE1BAA" w:rsidRDefault="00DE1BAA" w:rsidP="00CC7E1B">
      <w:pPr>
        <w:spacing w:line="276" w:lineRule="auto"/>
      </w:pPr>
    </w:p>
    <w:p w14:paraId="79146E5E" w14:textId="5C80B8A4" w:rsidR="00321228" w:rsidRPr="00F24FFD" w:rsidRDefault="00E52EFB" w:rsidP="00CC7E1B">
      <w:pPr>
        <w:spacing w:line="276" w:lineRule="auto"/>
        <w:rPr>
          <w:lang w:val="en"/>
        </w:rPr>
      </w:pPr>
      <w:r>
        <w:t xml:space="preserve">Our </w:t>
      </w:r>
      <w:r w:rsidR="00EC39B1">
        <w:t xml:space="preserve">genetic diversity </w:t>
      </w:r>
      <m:oMath>
        <m:r>
          <w:rPr>
            <w:rFonts w:ascii="Cambria Math" w:hAnsi="Cambria Math"/>
            <w:lang w:val="en"/>
          </w:rPr>
          <m:t>θ</m:t>
        </m:r>
      </m:oMath>
      <w:r>
        <w:t xml:space="preserve"> estimates corroborated our </w:t>
      </w:r>
      <w:r w:rsidR="00B921DF">
        <w:t xml:space="preserve">temporal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estimates. </w:t>
      </w:r>
      <w:r w:rsidR="00D14EFD">
        <w:t xml:space="preserve">We quantified genetic diversity through two </w:t>
      </w:r>
      <m:oMath>
        <m:r>
          <w:rPr>
            <w:rFonts w:ascii="Cambria Math" w:hAnsi="Cambria Math"/>
            <w:lang w:val="en"/>
          </w:rPr>
          <m:t>θ</m:t>
        </m:r>
      </m:oMath>
      <w:r w:rsidR="00D14EFD">
        <w:t xml:space="preserve"> statistics––average pairwise nucleotide difference (pi</w:t>
      </w:r>
      <w:r w:rsidR="00EC39B1">
        <w:t xml:space="preserve">, </w:t>
      </w:r>
      <m:oMath>
        <m:sSub>
          <m:sSubPr>
            <m:ctrlPr>
              <w:rPr>
                <w:rFonts w:ascii="Cambria Math" w:hAnsi="Cambria Math"/>
                <w:i/>
                <w:lang w:val="en"/>
              </w:rPr>
            </m:ctrlPr>
          </m:sSubPr>
          <m:e>
            <m:r>
              <w:rPr>
                <w:rFonts w:ascii="Cambria Math" w:hAnsi="Cambria Math"/>
                <w:lang w:val="en"/>
              </w:rPr>
              <m:t>θ</m:t>
            </m:r>
          </m:e>
          <m:sub>
            <m:r>
              <w:rPr>
                <w:rFonts w:ascii="Cambria Math" w:hAnsi="Cambria Math"/>
                <w:lang w:val="en"/>
              </w:rPr>
              <m:t>π</m:t>
            </m:r>
          </m:sub>
        </m:sSub>
      </m:oMath>
      <w:r w:rsidR="00D14EFD">
        <w:t>) and the normalized number of segregating sites</w:t>
      </w:r>
      <w:r w:rsidR="00321228">
        <w:t xml:space="preserve"> (Watterson</w:t>
      </w:r>
      <w:r w:rsidR="00EC39B1">
        <w:t xml:space="preserve">, </w:t>
      </w:r>
      <m:oMath>
        <m:sSub>
          <m:sSubPr>
            <m:ctrlPr>
              <w:rPr>
                <w:rFonts w:ascii="Cambria Math" w:hAnsi="Cambria Math"/>
                <w:i/>
                <w:lang w:val="en"/>
              </w:rPr>
            </m:ctrlPr>
          </m:sSubPr>
          <m:e>
            <m:r>
              <w:rPr>
                <w:rFonts w:ascii="Cambria Math" w:hAnsi="Cambria Math"/>
                <w:lang w:val="en"/>
              </w:rPr>
              <m:t>θ</m:t>
            </m:r>
          </m:e>
          <m:sub>
            <m:r>
              <w:rPr>
                <w:rFonts w:ascii="Cambria Math" w:hAnsi="Cambria Math"/>
                <w:lang w:val="en"/>
              </w:rPr>
              <m:t>S</m:t>
            </m:r>
          </m:sub>
        </m:sSub>
      </m:oMath>
      <w:r w:rsidR="00321228">
        <w:t>)</w:t>
      </w:r>
      <w:r w:rsidR="00D14EFD">
        <w:t xml:space="preserve">. We found both parameters to be </w:t>
      </w:r>
      <w:r w:rsidR="00321228">
        <w:t xml:space="preserve">significantly </w:t>
      </w:r>
      <w:r w:rsidR="00D14EFD">
        <w:t>declining</w:t>
      </w:r>
      <w:r w:rsidR="00321228">
        <w:t xml:space="preserve"> within the surveyed generations</w:t>
      </w:r>
      <w:r w:rsidR="00D14EFD">
        <w:t xml:space="preserve"> with pi to be slightly more stable</w:t>
      </w:r>
      <w:r w:rsidR="00EC39B1">
        <w:t xml:space="preserve"> (Figure 10)</w:t>
      </w:r>
      <w:r w:rsidR="00D14EFD">
        <w:t>. This</w:t>
      </w:r>
      <w:r w:rsidR="00EC39B1">
        <w:t xml:space="preserve"> disparity</w:t>
      </w:r>
      <w:r w:rsidR="00D14EFD">
        <w:t xml:space="preserve"> is expected as low frequency alleles are more rapidly lost as populations decline. </w:t>
      </w:r>
      <w:r w:rsidR="00EC39B1">
        <w:t xml:space="preserve">In both </w:t>
      </w:r>
      <m:oMath>
        <m:r>
          <w:rPr>
            <w:rFonts w:ascii="Cambria Math" w:hAnsi="Cambria Math"/>
            <w:lang w:val="en"/>
          </w:rPr>
          <m:t>θ</m:t>
        </m:r>
      </m:oMath>
      <w:r w:rsidR="00EC39B1">
        <w:t xml:space="preserve"> statistics, we see similar trends in our estimates––</w:t>
      </w:r>
      <w:r w:rsidR="00EC39B1">
        <w:rPr>
          <w:lang w:val="en"/>
        </w:rPr>
        <w:t>large decreases in genetic diversity followed by periods of slight stability, such as in 2000 to 2002, 2008 to 2009, 2014 to 2015, and 2019 to 2020. There is a notable rise in genetic diversity in 2018</w:t>
      </w:r>
      <w:r w:rsidR="00F24FFD">
        <w:rPr>
          <w:lang w:val="en"/>
        </w:rPr>
        <w:t>. We believe this uptick may be the result of a technical artifact from sequencing. All cohorts from 1995 to 2017 used a different RAD sequencing protocol which resulted in 100bp reads. Due to a change at the sequencing center, we could only acquire 150bp reads for the 2018 to 2020 cohorts. This discrepancy results in 50% more sites being surveyed, which would also allow for more genetic diversity to be captured in the sequencing data and used for genetic diversity estimates</w:t>
      </w:r>
      <w:r w:rsidR="00EC39B1">
        <w:rPr>
          <w:lang w:val="en"/>
        </w:rPr>
        <w:t>.</w:t>
      </w:r>
      <w:r w:rsidR="00F24FFD">
        <w:rPr>
          <w:lang w:val="en"/>
        </w:rPr>
        <w:t xml:space="preserve"> It also illustrates how sensitive these types of population genetic estimates are to the prior data.</w:t>
      </w:r>
      <w:r w:rsidR="00EC39B1">
        <w:rPr>
          <w:lang w:val="en"/>
        </w:rPr>
        <w:t xml:space="preserve"> Despite</w:t>
      </w:r>
      <w:r w:rsidR="00F24FFD">
        <w:rPr>
          <w:lang w:val="en"/>
        </w:rPr>
        <w:t xml:space="preserve"> the potential of a technical artifact in the 2018 to 2020 cohorts</w:t>
      </w:r>
      <w:r w:rsidR="00EC39B1">
        <w:rPr>
          <w:lang w:val="en"/>
        </w:rPr>
        <w:t xml:space="preserve">, genetic diversity continues to be lost in 2019 and 2020 relative to the uptick in 2018. </w:t>
      </w:r>
      <w:r w:rsidR="00321228">
        <w:t>In summation, our</w:t>
      </w:r>
      <w:r w:rsidR="00D14EFD">
        <w:t xml:space="preserve"> diversity estimates are consistent with our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rsidR="00D14EFD">
        <w:t xml:space="preserve">estimates that show an overall decline over the past 25 years. </w:t>
      </w:r>
    </w:p>
    <w:p w14:paraId="6CFA63AE" w14:textId="140E064D" w:rsidR="001B4B9F" w:rsidRDefault="001B4B9F" w:rsidP="00CC7E1B">
      <w:pPr>
        <w:spacing w:line="276" w:lineRule="auto"/>
      </w:pPr>
      <w:r>
        <w:br w:type="page"/>
      </w:r>
    </w:p>
    <w:p w14:paraId="69022D8F" w14:textId="77B4A40C" w:rsidR="00B35325" w:rsidRDefault="00B35325" w:rsidP="00CC7E1B">
      <w:pPr>
        <w:pStyle w:val="Heading1"/>
        <w:spacing w:line="276" w:lineRule="auto"/>
      </w:pPr>
      <w:r>
        <w:lastRenderedPageBreak/>
        <w:t>Task 3 Domestication Selection</w:t>
      </w:r>
    </w:p>
    <w:p w14:paraId="09006AA1" w14:textId="77777777" w:rsidR="00B35325" w:rsidRPr="00B0444B" w:rsidRDefault="00B35325" w:rsidP="00CC7E1B">
      <w:pPr>
        <w:pStyle w:val="ListParagraph"/>
        <w:numPr>
          <w:ilvl w:val="0"/>
          <w:numId w:val="4"/>
        </w:numPr>
        <w:spacing w:line="276" w:lineRule="auto"/>
      </w:pPr>
      <w:r w:rsidRPr="00B0444B">
        <w:t>Background</w:t>
      </w:r>
    </w:p>
    <w:p w14:paraId="7007567C" w14:textId="673733BB" w:rsidR="00B35325" w:rsidRDefault="00B35325" w:rsidP="00CC7E1B">
      <w:pPr>
        <w:pStyle w:val="ListParagraph"/>
        <w:numPr>
          <w:ilvl w:val="0"/>
          <w:numId w:val="4"/>
        </w:numPr>
        <w:spacing w:line="276" w:lineRule="auto"/>
        <w:ind w:right="270"/>
        <w:rPr>
          <w:bCs/>
        </w:rPr>
      </w:pPr>
      <w:r>
        <w:rPr>
          <w:bCs/>
        </w:rPr>
        <w:t>&lt;insert methods&gt;</w:t>
      </w:r>
    </w:p>
    <w:p w14:paraId="648DD57F" w14:textId="13749431" w:rsidR="00B35325" w:rsidRDefault="00B35325" w:rsidP="00CC7E1B">
      <w:pPr>
        <w:pStyle w:val="ListParagraph"/>
        <w:numPr>
          <w:ilvl w:val="0"/>
          <w:numId w:val="4"/>
        </w:numPr>
        <w:spacing w:line="276" w:lineRule="auto"/>
        <w:ind w:right="270"/>
        <w:rPr>
          <w:bCs/>
        </w:rPr>
      </w:pPr>
      <w:r>
        <w:rPr>
          <w:bCs/>
        </w:rPr>
        <w:t>&lt;insert methods&gt;</w:t>
      </w:r>
    </w:p>
    <w:p w14:paraId="08F42BD4" w14:textId="77777777" w:rsidR="00B35325" w:rsidRPr="00B0444B" w:rsidRDefault="00B35325" w:rsidP="00CC7E1B">
      <w:pPr>
        <w:pStyle w:val="ListParagraph"/>
        <w:numPr>
          <w:ilvl w:val="0"/>
          <w:numId w:val="4"/>
        </w:numPr>
        <w:spacing w:line="276" w:lineRule="auto"/>
        <w:ind w:right="270"/>
        <w:rPr>
          <w:bCs/>
        </w:rPr>
      </w:pPr>
      <w:r>
        <w:rPr>
          <w:bCs/>
        </w:rPr>
        <w:t>Discussion</w:t>
      </w:r>
    </w:p>
    <w:p w14:paraId="1A421339" w14:textId="77777777" w:rsidR="00B35325" w:rsidRPr="00B921DF" w:rsidRDefault="00B35325" w:rsidP="00CC7E1B">
      <w:pPr>
        <w:spacing w:line="276" w:lineRule="auto"/>
      </w:pPr>
    </w:p>
    <w:p w14:paraId="73E835D0" w14:textId="618BEF7E" w:rsidR="00B35325" w:rsidRDefault="00B35325" w:rsidP="00CC7E1B">
      <w:pPr>
        <w:pStyle w:val="Heading2"/>
        <w:spacing w:line="276" w:lineRule="auto"/>
      </w:pPr>
      <w:r>
        <w:t>Background</w:t>
      </w:r>
    </w:p>
    <w:p w14:paraId="506FA28B" w14:textId="2F9AA0ED" w:rsidR="00B35325" w:rsidRPr="00B35325" w:rsidRDefault="00B35325" w:rsidP="00CC7E1B">
      <w:pPr>
        <w:spacing w:line="276" w:lineRule="auto"/>
      </w:pPr>
      <w:proofErr w:type="spellStart"/>
      <w:r>
        <w:t>tktktktkt</w:t>
      </w:r>
      <w:proofErr w:type="spellEnd"/>
    </w:p>
    <w:p w14:paraId="2434EAC0" w14:textId="43651F64" w:rsidR="00B35325" w:rsidRDefault="00BE6546" w:rsidP="00CC7E1B">
      <w:pPr>
        <w:pStyle w:val="Heading2"/>
        <w:spacing w:line="276" w:lineRule="auto"/>
      </w:pPr>
      <w:r>
        <w:t>Methods 1</w:t>
      </w:r>
    </w:p>
    <w:p w14:paraId="51E300D4" w14:textId="34FB349F" w:rsidR="00B35325" w:rsidRPr="00B35325" w:rsidRDefault="00B35325" w:rsidP="00CC7E1B">
      <w:pPr>
        <w:spacing w:line="276" w:lineRule="auto"/>
      </w:pPr>
      <w:proofErr w:type="spellStart"/>
      <w:r>
        <w:t>tktktktkt</w:t>
      </w:r>
      <w:proofErr w:type="spellEnd"/>
    </w:p>
    <w:p w14:paraId="4A0732EA" w14:textId="1D8E2E4D" w:rsidR="00B35325" w:rsidRDefault="00BE6546" w:rsidP="00CC7E1B">
      <w:pPr>
        <w:pStyle w:val="Heading2"/>
        <w:spacing w:line="276" w:lineRule="auto"/>
      </w:pPr>
      <w:r>
        <w:t>Methods 2</w:t>
      </w:r>
    </w:p>
    <w:p w14:paraId="25883407" w14:textId="77777777" w:rsidR="00B35325" w:rsidRPr="00B35325" w:rsidRDefault="00B35325" w:rsidP="00CC7E1B">
      <w:pPr>
        <w:spacing w:line="276" w:lineRule="auto"/>
      </w:pPr>
      <w:proofErr w:type="spellStart"/>
      <w:r>
        <w:t>tktktktkt</w:t>
      </w:r>
      <w:proofErr w:type="spellEnd"/>
    </w:p>
    <w:p w14:paraId="04F289B4" w14:textId="02D92CE3" w:rsidR="00B35325" w:rsidRDefault="0005732F" w:rsidP="00CC7E1B">
      <w:pPr>
        <w:pStyle w:val="Heading2"/>
        <w:spacing w:line="276" w:lineRule="auto"/>
      </w:pPr>
      <w:r>
        <w:t xml:space="preserve">Domestication </w:t>
      </w:r>
      <w:r w:rsidR="00B35325">
        <w:t>Discussion</w:t>
      </w:r>
    </w:p>
    <w:p w14:paraId="66090BAC" w14:textId="77777777" w:rsidR="00B35325" w:rsidRPr="00B35325" w:rsidRDefault="00B35325" w:rsidP="00CC7E1B">
      <w:pPr>
        <w:spacing w:line="276" w:lineRule="auto"/>
      </w:pPr>
      <w:proofErr w:type="spellStart"/>
      <w:r>
        <w:t>tktktktkt</w:t>
      </w:r>
      <w:proofErr w:type="spellEnd"/>
    </w:p>
    <w:p w14:paraId="45528B0A" w14:textId="77777777" w:rsidR="00B35325" w:rsidRPr="00B35325" w:rsidRDefault="00B35325" w:rsidP="00CC7E1B">
      <w:pPr>
        <w:spacing w:line="276" w:lineRule="auto"/>
      </w:pPr>
    </w:p>
    <w:p w14:paraId="0DD74281" w14:textId="105A8032" w:rsidR="00B0444B" w:rsidRDefault="00B35325" w:rsidP="00CC7E1B">
      <w:pPr>
        <w:spacing w:line="276" w:lineRule="auto"/>
      </w:pPr>
      <w:r>
        <w:br w:type="page"/>
      </w:r>
    </w:p>
    <w:p w14:paraId="4FABE29E" w14:textId="40813498" w:rsidR="00106145" w:rsidRDefault="00106145" w:rsidP="00CC7E1B">
      <w:pPr>
        <w:pStyle w:val="Heading1"/>
        <w:spacing w:line="276" w:lineRule="auto"/>
      </w:pPr>
      <w:r w:rsidRPr="00D96AC9">
        <w:lastRenderedPageBreak/>
        <w:t xml:space="preserve">Task </w:t>
      </w:r>
      <w:r w:rsidR="00B35325">
        <w:t>4</w:t>
      </w:r>
      <w:r w:rsidRPr="00D96AC9">
        <w:t>: Sex Marker</w:t>
      </w:r>
    </w:p>
    <w:p w14:paraId="6E6D5993" w14:textId="38DABC81" w:rsidR="00B0444B" w:rsidRPr="00B0444B" w:rsidRDefault="00B0444B" w:rsidP="00CC7E1B">
      <w:pPr>
        <w:pStyle w:val="ListParagraph"/>
        <w:numPr>
          <w:ilvl w:val="0"/>
          <w:numId w:val="4"/>
        </w:numPr>
        <w:spacing w:line="276" w:lineRule="auto"/>
      </w:pPr>
      <w:r w:rsidRPr="00B0444B">
        <w:t>Background</w:t>
      </w:r>
    </w:p>
    <w:p w14:paraId="209AE40C" w14:textId="481CB1BB" w:rsidR="00B0444B" w:rsidRDefault="00B0444B" w:rsidP="00CC7E1B">
      <w:pPr>
        <w:pStyle w:val="ListParagraph"/>
        <w:numPr>
          <w:ilvl w:val="0"/>
          <w:numId w:val="4"/>
        </w:numPr>
        <w:spacing w:line="276" w:lineRule="auto"/>
        <w:ind w:right="270"/>
        <w:rPr>
          <w:bCs/>
        </w:rPr>
      </w:pPr>
      <w:r w:rsidRPr="00B0444B">
        <w:rPr>
          <w:bCs/>
        </w:rPr>
        <w:t>DNA sampling &amp; sequencing</w:t>
      </w:r>
    </w:p>
    <w:p w14:paraId="0FDB21B0" w14:textId="042298CF" w:rsidR="00B921DF" w:rsidRDefault="00B921DF" w:rsidP="00CC7E1B">
      <w:pPr>
        <w:pStyle w:val="ListParagraph"/>
        <w:numPr>
          <w:ilvl w:val="0"/>
          <w:numId w:val="4"/>
        </w:numPr>
        <w:spacing w:line="276" w:lineRule="auto"/>
        <w:ind w:right="270"/>
        <w:rPr>
          <w:bCs/>
        </w:rPr>
      </w:pPr>
      <w:r>
        <w:rPr>
          <w:bCs/>
        </w:rPr>
        <w:t>Genome wide association study</w:t>
      </w:r>
    </w:p>
    <w:p w14:paraId="3E4CE9A2" w14:textId="7623D9A1" w:rsidR="00B921DF" w:rsidRDefault="00B921DF" w:rsidP="00CC7E1B">
      <w:pPr>
        <w:pStyle w:val="ListParagraph"/>
        <w:numPr>
          <w:ilvl w:val="0"/>
          <w:numId w:val="4"/>
        </w:numPr>
        <w:spacing w:line="276" w:lineRule="auto"/>
        <w:ind w:right="270"/>
        <w:rPr>
          <w:bCs/>
        </w:rPr>
      </w:pPr>
      <w:r>
        <w:rPr>
          <w:bCs/>
        </w:rPr>
        <w:t xml:space="preserve">Depth </w:t>
      </w:r>
      <w:r w:rsidR="00CC7E1B">
        <w:rPr>
          <w:bCs/>
        </w:rPr>
        <w:t>a</w:t>
      </w:r>
      <w:r>
        <w:rPr>
          <w:bCs/>
        </w:rPr>
        <w:t>nalysis</w:t>
      </w:r>
    </w:p>
    <w:p w14:paraId="46A125B8" w14:textId="6F5394C4" w:rsidR="00B921DF" w:rsidRDefault="00B921DF" w:rsidP="00CC7E1B">
      <w:pPr>
        <w:pStyle w:val="ListParagraph"/>
        <w:numPr>
          <w:ilvl w:val="0"/>
          <w:numId w:val="4"/>
        </w:numPr>
        <w:spacing w:line="276" w:lineRule="auto"/>
        <w:ind w:right="270"/>
        <w:rPr>
          <w:bCs/>
        </w:rPr>
      </w:pPr>
      <w:r>
        <w:rPr>
          <w:bCs/>
        </w:rPr>
        <w:t>K-mer analysis</w:t>
      </w:r>
    </w:p>
    <w:p w14:paraId="747F2653" w14:textId="0746A54C" w:rsidR="00B921DF" w:rsidRPr="00B0444B" w:rsidRDefault="00CC7E1B" w:rsidP="00CC7E1B">
      <w:pPr>
        <w:pStyle w:val="ListParagraph"/>
        <w:numPr>
          <w:ilvl w:val="0"/>
          <w:numId w:val="4"/>
        </w:numPr>
        <w:spacing w:line="276" w:lineRule="auto"/>
        <w:ind w:right="270"/>
        <w:rPr>
          <w:bCs/>
        </w:rPr>
      </w:pPr>
      <w:r>
        <w:rPr>
          <w:bCs/>
        </w:rPr>
        <w:t>Sex marker d</w:t>
      </w:r>
      <w:r w:rsidR="00B921DF">
        <w:rPr>
          <w:bCs/>
        </w:rPr>
        <w:t>iscussion</w:t>
      </w:r>
    </w:p>
    <w:p w14:paraId="2160BBEC" w14:textId="4DEF0C32" w:rsidR="00B0444B" w:rsidRDefault="00B0444B" w:rsidP="00CC7E1B">
      <w:pPr>
        <w:spacing w:line="276" w:lineRule="auto"/>
      </w:pPr>
    </w:p>
    <w:p w14:paraId="66B3C2B0" w14:textId="77777777" w:rsidR="00CC7E1B" w:rsidRPr="00B921DF" w:rsidRDefault="00CC7E1B" w:rsidP="00CC7E1B">
      <w:pPr>
        <w:spacing w:line="276" w:lineRule="auto"/>
      </w:pPr>
    </w:p>
    <w:p w14:paraId="10219999" w14:textId="77777777" w:rsidR="00106145" w:rsidRDefault="00106145" w:rsidP="00CC7E1B">
      <w:pPr>
        <w:pStyle w:val="Heading2"/>
        <w:spacing w:line="276" w:lineRule="auto"/>
      </w:pPr>
      <w:r>
        <w:t>Background</w:t>
      </w:r>
    </w:p>
    <w:p w14:paraId="740E4005" w14:textId="0BCAB507" w:rsidR="00106145" w:rsidRDefault="00106145" w:rsidP="00CC7E1B">
      <w:pPr>
        <w:spacing w:line="276" w:lineRule="auto"/>
        <w:ind w:right="270"/>
        <w:rPr>
          <w:bCs/>
          <w:iCs/>
        </w:rPr>
      </w:pPr>
      <w:r w:rsidRPr="00AD4FB8">
        <w:rPr>
          <w:bCs/>
          <w:iCs/>
        </w:rPr>
        <w:t>Sex determination in fish is a highly variable trait</w:t>
      </w:r>
      <w:r w:rsidRPr="00AD4FB8">
        <w:rPr>
          <w:bCs/>
          <w:iCs/>
        </w:rPr>
        <w:fldChar w:fldCharType="begin" w:fldLock="1"/>
      </w:r>
      <w:r w:rsidR="00321228">
        <w:rPr>
          <w:bCs/>
          <w:iCs/>
        </w:rPr>
        <w:instrText xml:space="preserve"> ADDIN ZOTERO_ITEM CSL_CITATION {"citationID":"wPloLTt3","properties":{"formattedCitation":"\\super 61\\nosupersub{}","plainCitation":"61","noteIndex":0},"citationItems":[{"id":"ptErfmMn/RWhwINIX","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AD4FB8">
        <w:rPr>
          <w:bCs/>
          <w:iCs/>
        </w:rPr>
        <w:fldChar w:fldCharType="separate"/>
      </w:r>
      <w:r w:rsidR="00321228" w:rsidRPr="00321228">
        <w:rPr>
          <w:vertAlign w:val="superscript"/>
        </w:rPr>
        <w:t>61</w:t>
      </w:r>
      <w:r w:rsidRPr="00AD4FB8">
        <w:rPr>
          <w:bCs/>
          <w:iCs/>
        </w:rPr>
        <w:fldChar w:fldCharType="end"/>
      </w:r>
      <w:r w:rsidRPr="00AD4FB8">
        <w:rPr>
          <w:bCs/>
          <w:iCs/>
        </w:rPr>
        <w:t xml:space="preserve"> and understanding its mechanisms is crucial for understanding </w:t>
      </w:r>
      <w:r w:rsidR="00512C6A">
        <w:rPr>
          <w:bCs/>
          <w:iCs/>
        </w:rPr>
        <w:t xml:space="preserve">both </w:t>
      </w:r>
      <w:r w:rsidRPr="00AD4FB8">
        <w:rPr>
          <w:bCs/>
          <w:iCs/>
        </w:rPr>
        <w:t xml:space="preserve">the biology of </w:t>
      </w:r>
      <w:r w:rsidR="00512C6A">
        <w:rPr>
          <w:bCs/>
          <w:iCs/>
        </w:rPr>
        <w:t>a species</w:t>
      </w:r>
      <w:r w:rsidRPr="00AD4FB8">
        <w:rPr>
          <w:bCs/>
          <w:iCs/>
        </w:rPr>
        <w:t xml:space="preserve"> </w:t>
      </w:r>
      <w:r w:rsidR="00512C6A">
        <w:rPr>
          <w:bCs/>
          <w:iCs/>
        </w:rPr>
        <w:t>and for</w:t>
      </w:r>
      <w:r w:rsidRPr="00AD4FB8">
        <w:rPr>
          <w:bCs/>
          <w:iCs/>
        </w:rPr>
        <w:t xml:space="preserve"> gaining insight into the evolution of sex chromosomes and genetic mechanisms underlying sex determination</w:t>
      </w:r>
      <w:r w:rsidRPr="00AD4FB8">
        <w:rPr>
          <w:bCs/>
          <w:iCs/>
        </w:rPr>
        <w:fldChar w:fldCharType="begin" w:fldLock="1"/>
      </w:r>
      <w:r w:rsidR="00321228">
        <w:rPr>
          <w:bCs/>
          <w:iCs/>
        </w:rPr>
        <w:instrText xml:space="preserve"> ADDIN ZOTERO_ITEM CSL_CITATION {"citationID":"fw2QppLM","properties":{"formattedCitation":"\\super 62\\nosupersub{}","plainCitation":"62","noteIndex":0},"citationItems":[{"id":"ptErfmMn/knQEJUUz","uris":["http://www.mendeley.com/documents/?uuid=bf62f766-0bdc-4713-80eb-0c79ca8ca548"],"uri":["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AD4FB8">
        <w:rPr>
          <w:bCs/>
          <w:iCs/>
        </w:rPr>
        <w:fldChar w:fldCharType="separate"/>
      </w:r>
      <w:r w:rsidR="00321228" w:rsidRPr="00321228">
        <w:rPr>
          <w:vertAlign w:val="superscript"/>
        </w:rPr>
        <w:t>62</w:t>
      </w:r>
      <w:r w:rsidRPr="00AD4FB8">
        <w:rPr>
          <w:bCs/>
          <w:iCs/>
        </w:rPr>
        <w:fldChar w:fldCharType="end"/>
      </w:r>
      <w:r w:rsidR="00814B76">
        <w:rPr>
          <w:bCs/>
          <w:iCs/>
        </w:rPr>
        <w:t>.</w:t>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00321228">
        <w:rPr>
          <w:bCs/>
          <w:iCs/>
        </w:rPr>
        <w:instrText xml:space="preserve"> ADDIN ZOTERO_ITEM CSL_CITATION {"citationID":"hYf8P09Z","properties":{"formattedCitation":"\\super 63\\nosupersub{}","plainCitation":"63","noteIndex":0},"citationItems":[{"id":"ptErfmMn/AuMJsXGx","uris":["http://www.mendeley.com/documents/?uuid=15be4d65-07bf-4803-90e6-835556babe79"],"uri":["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AD4FB8">
        <w:rPr>
          <w:bCs/>
          <w:iCs/>
        </w:rPr>
        <w:fldChar w:fldCharType="separate"/>
      </w:r>
      <w:r w:rsidR="00321228" w:rsidRPr="00321228">
        <w:rPr>
          <w:vertAlign w:val="superscript"/>
        </w:rPr>
        <w:t>63</w:t>
      </w:r>
      <w:r w:rsidRPr="00AD4FB8">
        <w:rPr>
          <w:bCs/>
          <w:iCs/>
        </w:rPr>
        <w:fldChar w:fldCharType="end"/>
      </w:r>
      <w:r w:rsidR="00814B76">
        <w:rPr>
          <w:bCs/>
          <w:iCs/>
        </w:rPr>
        <w:t>.</w:t>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00321228">
        <w:rPr>
          <w:bCs/>
          <w:iCs/>
        </w:rPr>
        <w:instrText xml:space="preserve"> ADDIN ZOTERO_ITEM CSL_CITATION {"citationID":"z8iumBbF","properties":{"formattedCitation":"\\super 64\\uc0\\u8211{}67\\nosupersub{}","plainCitation":"64–67","noteIndex":0},"citationItems":[{"id":"ptErfmMn/FMmIeRty","uris":["http://www.mendeley.com/documents/?uuid=195dc493-418d-4e6d-89aa-e5ebfed03d1f"],"uri":["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ptErfmMn/zkWINPV9","uris":["http://www.mendeley.com/documents/?uuid=aa8e43cc-6d00-4ef8-a00c-76b26ae61859"],"uri":["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ptErfmMn/iqbEpbD8","uris":["http://www.mendeley.com/documents/?uuid=4a7795b5-6b5d-4ddb-8dad-f2a9fa9183f1"],"uri":["http://www.mendeley.com/documents/?uuid=4a7795b5-6b5d-4ddb-8dad-f2a9fa9183f1"],"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id":"ptErfmMn/ejkGnNDk","uris":["http://www.mendeley.com/documents/?uuid=31f7b719-a731-4e93-8b61-431457911517"],"uri":["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evolution","type":"article-journal","volume":"242"}}],"schema":"https://github.com/citation-style-language/schema/raw/master/csl-citation.json"} </w:instrText>
      </w:r>
      <w:r w:rsidRPr="00AD4FB8">
        <w:rPr>
          <w:bCs/>
          <w:iCs/>
        </w:rPr>
        <w:fldChar w:fldCharType="separate"/>
      </w:r>
      <w:r w:rsidR="00321228" w:rsidRPr="00321228">
        <w:rPr>
          <w:vertAlign w:val="superscript"/>
        </w:rPr>
        <w:t>64–67</w:t>
      </w:r>
      <w:r w:rsidRPr="00AD4FB8">
        <w:rPr>
          <w:bCs/>
          <w:iCs/>
        </w:rPr>
        <w:fldChar w:fldCharType="end"/>
      </w:r>
      <w:r w:rsidR="00814B76">
        <w:rPr>
          <w:bCs/>
          <w:iCs/>
        </w:rPr>
        <w:t>.</w:t>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00321228">
        <w:rPr>
          <w:bCs/>
          <w:iCs/>
        </w:rPr>
        <w:instrText xml:space="preserve"> ADDIN ZOTERO_ITEM CSL_CITATION {"citationID":"B7FTBGOW","properties":{"formattedCitation":"\\super 61,68\\uc0\\u8211{}70\\nosupersub{}","plainCitation":"61,68–70","noteIndex":0},"citationItems":[{"id":"ptErfmMn/fE68NNX7","uris":["http://www.mendeley.com/documents/?uuid=8b73779d-f525-48e0-ba64-b1dbd7428d63"],"uri":["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ptErfmMn/OmoG5qZG","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ptErfmMn/GYBkXZEg","uris":["http://www.mendeley.com/documents/?uuid=ca7bd1e9-8e27-4fa2-9b33-fd6639fafc12"],"uri":["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ptErfmMn/RWhwINIX","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AD4FB8">
        <w:rPr>
          <w:bCs/>
          <w:iCs/>
        </w:rPr>
        <w:fldChar w:fldCharType="separate"/>
      </w:r>
      <w:r w:rsidR="00321228" w:rsidRPr="00321228">
        <w:rPr>
          <w:vertAlign w:val="superscript"/>
        </w:rPr>
        <w:t>61,68–70</w:t>
      </w:r>
      <w:r w:rsidRPr="00AD4FB8">
        <w:rPr>
          <w:bCs/>
          <w:iCs/>
        </w:rPr>
        <w:fldChar w:fldCharType="end"/>
      </w:r>
      <w:r w:rsidR="00814B76">
        <w:rPr>
          <w:bCs/>
          <w:iCs/>
        </w:rPr>
        <w:t>.</w:t>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ndogenous genetic sex determination mechanisms</w:t>
      </w:r>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00321228">
        <w:rPr>
          <w:bCs/>
          <w:iCs/>
        </w:rPr>
        <w:instrText xml:space="preserve"> ADDIN ZOTERO_ITEM CSL_CITATION {"citationID":"ucXRvtVg","properties":{"formattedCitation":"\\super 69\\nosupersub{}","plainCitation":"69","noteIndex":0},"citationItems":[{"id":"ptErfmMn/OmoG5qZG","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AD4FB8">
        <w:rPr>
          <w:bCs/>
          <w:iCs/>
        </w:rPr>
        <w:fldChar w:fldCharType="separate"/>
      </w:r>
      <w:r w:rsidR="00321228" w:rsidRPr="00321228">
        <w:rPr>
          <w:vertAlign w:val="superscript"/>
        </w:rPr>
        <w:t>69</w:t>
      </w:r>
      <w:r w:rsidRPr="00AD4FB8">
        <w:rPr>
          <w:bCs/>
          <w:iCs/>
        </w:rPr>
        <w:fldChar w:fldCharType="end"/>
      </w:r>
      <w:r w:rsidR="00814B76">
        <w:rPr>
          <w:bCs/>
          <w:iCs/>
        </w:rPr>
        <w:t>.</w:t>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CC7E1B">
      <w:pPr>
        <w:spacing w:line="276" w:lineRule="auto"/>
        <w:ind w:right="270"/>
        <w:rPr>
          <w:bCs/>
          <w:iCs/>
        </w:rPr>
      </w:pPr>
    </w:p>
    <w:p w14:paraId="5DAC152F" w14:textId="7D93F371" w:rsidR="00106145" w:rsidRDefault="00106145" w:rsidP="00CC7E1B">
      <w:pPr>
        <w:spacing w:line="276" w:lineRule="auto"/>
        <w:ind w:right="270"/>
        <w:rPr>
          <w:bCs/>
          <w:iCs/>
        </w:rPr>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fldChar w:fldCharType="begin" w:fldLock="1"/>
      </w:r>
      <w:r w:rsidR="00321228">
        <w:rPr>
          <w:bCs/>
          <w:iCs/>
        </w:rPr>
        <w:instrText xml:space="preserve"> ADDIN ZOTERO_ITEM CSL_CITATION {"citationID":"yedPhkdU","properties":{"formattedCitation":"\\super 71\\nosupersub{}","plainCitation":"71","noteIndex":0},"citationItems":[{"id":"ptErfmMn/cfP190bX","uris":["http://www.mendeley.com/documents/?uuid=e74e19e3-22ac-4d49-8301-3bbaf171abf9"],"uri":["http://www.mendeley.com/documents/?uuid=e74e19e3-22ac-4d49-8301-3bbaf171abf9"],"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Dmelt","type":"article-journal","volume":"75"}}],"schema":"https://github.com/citation-style-language/schema/raw/master/csl-citation.json"} </w:instrText>
      </w:r>
      <w:r w:rsidRPr="00AD4FB8">
        <w:rPr>
          <w:bCs/>
          <w:iCs/>
        </w:rPr>
        <w:fldChar w:fldCharType="separate"/>
      </w:r>
      <w:r w:rsidR="00321228" w:rsidRPr="00321228">
        <w:rPr>
          <w:vertAlign w:val="superscript"/>
        </w:rPr>
        <w:t>71</w:t>
      </w:r>
      <w:r w:rsidRPr="00AD4FB8">
        <w:rPr>
          <w:bCs/>
          <w:iCs/>
        </w:rPr>
        <w:fldChar w:fldCharType="end"/>
      </w:r>
      <w:r w:rsidR="00814B76">
        <w:rPr>
          <w:bCs/>
          <w:iCs/>
        </w:rPr>
        <w:t>.</w:t>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00321228">
        <w:rPr>
          <w:bCs/>
          <w:iCs/>
        </w:rPr>
        <w:instrText xml:space="preserve"> ADDIN ZOTERO_ITEM CSL_CITATION {"citationID":"hi9xMhX1","properties":{"formattedCitation":"\\super 72\\nosupersub{}","plainCitation":"72","noteIndex":0},"citationItems":[{"id":"ptErfmMn/1LT17fHl","uris":["http://www.mendeley.com/documents/?uuid=3af4d83b-2c36-4da1-8342-03a91ca7e55d"],"uri":["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AD4FB8">
        <w:rPr>
          <w:bCs/>
          <w:iCs/>
        </w:rPr>
        <w:fldChar w:fldCharType="separate"/>
      </w:r>
      <w:r w:rsidR="00321228" w:rsidRPr="00321228">
        <w:rPr>
          <w:vertAlign w:val="superscript"/>
        </w:rPr>
        <w:t>72</w:t>
      </w:r>
      <w:r w:rsidRPr="00AD4FB8">
        <w:rPr>
          <w:bCs/>
          <w:iCs/>
        </w:rPr>
        <w:fldChar w:fldCharType="end"/>
      </w:r>
      <w:r w:rsidR="00814B76">
        <w:rPr>
          <w:bCs/>
          <w:iCs/>
        </w:rPr>
        <w:t>.</w:t>
      </w:r>
    </w:p>
    <w:p w14:paraId="2DB58CBC" w14:textId="77777777" w:rsidR="00106145" w:rsidRDefault="00106145" w:rsidP="00CC7E1B">
      <w:pPr>
        <w:spacing w:line="276" w:lineRule="auto"/>
        <w:ind w:right="270"/>
        <w:rPr>
          <w:bCs/>
          <w:iCs/>
        </w:rPr>
      </w:pPr>
    </w:p>
    <w:p w14:paraId="28E4C7EA" w14:textId="77777777" w:rsidR="00106145" w:rsidRPr="00AD4FB8" w:rsidRDefault="00106145" w:rsidP="00CC7E1B">
      <w:pPr>
        <w:spacing w:line="276" w:lineRule="auto"/>
        <w:ind w:right="270"/>
        <w:rPr>
          <w:bCs/>
          <w:iCs/>
        </w:rPr>
      </w:pPr>
      <w:r>
        <w:lastRenderedPageBreak/>
        <w:t>In order to non-invasively identify the sex of wild and captive delta smelt, we sought to identify potential candidate allele(s) which could be used as genetic diagnostics for classifications of sex.</w:t>
      </w:r>
    </w:p>
    <w:p w14:paraId="5D032B10" w14:textId="5D97E64B" w:rsidR="00BD396E" w:rsidRDefault="00BD396E" w:rsidP="00CC7E1B">
      <w:pPr>
        <w:spacing w:line="276" w:lineRule="auto"/>
        <w:ind w:right="270"/>
        <w:rPr>
          <w:b/>
          <w:i/>
        </w:rPr>
      </w:pPr>
    </w:p>
    <w:p w14:paraId="276AB127" w14:textId="77777777" w:rsidR="00BD396E" w:rsidRDefault="00BD396E" w:rsidP="00CC7E1B">
      <w:pPr>
        <w:spacing w:line="276" w:lineRule="auto"/>
        <w:ind w:right="270"/>
        <w:rPr>
          <w:b/>
          <w:i/>
        </w:rPr>
      </w:pPr>
    </w:p>
    <w:p w14:paraId="0F562BA0" w14:textId="77777777" w:rsidR="00106145" w:rsidRPr="00836372" w:rsidRDefault="00106145" w:rsidP="00CC7E1B">
      <w:pPr>
        <w:spacing w:line="276" w:lineRule="auto"/>
        <w:ind w:right="270"/>
        <w:rPr>
          <w:b/>
          <w:i/>
        </w:rPr>
      </w:pPr>
      <w:r w:rsidRPr="00836372">
        <w:rPr>
          <w:b/>
          <w:i/>
        </w:rPr>
        <w:t>DNA sampling &amp; sequencing</w:t>
      </w:r>
    </w:p>
    <w:p w14:paraId="77D45763" w14:textId="77777777" w:rsidR="00106145" w:rsidRDefault="00106145" w:rsidP="00CC7E1B">
      <w:pPr>
        <w:spacing w:line="276" w:lineRule="auto"/>
        <w:ind w:right="270"/>
        <w:rPr>
          <w:i/>
        </w:rPr>
      </w:pPr>
      <w:r>
        <w:rPr>
          <w:i/>
        </w:rPr>
        <w:t>Methods</w:t>
      </w:r>
    </w:p>
    <w:p w14:paraId="28296EFF" w14:textId="77777777" w:rsidR="00106145" w:rsidRDefault="00106145" w:rsidP="00CC7E1B">
      <w:pPr>
        <w:spacing w:line="276" w:lineRule="auto"/>
      </w:pPr>
      <w:r>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CC7E1B">
      <w:pPr>
        <w:spacing w:line="276" w:lineRule="auto"/>
      </w:pPr>
    </w:p>
    <w:p w14:paraId="3F0BE78C" w14:textId="1DA76C8B" w:rsidR="00106145" w:rsidRDefault="00106145" w:rsidP="00CC7E1B">
      <w:pPr>
        <w:spacing w:line="276" w:lineRule="auto"/>
      </w:pPr>
      <w:r>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r w:rsidR="00512C6A">
        <w:t xml:space="preserve">, providing more coverage of the genome than Sbf1. </w:t>
      </w:r>
      <w:r w:rsidRPr="00D417D1">
        <w:t>RAD sequencing libraries were prepared at the GVL according to Ali et al (2016</w:t>
      </w:r>
      <w:r w:rsidR="00657383">
        <w:t>)</w:t>
      </w:r>
      <w:r w:rsidR="00657383">
        <w:fldChar w:fldCharType="begin"/>
      </w:r>
      <w:r w:rsidR="00321228">
        <w:instrText xml:space="preserve"> ADDIN ZOTERO_ITEM CSL_CITATION {"citationID":"2SW9t8I5","properties":{"formattedCitation":"\\super 49\\nosupersub{}","plainCitation":"49","noteIndex":0},"citationItems":[{"id":"ptErfmMn/jEDgCDZq","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657383">
        <w:fldChar w:fldCharType="separate"/>
      </w:r>
      <w:r w:rsidR="00321228" w:rsidRPr="00321228">
        <w:rPr>
          <w:vertAlign w:val="superscript"/>
        </w:rPr>
        <w:t>49</w:t>
      </w:r>
      <w:r w:rsidR="00657383">
        <w:fldChar w:fldCharType="end"/>
      </w:r>
      <w:r w:rsidR="00657383">
        <w:t xml:space="preserve"> </w:t>
      </w:r>
      <w:r w:rsidRPr="00D417D1">
        <w:t xml:space="preserve">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CC7E1B">
      <w:pPr>
        <w:spacing w:line="276" w:lineRule="auto"/>
      </w:pPr>
    </w:p>
    <w:p w14:paraId="1FF23A83" w14:textId="77777777" w:rsidR="00106145" w:rsidRPr="00D417D1" w:rsidRDefault="00106145" w:rsidP="00CC7E1B">
      <w:pPr>
        <w:spacing w:line="276" w:lineRule="auto"/>
        <w:rPr>
          <w:i/>
        </w:rPr>
      </w:pPr>
    </w:p>
    <w:p w14:paraId="2ABB6844" w14:textId="77777777" w:rsidR="00106145" w:rsidRPr="00836372" w:rsidRDefault="00106145" w:rsidP="00CC7E1B">
      <w:pPr>
        <w:pStyle w:val="Heading2"/>
        <w:spacing w:line="276" w:lineRule="auto"/>
      </w:pPr>
      <w:r w:rsidRPr="00836372">
        <w:t>Genome wide association study</w:t>
      </w:r>
    </w:p>
    <w:p w14:paraId="729BC6C7" w14:textId="77777777" w:rsidR="00106145" w:rsidRDefault="00106145" w:rsidP="00CC7E1B">
      <w:pPr>
        <w:spacing w:line="276" w:lineRule="auto"/>
        <w:rPr>
          <w:i/>
        </w:rPr>
      </w:pPr>
      <w:r w:rsidRPr="00836372">
        <w:rPr>
          <w:i/>
        </w:rPr>
        <w:t>Methods</w:t>
      </w:r>
    </w:p>
    <w:p w14:paraId="5D25A478" w14:textId="299B27EC" w:rsidR="00106145" w:rsidRPr="0058255B" w:rsidRDefault="00106145" w:rsidP="00CC7E1B">
      <w:pPr>
        <w:spacing w:line="276" w:lineRule="auto"/>
      </w:pPr>
      <w:r>
        <w:t xml:space="preserve">We performed two rounds of a genome wide association study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r w:rsidR="00124CED">
        <w:t>in</w:t>
      </w:r>
      <w:r w:rsidR="00124CED" w:rsidRPr="00D417D1">
        <w:t xml:space="preserve"> the program ANGSD</w:t>
      </w:r>
      <w:r w:rsidR="00124CED" w:rsidRPr="00D417D1">
        <w:fldChar w:fldCharType="begin" w:fldLock="1"/>
      </w:r>
      <w:r w:rsidR="00321228">
        <w:instrText xml:space="preserve"> ADDIN ZOTERO_ITEM CSL_CITATION {"citationID":"BASK10z8","properties":{"formattedCitation":"\\super 50\\nosupersub{}","plainCitation":"50","noteIndex":0},"citationItems":[{"id":"ptErfmMn/RttZRldW","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124CED" w:rsidRPr="00D417D1">
        <w:fldChar w:fldCharType="separate"/>
      </w:r>
      <w:r w:rsidR="00321228" w:rsidRPr="00321228">
        <w:rPr>
          <w:vertAlign w:val="superscript"/>
        </w:rPr>
        <w:t>50</w:t>
      </w:r>
      <w:r w:rsidR="00124CED" w:rsidRPr="00D417D1">
        <w:fldChar w:fldCharType="end"/>
      </w:r>
      <w:r w:rsidR="00124CED">
        <w:t xml:space="preserve"> </w:t>
      </w:r>
      <w:r>
        <w:t>using</w:t>
      </w:r>
      <w:r w:rsidRPr="00D417D1">
        <w:t xml:space="preserve"> male</w:t>
      </w:r>
      <w:r>
        <w:t>s as controls (0)</w:t>
      </w:r>
      <w:r w:rsidRPr="00D417D1">
        <w:t xml:space="preserve"> and female</w:t>
      </w:r>
      <w:r w:rsidR="00124CED">
        <w:t>s</w:t>
      </w:r>
      <w:r>
        <w:t xml:space="preserve"> as cases (1). </w:t>
      </w:r>
      <w:r w:rsidR="00124CED">
        <w:t xml:space="preserve">The goal for this GWAS was to find </w:t>
      </w:r>
      <w:r>
        <w:t xml:space="preserve">alleles </w:t>
      </w:r>
      <w:r w:rsidR="00124CED">
        <w:t>associated</w:t>
      </w:r>
      <w:r>
        <w:t xml:space="preserve"> with a particular sex</w:t>
      </w:r>
      <w:r w:rsidR="00124CED">
        <w:t>.</w:t>
      </w:r>
      <w:r w:rsidR="00240363">
        <w:t xml:space="preserve"> </w:t>
      </w:r>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CC7E1B">
      <w:pPr>
        <w:spacing w:line="276" w:lineRule="auto"/>
      </w:pPr>
    </w:p>
    <w:p w14:paraId="567BA05A" w14:textId="77777777" w:rsidR="00106145" w:rsidRDefault="00106145" w:rsidP="00CC7E1B">
      <w:pPr>
        <w:spacing w:line="276" w:lineRule="auto"/>
        <w:rPr>
          <w:i/>
        </w:rPr>
      </w:pPr>
      <w:r>
        <w:rPr>
          <w:i/>
        </w:rPr>
        <w:t>Results</w:t>
      </w:r>
    </w:p>
    <w:p w14:paraId="5FC37423" w14:textId="3F89D335" w:rsidR="00106145" w:rsidRPr="00F01A65" w:rsidRDefault="00106145" w:rsidP="00CC7E1B">
      <w:pPr>
        <w:spacing w:line="276" w:lineRule="auto"/>
      </w:pPr>
      <w:r w:rsidRPr="00D417D1">
        <w:lastRenderedPageBreak/>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w:t>
      </w:r>
      <w:r w:rsidR="0009759C">
        <w:t>15</w:t>
      </w:r>
      <w:r>
        <w:t xml:space="preserve">). </w:t>
      </w:r>
      <w:r w:rsidRPr="00D417D1">
        <w:t xml:space="preserve">The </w:t>
      </w:r>
      <w:r>
        <w:t xml:space="preserve">two SNPs most associated with sex in delta smelt had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w:t>
      </w:r>
      <w:r w:rsidR="00636C2D">
        <w:t xml:space="preserve"> </w:t>
      </w:r>
      <w:r w:rsidR="0005732F">
        <w:t>Despite being highly associated with sex</w:t>
      </w:r>
      <w:r w:rsidR="00636C2D">
        <w:t xml:space="preserve"> t</w:t>
      </w:r>
      <w:r w:rsidR="00DE1BAA">
        <w:t xml:space="preserve">he genotypes at these loci were not diagnostic of sex (Table </w:t>
      </w:r>
      <w:r w:rsidR="00996D92">
        <w:t>10</w:t>
      </w:r>
      <w:r w:rsidR="00DE1BAA">
        <w:t>)</w:t>
      </w:r>
      <w:r w:rsidR="0005732F">
        <w:t>.</w:t>
      </w:r>
    </w:p>
    <w:p w14:paraId="684B3B94" w14:textId="77777777" w:rsidR="00106145" w:rsidRDefault="00106145" w:rsidP="00CC7E1B">
      <w:pPr>
        <w:spacing w:line="276" w:lineRule="auto"/>
      </w:pPr>
    </w:p>
    <w:p w14:paraId="0D1E47BE" w14:textId="77777777" w:rsidR="00106145" w:rsidRPr="00D417D1" w:rsidRDefault="00106145" w:rsidP="00CC7E1B">
      <w:pPr>
        <w:spacing w:line="276" w:lineRule="auto"/>
      </w:pPr>
    </w:p>
    <w:p w14:paraId="5DB2F0D4" w14:textId="77777777" w:rsidR="00106145" w:rsidRPr="00A85974" w:rsidRDefault="00106145" w:rsidP="00CC7E1B">
      <w:pPr>
        <w:pStyle w:val="Heading2"/>
        <w:spacing w:line="276" w:lineRule="auto"/>
      </w:pPr>
      <w:r w:rsidRPr="00A85974">
        <w:t>Depth analysis</w:t>
      </w:r>
    </w:p>
    <w:p w14:paraId="34CDE6AF" w14:textId="77777777" w:rsidR="00106145" w:rsidRDefault="00106145" w:rsidP="00CC7E1B">
      <w:pPr>
        <w:spacing w:line="276" w:lineRule="auto"/>
        <w:rPr>
          <w:i/>
        </w:rPr>
      </w:pPr>
      <w:r>
        <w:rPr>
          <w:i/>
        </w:rPr>
        <w:t>Methods</w:t>
      </w:r>
    </w:p>
    <w:p w14:paraId="5A17901B" w14:textId="788E4D2E" w:rsidR="00106145" w:rsidRDefault="00106145" w:rsidP="00CC7E1B">
      <w:pPr>
        <w:spacing w:line="276" w:lineRule="auto"/>
      </w:pPr>
      <w:r>
        <w:t xml:space="preserve">If sex determination in delta smelt </w:t>
      </w:r>
      <w:r w:rsidR="00240363">
        <w:t>is</w:t>
      </w:r>
      <w:r>
        <w:t xml:space="preserve"> caused by chromosomal differences, it would be expected that the heterogametic sex (</w:t>
      </w:r>
      <w:proofErr w:type="gramStart"/>
      <w:r w:rsidR="00636C2D">
        <w:t>e.g.</w:t>
      </w:r>
      <w:proofErr w:type="gramEnd"/>
      <w:r>
        <w:t xml:space="preserve"> XY) would have roughly half the sequencing depth</w:t>
      </w:r>
      <w:r w:rsidR="00FB7A0E">
        <w:t xml:space="preserve"> (</w:t>
      </w:r>
      <w:r w:rsidR="00FB7A0E">
        <w:rPr>
          <w:rFonts w:ascii="Times" w:hAnsi="Times"/>
          <w:bCs/>
        </w:rPr>
        <w:t>the number of sequences that cover a given locus)</w:t>
      </w:r>
      <w:r>
        <w:t xml:space="preserve"> of the homogametic sex (</w:t>
      </w:r>
      <w:r w:rsidR="00636C2D">
        <w:t>e.g.</w:t>
      </w:r>
      <w:r>
        <w:t xml:space="preserv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w:t>
      </w:r>
      <w:r w:rsidR="00240363">
        <w:t xml:space="preserve">aforementioned </w:t>
      </w:r>
      <w:r>
        <w:t xml:space="preserve">GWAS. First, we acquired the depth of aligned reads at each location in the reference genome 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w:t>
      </w:r>
      <w:r w:rsidR="00636C2D">
        <w:t xml:space="preserve">genomic </w:t>
      </w:r>
      <w:r>
        <w:t xml:space="preserve">locations where no male or female RAD sequencing data aligned, and we totaled the number of male alignments and gathered the total coverage for each sex. Finally, we </w:t>
      </w:r>
      <w:r w:rsidR="00B601F7">
        <w:t>totaled the difference of coverage between male and females and sorted the output to</w:t>
      </w:r>
      <w:r>
        <w:t xml:space="preserve"> look for locations in the genome where one sex had high and consistent coverage and the other sex had </w:t>
      </w:r>
      <w:r w:rsidRPr="00383ED6">
        <w:t>shallow or no coverage</w:t>
      </w:r>
      <w:r>
        <w:t>.</w:t>
      </w:r>
    </w:p>
    <w:p w14:paraId="55002F0E" w14:textId="77777777" w:rsidR="00106145" w:rsidRDefault="00106145" w:rsidP="00CC7E1B">
      <w:pPr>
        <w:spacing w:line="276" w:lineRule="auto"/>
        <w:rPr>
          <w:i/>
        </w:rPr>
      </w:pPr>
    </w:p>
    <w:p w14:paraId="0319FE5C" w14:textId="77777777" w:rsidR="00106145" w:rsidRDefault="00106145" w:rsidP="00CC7E1B">
      <w:pPr>
        <w:spacing w:line="276" w:lineRule="auto"/>
        <w:rPr>
          <w:i/>
        </w:rPr>
      </w:pPr>
      <w:r>
        <w:rPr>
          <w:i/>
        </w:rPr>
        <w:t>Results</w:t>
      </w:r>
    </w:p>
    <w:p w14:paraId="173FD3D6" w14:textId="526C38D7" w:rsidR="00106145" w:rsidRPr="00C30DD1" w:rsidRDefault="00106145" w:rsidP="00CC7E1B">
      <w:pPr>
        <w:spacing w:line="276" w:lineRule="auto"/>
        <w:rPr>
          <w:i/>
        </w:rPr>
      </w:pPr>
      <w:r>
        <w:t xml:space="preserve">We </w:t>
      </w:r>
      <w:r w:rsidRPr="00383ED6">
        <w:t>found no large areas that corresponded to an inflation of any one particular sex having higher depth of coverage</w:t>
      </w:r>
      <w:r>
        <w:t xml:space="preserve"> compared to the sex and </w:t>
      </w:r>
      <w:r w:rsidR="00636C2D">
        <w:t>therefore did not</w:t>
      </w:r>
      <w:r>
        <w:t xml:space="preserve"> identify any sex specific loci in this analysis. </w:t>
      </w:r>
    </w:p>
    <w:p w14:paraId="06AE6601" w14:textId="77777777" w:rsidR="00106145" w:rsidRDefault="00106145" w:rsidP="00CC7E1B">
      <w:pPr>
        <w:spacing w:line="276" w:lineRule="auto"/>
      </w:pPr>
    </w:p>
    <w:p w14:paraId="6B8BF3C0" w14:textId="77777777" w:rsidR="00106145" w:rsidRDefault="00106145" w:rsidP="00CC7E1B">
      <w:pPr>
        <w:spacing w:line="276" w:lineRule="auto"/>
      </w:pPr>
    </w:p>
    <w:p w14:paraId="73130036" w14:textId="77777777" w:rsidR="00106145" w:rsidRDefault="00106145" w:rsidP="00CC7E1B">
      <w:pPr>
        <w:pStyle w:val="Heading2"/>
        <w:spacing w:line="276" w:lineRule="auto"/>
      </w:pPr>
      <w:r>
        <w:t>K-mer</w:t>
      </w:r>
      <w:r w:rsidRPr="00836372">
        <w:t xml:space="preserve"> analysis</w:t>
      </w:r>
    </w:p>
    <w:p w14:paraId="3AFC1460" w14:textId="77777777" w:rsidR="00106145" w:rsidRDefault="00106145" w:rsidP="00CC7E1B">
      <w:pPr>
        <w:spacing w:line="276" w:lineRule="auto"/>
        <w:rPr>
          <w:i/>
        </w:rPr>
      </w:pPr>
      <w:r>
        <w:rPr>
          <w:i/>
        </w:rPr>
        <w:t>Methods</w:t>
      </w:r>
    </w:p>
    <w:p w14:paraId="73A66AFB" w14:textId="1747BB9C" w:rsidR="00106145" w:rsidRDefault="00106145" w:rsidP="00CC7E1B">
      <w:pPr>
        <w:spacing w:line="276" w:lineRule="auto"/>
      </w:pPr>
      <w:r>
        <w:t>In our k-mer</w:t>
      </w:r>
      <w:r w:rsidR="00E52EFB">
        <w:t xml:space="preserve"> (where k is equal to a specified sequence length)</w:t>
      </w:r>
      <w:r>
        <w:t xml:space="preserve"> analysis we sought to identify unique differences of sequence content in males versus females. To do this, we used 10X Genomics linked-read data from one male and one female. First, we </w:t>
      </w:r>
      <w:r w:rsidR="00657383">
        <w:t xml:space="preserve">used the software </w:t>
      </w:r>
      <w:r w:rsidR="00657383">
        <w:lastRenderedPageBreak/>
        <w:t>sourmash</w:t>
      </w:r>
      <w:r w:rsidR="00657383">
        <w:fldChar w:fldCharType="begin"/>
      </w:r>
      <w:r w:rsidR="00321228">
        <w:instrText xml:space="preserve"> ADDIN ZOTERO_ITEM CSL_CITATION {"citationID":"PMuEi7NF","properties":{"formattedCitation":"\\super 73\\nosupersub{}","plainCitation":"73","noteIndex":0},"citationItems":[{"id":508,"uris":["http://zotero.org/users/local/3tku6QP0/items/K5M8IMDZ"],"uri":["http://zotero.org/users/local/3tku6QP0/items/K5M8IMDZ"],"itemData":{"id":508,"type":"article-journal","container-title":"The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DNA","title-short":"sourmash","volume":"1","author":[{"family":"Titus Brown","given":"C."},{"family":"Irber","given":"Luiz"}],"issued":{"date-parts":[["2016",9,14]]}}}],"schema":"https://github.com/citation-style-language/schema/raw/master/csl-citation.json"} </w:instrText>
      </w:r>
      <w:r w:rsidR="00657383">
        <w:fldChar w:fldCharType="separate"/>
      </w:r>
      <w:r w:rsidR="00321228" w:rsidRPr="00321228">
        <w:rPr>
          <w:vertAlign w:val="superscript"/>
        </w:rPr>
        <w:t>73</w:t>
      </w:r>
      <w:r w:rsidR="00657383">
        <w:fldChar w:fldCharType="end"/>
      </w:r>
      <w:r w:rsidR="00657383">
        <w:t xml:space="preserve"> to </w:t>
      </w:r>
      <w:proofErr w:type="spellStart"/>
      <w:r>
        <w:t>creat</w:t>
      </w:r>
      <w:proofErr w:type="spellEnd"/>
      <w:r>
        <w:t xml:space="preserve">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CC7E1B">
      <w:pPr>
        <w:spacing w:line="276" w:lineRule="auto"/>
      </w:pPr>
    </w:p>
    <w:p w14:paraId="405BC344" w14:textId="77777777" w:rsidR="00106145" w:rsidRDefault="00106145" w:rsidP="00CC7E1B">
      <w:pPr>
        <w:spacing w:line="276" w:lineRule="auto"/>
      </w:pPr>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CC7E1B">
      <w:pPr>
        <w:spacing w:line="276" w:lineRule="auto"/>
      </w:pPr>
    </w:p>
    <w:p w14:paraId="21390C18" w14:textId="16A0028B" w:rsidR="00106145" w:rsidRDefault="00106145" w:rsidP="00CC7E1B">
      <w:pPr>
        <w:spacing w:line="276" w:lineRule="auto"/>
      </w:pPr>
      <w:r>
        <w:t xml:space="preserve">To validate our results, we mapped RAD sequencing data to the putative Y sequences and ran a depth analysis. In order to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proofErr w:type="gramStart"/>
      <w:r>
        <w:t>samtools</w:t>
      </w:r>
      <w:proofErr w:type="spellEnd"/>
      <w:r>
        <w:t xml:space="preserve"> </w:t>
      </w:r>
      <w:r w:rsidRPr="00B601F7">
        <w:t>.</w:t>
      </w:r>
      <w:proofErr w:type="gramEnd"/>
      <w:r>
        <w:t xml:space="preserve"> We then pulled RAD alignment depth information from all of the locations where the putative Y sequencing data had also aligned using the software </w:t>
      </w:r>
      <w:proofErr w:type="spellStart"/>
      <w:r>
        <w:t>bedtools</w:t>
      </w:r>
      <w:proofErr w:type="spellEnd"/>
      <w:r>
        <w:t xml:space="preserve">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CC7E1B">
      <w:pPr>
        <w:spacing w:line="276" w:lineRule="auto"/>
      </w:pPr>
      <w:r>
        <w:t xml:space="preserve"> </w:t>
      </w:r>
    </w:p>
    <w:p w14:paraId="053B9D54" w14:textId="77777777" w:rsidR="00106145" w:rsidRDefault="00106145" w:rsidP="00CC7E1B">
      <w:pPr>
        <w:spacing w:line="276" w:lineRule="auto"/>
        <w:rPr>
          <w:i/>
        </w:rPr>
      </w:pPr>
      <w:r>
        <w:rPr>
          <w:i/>
        </w:rPr>
        <w:t>Results</w:t>
      </w:r>
    </w:p>
    <w:p w14:paraId="5B0F51B7" w14:textId="7D1C4C67" w:rsidR="00106145" w:rsidRDefault="00106145" w:rsidP="00CC7E1B">
      <w:pPr>
        <w:spacing w:line="276" w:lineRule="auto"/>
      </w:pPr>
      <w:r>
        <w:t xml:space="preserve">After abundance filtration, there were approximately 118,191,000 male-only k-mers and 494,251,000 female-only k-mers. There was a clear distinction between the distribution of male and female abundances, where males had more high abundance k-mers compared to females (Figure </w:t>
      </w:r>
      <w:r w:rsidR="0009759C">
        <w:t>16</w:t>
      </w:r>
      <w:r>
        <w:t xml:space="preserve">). Upon filtering k-mers for those found on long contigs (contigs containing 5 k-mers or more) there was a clear increase of male-specific k-mers at half the abundance of the female and male peak on the right (Figure </w:t>
      </w:r>
      <w:r w:rsidR="0009759C">
        <w:t>17</w:t>
      </w:r>
      <w:r>
        <w:t xml:space="preserve">). We found 44 contigs with k-mer mean abundance in the male sequencing data that had zero abundance in the female sequencing data (Figure </w:t>
      </w:r>
      <w:r w:rsidR="0009759C">
        <w:t>18</w:t>
      </w:r>
      <w:r>
        <w:t xml:space="preserve">). </w:t>
      </w:r>
    </w:p>
    <w:p w14:paraId="75BECE24" w14:textId="77777777" w:rsidR="00106145" w:rsidRDefault="00106145" w:rsidP="00CC7E1B">
      <w:pPr>
        <w:spacing w:line="276" w:lineRule="auto"/>
      </w:pPr>
    </w:p>
    <w:p w14:paraId="2D98F71E" w14:textId="181FBB82" w:rsidR="00106145" w:rsidRDefault="00106145" w:rsidP="00CC7E1B">
      <w:pPr>
        <w:spacing w:line="276" w:lineRule="auto"/>
      </w:pPr>
      <w:r>
        <w:t xml:space="preserve">We mapped the putative Y data back to the male reference genome and found the reads mapped to multiple regions within the genome (Table </w:t>
      </w:r>
      <w:r w:rsidR="00321716">
        <w:t>1</w:t>
      </w:r>
      <w:r w:rsidR="00996D92">
        <w:t>1</w:t>
      </w:r>
      <w:r>
        <w:t xml:space="preserve">). </w:t>
      </w:r>
      <w:r w:rsidR="00240363">
        <w:t>However</w:t>
      </w:r>
      <w:r w:rsidR="00B601F7">
        <w:t>,</w:t>
      </w:r>
      <w:r w:rsidR="00240363">
        <w:t xml:space="preserve"> </w:t>
      </w:r>
      <w:r w:rsidR="00B601F7">
        <w:t>w</w:t>
      </w:r>
      <w:r>
        <w:t>e did not find a significant difference in male versus female read depth at locations across the putative Y regions.</w:t>
      </w:r>
    </w:p>
    <w:p w14:paraId="45A0C92D" w14:textId="4452A43B" w:rsidR="00B0444B" w:rsidRDefault="00B0444B" w:rsidP="00CC7E1B">
      <w:pPr>
        <w:spacing w:line="276" w:lineRule="auto"/>
      </w:pPr>
    </w:p>
    <w:p w14:paraId="1B1AA9CC" w14:textId="4E41895A" w:rsidR="00B0444B" w:rsidRDefault="0005732F" w:rsidP="00CC7E1B">
      <w:pPr>
        <w:pStyle w:val="Heading2"/>
        <w:spacing w:line="276" w:lineRule="auto"/>
      </w:pPr>
      <w:r>
        <w:lastRenderedPageBreak/>
        <w:t>Sex Marker</w:t>
      </w:r>
      <w:r w:rsidR="00FB7A0E">
        <w:t xml:space="preserve"> </w:t>
      </w:r>
      <w:r w:rsidR="00B0444B" w:rsidRPr="00B601F7">
        <w:t>Discussion</w:t>
      </w:r>
    </w:p>
    <w:p w14:paraId="15BB2C18" w14:textId="606623FE" w:rsidR="004D57B6" w:rsidRDefault="00B0444B" w:rsidP="00CC7E1B">
      <w:pPr>
        <w:spacing w:line="276" w:lineRule="auto"/>
      </w:pPr>
      <w:r>
        <w:t xml:space="preserve">Our study </w:t>
      </w:r>
      <w:r w:rsidR="00847B06">
        <w:t xml:space="preserve">thoroughly </w:t>
      </w:r>
      <w:r>
        <w:t>probed the genome</w:t>
      </w:r>
      <w:r w:rsidR="00847B06">
        <w:t xml:space="preserve"> and two </w:t>
      </w:r>
      <w:r w:rsidR="00B601F7">
        <w:t>RAD</w:t>
      </w:r>
      <w:r w:rsidR="00D46DB6">
        <w:t xml:space="preserve"> </w:t>
      </w:r>
      <w:r w:rsidR="00847B06">
        <w:t>sequencing data sets</w:t>
      </w:r>
      <w:r>
        <w:t xml:space="preserve"> in multiple ways to identify sex-specific markers</w:t>
      </w:r>
      <w:r w:rsidR="006943A3">
        <w:t>,</w:t>
      </w:r>
      <w:r w:rsidR="00847B06">
        <w:t xml:space="preserve"> but we did not find </w:t>
      </w:r>
      <w:r w:rsidR="004D57B6">
        <w:t>diagnostic SNPs</w:t>
      </w:r>
      <w:r>
        <w:t>.</w:t>
      </w:r>
      <w:r w:rsidR="00240363">
        <w:t xml:space="preserve"> </w:t>
      </w:r>
      <w:r w:rsidR="00847B06">
        <w:t xml:space="preserve">This means that delta smelt </w:t>
      </w:r>
      <w:r w:rsidR="004D57B6">
        <w:t xml:space="preserve">may not </w:t>
      </w:r>
      <w:r w:rsidR="00847B06">
        <w:t>have straightforward chromosomal sex-determination</w:t>
      </w:r>
      <w:r w:rsidR="00240363">
        <w:t>, though we cannot yet rule it out</w:t>
      </w:r>
      <w:r w:rsidR="00847B06">
        <w:t>.</w:t>
      </w:r>
      <w:r w:rsidR="00240363">
        <w:t xml:space="preserve"> </w:t>
      </w:r>
      <w:r>
        <w:t xml:space="preserve">While we did not find diagnostic SNPs, we did find </w:t>
      </w:r>
      <w:r w:rsidR="00847B06">
        <w:t>paths forward for further analysis that may result in</w:t>
      </w:r>
      <w:r w:rsidR="00240363">
        <w:t xml:space="preserve"> </w:t>
      </w:r>
      <w:r w:rsidR="00847B06">
        <w:t xml:space="preserve">understanding delta smelt sex determination. For example, we found </w:t>
      </w:r>
      <w:r>
        <w:t>candidate loci via GWAS</w:t>
      </w:r>
      <w:r w:rsidR="00E87C0A">
        <w:t xml:space="preserve"> using </w:t>
      </w:r>
      <w:r w:rsidR="004D57B6">
        <w:t xml:space="preserve">our </w:t>
      </w:r>
      <w:r w:rsidR="00E87C0A">
        <w:t>RAD</w:t>
      </w:r>
      <w:r w:rsidR="00D46DB6">
        <w:t xml:space="preserve"> </w:t>
      </w:r>
      <w:r w:rsidR="00E87C0A">
        <w:t>seq</w:t>
      </w:r>
      <w:r w:rsidR="00D46DB6">
        <w:t>uencing</w:t>
      </w:r>
      <w:r w:rsidR="00E87C0A">
        <w:t xml:space="preserve"> data</w:t>
      </w:r>
      <w:r w:rsidR="004D57B6">
        <w:t>set</w:t>
      </w:r>
      <w:r>
        <w:t xml:space="preserve"> and</w:t>
      </w:r>
      <w:r w:rsidR="00847B06">
        <w:t xml:space="preserve"> also via</w:t>
      </w:r>
      <w:r>
        <w:t xml:space="preserve"> k-mer analysis</w:t>
      </w:r>
      <w:r w:rsidR="00E87C0A">
        <w:t xml:space="preserve"> using the </w:t>
      </w:r>
      <w:r w:rsidR="00B601F7">
        <w:t xml:space="preserve">linked-read </w:t>
      </w:r>
      <w:r w:rsidR="00E87C0A">
        <w:t>sequenc</w:t>
      </w:r>
      <w:r w:rsidR="00B601F7">
        <w:t>ing data</w:t>
      </w:r>
      <w:r w:rsidR="00E87C0A">
        <w:t xml:space="preserve"> generated for the genome assembly</w:t>
      </w:r>
      <w:r>
        <w:t xml:space="preserve">. The </w:t>
      </w:r>
      <w:r w:rsidR="00E87C0A">
        <w:t>GWAS</w:t>
      </w:r>
      <w:r>
        <w:t xml:space="preserve"> found two markers on Chromosome 5 that were significantly associated with sex but did not have alleles that </w:t>
      </w:r>
      <w:r w:rsidR="00B601F7">
        <w:t>diagnostic</w:t>
      </w:r>
      <w:r>
        <w:t xml:space="preserve"> </w:t>
      </w:r>
      <w:r w:rsidR="00B601F7">
        <w:t>of</w:t>
      </w:r>
      <w:r>
        <w:t xml:space="preserve"> sex. </w:t>
      </w:r>
      <w:r w:rsidR="004D57B6">
        <w:t>Interestingly, k</w:t>
      </w:r>
      <w:r>
        <w:t xml:space="preserve">-mer analysis </w:t>
      </w:r>
      <w:r w:rsidR="006943A3">
        <w:t xml:space="preserve">detected </w:t>
      </w:r>
      <w:r w:rsidR="004D57B6">
        <w:t>DNA sequences</w:t>
      </w:r>
      <w:r>
        <w:t xml:space="preserve"> only found within the male individual’s linked-read sequencin</w:t>
      </w:r>
      <w:r w:rsidR="004D57B6">
        <w:t>g––one or more of these loci</w:t>
      </w:r>
      <w:r w:rsidR="00B601F7">
        <w:t xml:space="preserve"> could contain a sex determining region or SNPs diagnostic of sex</w:t>
      </w:r>
      <w:r w:rsidR="00E87C0A">
        <w:t xml:space="preserve">. </w:t>
      </w:r>
      <w:r w:rsidR="006943A3">
        <w:t xml:space="preserve">The </w:t>
      </w:r>
      <w:r w:rsidR="00B601F7">
        <w:t xml:space="preserve">post k-mer analysis </w:t>
      </w:r>
      <w:r w:rsidR="006943A3">
        <w:t xml:space="preserve">depth analysis showed that </w:t>
      </w:r>
      <w:r w:rsidR="00B601F7">
        <w:t>t</w:t>
      </w:r>
      <w:r w:rsidR="00E87C0A">
        <w:t xml:space="preserve">he observed increase in male specific k-mers at </w:t>
      </w:r>
      <w:r w:rsidR="004D57B6">
        <w:t xml:space="preserve">roughly </w:t>
      </w:r>
      <w:r w:rsidR="00847B06">
        <w:t>50%</w:t>
      </w:r>
      <w:r w:rsidR="00E87C0A">
        <w:t xml:space="preserve"> abundance of the normally distributed peak of the female k-mer abundance is consistent with the male sequenc</w:t>
      </w:r>
      <w:r w:rsidR="004D57B6">
        <w:t>ing</w:t>
      </w:r>
      <w:r w:rsidR="00E87C0A">
        <w:t xml:space="preserve"> data potentially having heterogametic (male sex-specific) regions in its genome</w:t>
      </w:r>
      <w:r w:rsidR="00847B06">
        <w:t xml:space="preserve"> (such as </w:t>
      </w:r>
      <w:r w:rsidR="00636C2D">
        <w:t>the 50</w:t>
      </w:r>
      <w:r w:rsidR="00D46DB6">
        <w:t>:</w:t>
      </w:r>
      <w:r w:rsidR="004D57B6">
        <w:t>50</w:t>
      </w:r>
      <w:r w:rsidR="00636C2D">
        <w:t xml:space="preserve"> ratio between</w:t>
      </w:r>
      <w:r w:rsidR="00847B06">
        <w:t xml:space="preserve"> Y chromosome</w:t>
      </w:r>
      <w:r w:rsidR="00636C2D">
        <w:t>s</w:t>
      </w:r>
      <w:r w:rsidR="00847B06">
        <w:t xml:space="preserve"> paired with X</w:t>
      </w:r>
      <w:r w:rsidR="00636C2D">
        <w:t xml:space="preserve"> </w:t>
      </w:r>
      <w:r w:rsidR="004D57B6">
        <w:t>c</w:t>
      </w:r>
      <w:r w:rsidR="00636C2D">
        <w:t>hromosomes</w:t>
      </w:r>
      <w:r w:rsidR="00847B06">
        <w:t xml:space="preserve"> in human males)</w:t>
      </w:r>
      <w:r w:rsidR="00E87C0A">
        <w:t xml:space="preserve">. However, we could not </w:t>
      </w:r>
      <w:r>
        <w:t>identify or confirm sex-specific markers with the RAD</w:t>
      </w:r>
      <w:r w:rsidR="00D46DB6">
        <w:t xml:space="preserve"> </w:t>
      </w:r>
      <w:r>
        <w:t>seq</w:t>
      </w:r>
      <w:r w:rsidR="004D57B6">
        <w:t>uencing</w:t>
      </w:r>
      <w:r>
        <w:t xml:space="preserve"> data generated for this project. </w:t>
      </w:r>
    </w:p>
    <w:p w14:paraId="715739B3" w14:textId="77777777" w:rsidR="004D57B6" w:rsidRDefault="004D57B6" w:rsidP="00CC7E1B">
      <w:pPr>
        <w:spacing w:line="276" w:lineRule="auto"/>
      </w:pPr>
    </w:p>
    <w:p w14:paraId="058A7358" w14:textId="4B33B3F9" w:rsidR="00240363" w:rsidRDefault="004D57B6" w:rsidP="00CC7E1B">
      <w:pPr>
        <w:spacing w:line="276" w:lineRule="auto"/>
      </w:pPr>
      <w:r>
        <w:t>Additionally</w:t>
      </w:r>
      <w:r w:rsidR="00B0444B">
        <w:t xml:space="preserve">, many contigs containing male-specific k-mers were located on </w:t>
      </w:r>
      <w:r w:rsidR="00657383">
        <w:t>C</w:t>
      </w:r>
      <w:r w:rsidR="00B0444B">
        <w:t xml:space="preserve">hromosome 9. While there is a clear increase in associated SNPs on </w:t>
      </w:r>
      <w:r w:rsidR="00657383">
        <w:t>C</w:t>
      </w:r>
      <w:r w:rsidR="00B0444B">
        <w:t>hromosome 9, none met the significance threshold or were found to be diagnostic of sex.</w:t>
      </w:r>
      <w:r w:rsidR="00240363">
        <w:t xml:space="preserve"> An additional important observation is that the k-mer analysis revealed male-specific </w:t>
      </w:r>
      <w:r w:rsidR="006C7263">
        <w:t>linked-read</w:t>
      </w:r>
      <w:r w:rsidR="00240363">
        <w:t xml:space="preserve"> sequencing data from an individual male aligned to multiple regions throughout the genome. This may indicate that sex determination in delta smelt is polygenic (determined by several genes or locations scattered throughout the genome rather than a single region as in the human Y </w:t>
      </w:r>
      <w:r>
        <w:t>c</w:t>
      </w:r>
      <w:r w:rsidR="00240363">
        <w:t>hromosome) but further sequencing and analysis is needed to test this hypothesis.</w:t>
      </w:r>
    </w:p>
    <w:p w14:paraId="11ADBDB3" w14:textId="77777777" w:rsidR="00B0444B" w:rsidRDefault="00B0444B" w:rsidP="00CC7E1B">
      <w:pPr>
        <w:spacing w:line="276" w:lineRule="auto"/>
      </w:pPr>
    </w:p>
    <w:p w14:paraId="515345D5" w14:textId="560D6FC3" w:rsidR="00B0444B" w:rsidRDefault="00B0444B" w:rsidP="00CC7E1B">
      <w:pPr>
        <w:spacing w:line="276" w:lineRule="auto"/>
      </w:pPr>
      <w:r>
        <w:t xml:space="preserve">Our work shows a need for further investigation using high-coverage whole-genome resequencing (WGS) data from a cohort of male and female fish to more evenly survey the genome in hopes of identifying sex-specific markers. </w:t>
      </w:r>
      <w:r w:rsidR="00240363">
        <w:t>While RAD</w:t>
      </w:r>
      <w:r w:rsidR="00D46DB6">
        <w:t xml:space="preserve"> </w:t>
      </w:r>
      <w:r w:rsidR="00240363">
        <w:t xml:space="preserve">sequencing data provides an </w:t>
      </w:r>
      <w:r w:rsidR="006C7263">
        <w:t>adequate</w:t>
      </w:r>
      <w:r w:rsidR="00240363">
        <w:t xml:space="preserve"> </w:t>
      </w:r>
      <w:r w:rsidR="006C7263">
        <w:t xml:space="preserve">distribution of discrete locations throughout the </w:t>
      </w:r>
      <w:r w:rsidR="00240363">
        <w:t>genome of individual</w:t>
      </w:r>
      <w:r w:rsidR="006C7263">
        <w:t>s</w:t>
      </w:r>
      <w:r w:rsidR="00240363">
        <w:t xml:space="preserve">, </w:t>
      </w:r>
      <w:r w:rsidR="006C7263">
        <w:t xml:space="preserve">high-coverage </w:t>
      </w:r>
      <w:r>
        <w:t xml:space="preserve">WGS data </w:t>
      </w:r>
      <w:r w:rsidR="006C7263">
        <w:t>more comprehensively</w:t>
      </w:r>
      <w:r>
        <w:t xml:space="preserve"> survey</w:t>
      </w:r>
      <w:r w:rsidR="006C7263">
        <w:t>s</w:t>
      </w:r>
      <w:r>
        <w:t xml:space="preserve"> </w:t>
      </w:r>
      <w:r w:rsidR="00240363">
        <w:t>the entire genome of individuals, rather than just a fraction</w:t>
      </w:r>
      <w:r>
        <w:t xml:space="preserve">. </w:t>
      </w:r>
    </w:p>
    <w:p w14:paraId="1DD85C52" w14:textId="1940C2B1" w:rsidR="00D14EFD" w:rsidRDefault="00CC7E1B" w:rsidP="00CC7E1B">
      <w:pPr>
        <w:spacing w:line="276" w:lineRule="auto"/>
      </w:pPr>
      <w:r>
        <w:br w:type="page"/>
      </w:r>
    </w:p>
    <w:p w14:paraId="03480909" w14:textId="742766EF" w:rsidR="00FC7342" w:rsidRDefault="00D14EFD" w:rsidP="00CC7E1B">
      <w:pPr>
        <w:pStyle w:val="Heading1"/>
        <w:spacing w:line="276" w:lineRule="auto"/>
      </w:pPr>
      <w:r>
        <w:lastRenderedPageBreak/>
        <w:t>Conclusion</w:t>
      </w:r>
    </w:p>
    <w:p w14:paraId="18022574" w14:textId="77777777" w:rsidR="00293814" w:rsidRDefault="00FC7342" w:rsidP="00CC7E1B">
      <w:pPr>
        <w:spacing w:line="276" w:lineRule="auto"/>
      </w:pPr>
      <w:r>
        <w:t xml:space="preserve">As the refuge population of delta smelt become increasingly important for the preservation of the species </w:t>
      </w:r>
      <w:r w:rsidRPr="00A47DDA">
        <w:t xml:space="preserve">it is essential that genetic resources and </w:t>
      </w:r>
      <w:r>
        <w:t>sequencing</w:t>
      </w:r>
      <w:r w:rsidRPr="00A47DDA">
        <w:t xml:space="preserve"> data are available to inform population management and improve reintroduction planning. In this study, we utili</w:t>
      </w:r>
      <w:r>
        <w:t>z</w:t>
      </w:r>
      <w:r w:rsidRPr="00A47DDA">
        <w:t>ed third</w:t>
      </w:r>
      <w:r>
        <w:t xml:space="preserve"> and next</w:t>
      </w:r>
      <w:r w:rsidRPr="00A47DDA">
        <w:t>-generation sequencing technologies to generate a chromosomal-level genome assembly</w:t>
      </w:r>
      <w:r w:rsidR="00F24FFD">
        <w:t xml:space="preserve"> invaluable to current and future use for the preservation and management of delta smelt</w:t>
      </w:r>
      <w:r>
        <w:t xml:space="preserve">. </w:t>
      </w:r>
      <w:r w:rsidR="00F24FFD">
        <w:t>To exemplify this point, we</w:t>
      </w:r>
      <w:r>
        <w:t xml:space="preserve"> </w:t>
      </w:r>
      <w:r w:rsidR="00F24FFD">
        <w:t>then used</w:t>
      </w:r>
      <w:r>
        <w:t xml:space="preserve"> this assembly with multi-generational RAD</w:t>
      </w:r>
      <w:r w:rsidR="00D46DB6">
        <w:t xml:space="preserve"> </w:t>
      </w:r>
      <w:r>
        <w:t>seq</w:t>
      </w:r>
      <w:r w:rsidR="00D46DB6">
        <w:t>uencing</w:t>
      </w:r>
      <w:r>
        <w:t xml:space="preserve"> data to make demographic inferences of effective population size, observe genetic diversity through time, observe the genetic effects of domestication selection</w:t>
      </w:r>
      <w:r w:rsidR="00F24FFD">
        <w:t>,</w:t>
      </w:r>
      <w:r w:rsidR="00CC7BAF">
        <w:t xml:space="preserve"> </w:t>
      </w:r>
      <w:r>
        <w:t>and interrogate the genome for sex</w:t>
      </w:r>
      <w:r w:rsidR="00F24FFD">
        <w:t>-</w:t>
      </w:r>
      <w:r>
        <w:t>specific markers</w:t>
      </w:r>
      <w:r w:rsidR="00F24FFD">
        <w:t xml:space="preserve">. </w:t>
      </w:r>
    </w:p>
    <w:p w14:paraId="7791BD29" w14:textId="77777777" w:rsidR="00293814" w:rsidRDefault="00293814" w:rsidP="00CC7E1B">
      <w:pPr>
        <w:spacing w:line="276" w:lineRule="auto"/>
      </w:pPr>
    </w:p>
    <w:p w14:paraId="502CA3A7" w14:textId="20A7FB42" w:rsidR="0073630E" w:rsidRDefault="00F24FFD" w:rsidP="00CC7E1B">
      <w:pPr>
        <w:spacing w:line="276" w:lineRule="auto"/>
        <w:rPr>
          <w:bCs/>
          <w:iCs/>
          <w:lang w:val="en"/>
        </w:rPr>
      </w:pPr>
      <w:r>
        <w:t xml:space="preserve">We show that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Pr>
          <w:bCs/>
          <w:iCs/>
          <w:lang w:val="en"/>
        </w:rPr>
        <w:t xml:space="preserve"> </w:t>
      </w:r>
      <w:r w:rsidR="00CC7BAF">
        <w:rPr>
          <w:bCs/>
          <w:iCs/>
          <w:lang w:val="en"/>
        </w:rPr>
        <w:t xml:space="preserve">and genetic diversity </w:t>
      </w:r>
      <w:r>
        <w:rPr>
          <w:bCs/>
          <w:iCs/>
          <w:lang w:val="en"/>
        </w:rPr>
        <w:t xml:space="preserve">of delta smelt is decreasing through time and </w:t>
      </w:r>
      <w:r w:rsidR="00CC7BAF">
        <w:rPr>
          <w:bCs/>
          <w:iCs/>
          <w:lang w:val="en"/>
        </w:rPr>
        <w:t xml:space="preserve">caution that no single point estimate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CC7BAF">
        <w:rPr>
          <w:bCs/>
          <w:iCs/>
          <w:lang w:val="en"/>
        </w:rPr>
        <w:t xml:space="preserve"> should be used to make management decisions. Instead, we urge managers to observe the overall trend in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CC7BAF">
        <w:rPr>
          <w:bCs/>
          <w:iCs/>
          <w:lang w:val="en"/>
        </w:rPr>
        <w:t xml:space="preserve"> and genetic diversity estimates in delta smelt––one of decline.</w:t>
      </w:r>
    </w:p>
    <w:p w14:paraId="36A7E9F6" w14:textId="77777777" w:rsidR="00996D92" w:rsidRDefault="00996D92" w:rsidP="00CC7E1B">
      <w:pPr>
        <w:spacing w:line="276" w:lineRule="auto"/>
        <w:rPr>
          <w:bCs/>
          <w:iCs/>
          <w:lang w:val="en"/>
        </w:rPr>
      </w:pPr>
    </w:p>
    <w:p w14:paraId="0F6F1979" w14:textId="65FD04A4" w:rsidR="00CC7BAF" w:rsidRDefault="00CC7BAF" w:rsidP="00CC7E1B">
      <w:pPr>
        <w:spacing w:line="276" w:lineRule="auto"/>
      </w:pPr>
      <w:r>
        <w:rPr>
          <w:bCs/>
          <w:iCs/>
          <w:lang w:val="en"/>
        </w:rPr>
        <w:t>Based on our sex marker results, we recommend high coverage WGS of a cohort of male and female delta smelt from the conservation hatchery in order to further probe the genome to identify a potential sex-determining region or regions.</w:t>
      </w:r>
    </w:p>
    <w:p w14:paraId="7AA7CA1C" w14:textId="0E47BB6D" w:rsidR="00FC7342" w:rsidRPr="008B461C" w:rsidRDefault="00FC7342" w:rsidP="00CC7E1B">
      <w:pPr>
        <w:spacing w:line="276" w:lineRule="auto"/>
      </w:pPr>
      <w:r>
        <w:br w:type="page"/>
      </w:r>
    </w:p>
    <w:p w14:paraId="63A3E3F2" w14:textId="68223CD5" w:rsidR="006F47E9" w:rsidRDefault="00B65A33" w:rsidP="00CC7E1B">
      <w:pPr>
        <w:pStyle w:val="Heading1"/>
        <w:spacing w:line="276" w:lineRule="auto"/>
      </w:pPr>
      <w:r w:rsidRPr="00B65A33">
        <w:lastRenderedPageBreak/>
        <w:t>Glossary</w:t>
      </w:r>
      <w:r w:rsidR="008D5552">
        <w:t xml:space="preserve"> &amp; Acronyms</w:t>
      </w:r>
    </w:p>
    <w:p w14:paraId="533049C1" w14:textId="7E8A4A59" w:rsidR="00A07BB9" w:rsidRDefault="00B65A33" w:rsidP="00CC7E1B">
      <w:pPr>
        <w:spacing w:line="276" w:lineRule="auto"/>
        <w:ind w:left="720" w:hanging="720"/>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CC7E1B">
      <w:pPr>
        <w:spacing w:line="276" w:lineRule="auto"/>
        <w:ind w:left="720" w:hanging="720"/>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CC7E1B">
      <w:pPr>
        <w:spacing w:line="276" w:lineRule="auto"/>
        <w:ind w:left="720" w:hanging="720"/>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41F8D32B" w14:textId="04D8F460" w:rsidR="008D5552" w:rsidRDefault="008D5552" w:rsidP="00CC7E1B">
      <w:pPr>
        <w:spacing w:line="276" w:lineRule="auto"/>
        <w:ind w:left="720" w:hanging="720"/>
        <w:rPr>
          <w:rFonts w:ascii="Times" w:hAnsi="Times"/>
          <w:b/>
        </w:rPr>
      </w:pPr>
      <w:r>
        <w:rPr>
          <w:rFonts w:ascii="Times" w:hAnsi="Times"/>
          <w:b/>
        </w:rPr>
        <w:t>coverage</w:t>
      </w:r>
      <w:r w:rsidR="00055569">
        <w:rPr>
          <w:rFonts w:ascii="Times" w:hAnsi="Times"/>
          <w:b/>
        </w:rPr>
        <w:t xml:space="preserve"> </w:t>
      </w:r>
      <w:r w:rsidR="00055569">
        <w:rPr>
          <w:rFonts w:ascii="Times" w:hAnsi="Times"/>
          <w:bCs/>
        </w:rPr>
        <w:t>– (or depth) the number of sequences that cover a given locus</w:t>
      </w:r>
    </w:p>
    <w:p w14:paraId="4122FA14" w14:textId="30651621" w:rsidR="008D5552" w:rsidRDefault="008D5552" w:rsidP="00CC7E1B">
      <w:pPr>
        <w:spacing w:line="276" w:lineRule="auto"/>
        <w:ind w:left="720" w:hanging="720"/>
        <w:rPr>
          <w:rFonts w:ascii="Times" w:hAnsi="Times"/>
          <w:b/>
        </w:rPr>
      </w:pPr>
      <w:r>
        <w:rPr>
          <w:rFonts w:ascii="Times" w:hAnsi="Times"/>
          <w:b/>
        </w:rPr>
        <w:t>depth</w:t>
      </w:r>
      <w:r w:rsidR="00055569">
        <w:rPr>
          <w:rFonts w:ascii="Times" w:hAnsi="Times"/>
          <w:b/>
        </w:rPr>
        <w:t xml:space="preserve"> </w:t>
      </w:r>
      <w:r w:rsidR="00055569">
        <w:rPr>
          <w:rFonts w:ascii="Times" w:hAnsi="Times"/>
          <w:bCs/>
        </w:rPr>
        <w:t>– (or coverage) the number of sequences that cover a given locus</w:t>
      </w:r>
    </w:p>
    <w:p w14:paraId="199E506C" w14:textId="4F67187B" w:rsidR="00A07BB9" w:rsidRDefault="00A07BB9" w:rsidP="00CC7E1B">
      <w:pPr>
        <w:spacing w:line="276" w:lineRule="auto"/>
        <w:ind w:left="720" w:hanging="720"/>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CC7E1B">
      <w:pPr>
        <w:spacing w:line="276" w:lineRule="auto"/>
        <w:ind w:left="720" w:hanging="720"/>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CC7E1B">
      <w:pPr>
        <w:spacing w:line="276" w:lineRule="auto"/>
        <w:ind w:left="720" w:hanging="720"/>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CC7E1B">
      <w:pPr>
        <w:spacing w:line="276" w:lineRule="auto"/>
        <w:ind w:left="720" w:hanging="720"/>
        <w:rPr>
          <w:rFonts w:ascii="Times" w:hAnsi="Times"/>
          <w:bCs/>
        </w:rPr>
      </w:pPr>
      <w:r w:rsidRPr="00A07BB9">
        <w:rPr>
          <w:rFonts w:ascii="Times" w:hAnsi="Times"/>
          <w:b/>
        </w:rPr>
        <w:t>HMW</w:t>
      </w:r>
      <w:r>
        <w:rPr>
          <w:rFonts w:ascii="Times" w:hAnsi="Times"/>
          <w:bCs/>
        </w:rPr>
        <w:t xml:space="preserve"> – high molecular weight</w:t>
      </w:r>
    </w:p>
    <w:p w14:paraId="707395C8" w14:textId="5F1861E1" w:rsidR="008D5552" w:rsidRDefault="008D5552" w:rsidP="00CC7E1B">
      <w:pPr>
        <w:spacing w:line="276" w:lineRule="auto"/>
        <w:ind w:left="720" w:hanging="720"/>
        <w:rPr>
          <w:rFonts w:ascii="Times" w:hAnsi="Times"/>
          <w:b/>
        </w:rPr>
      </w:pPr>
      <w:r>
        <w:rPr>
          <w:rFonts w:ascii="Times" w:hAnsi="Times"/>
          <w:b/>
        </w:rPr>
        <w:t xml:space="preserve">k-mer </w:t>
      </w:r>
      <w:r>
        <w:rPr>
          <w:rFonts w:ascii="Times" w:hAnsi="Times"/>
          <w:bCs/>
        </w:rPr>
        <w:t xml:space="preserve">– a sequence of length </w:t>
      </w:r>
      <w:r>
        <w:t>k</w:t>
      </w:r>
    </w:p>
    <w:p w14:paraId="3181CD00" w14:textId="01FD60B4" w:rsidR="00B65A33" w:rsidRDefault="00B65A33" w:rsidP="00CC7E1B">
      <w:pPr>
        <w:spacing w:line="276" w:lineRule="auto"/>
        <w:ind w:left="720" w:hanging="720"/>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CC7E1B">
      <w:pPr>
        <w:spacing w:line="276" w:lineRule="auto"/>
        <w:ind w:left="720" w:hanging="720"/>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CC7E1B">
      <w:pPr>
        <w:spacing w:line="276" w:lineRule="auto"/>
        <w:ind w:left="720" w:hanging="720"/>
        <w:rPr>
          <w:rFonts w:ascii="Times" w:hAnsi="Times"/>
          <w:bCs/>
        </w:rPr>
      </w:pPr>
      <w:r w:rsidRPr="00A07BB9">
        <w:rPr>
          <w:rFonts w:ascii="Times" w:hAnsi="Times"/>
          <w:b/>
        </w:rPr>
        <w:t>QC</w:t>
      </w:r>
      <w:r>
        <w:rPr>
          <w:rFonts w:ascii="Times" w:hAnsi="Times"/>
          <w:bCs/>
        </w:rPr>
        <w:t xml:space="preserve"> – quality control</w:t>
      </w:r>
    </w:p>
    <w:p w14:paraId="5AFEF251" w14:textId="05584D5A" w:rsidR="008D5552" w:rsidRDefault="008D5552" w:rsidP="00CC7E1B">
      <w:pPr>
        <w:spacing w:line="276" w:lineRule="auto"/>
        <w:ind w:left="720" w:hanging="720"/>
        <w:rPr>
          <w:rFonts w:ascii="Times" w:hAnsi="Times"/>
          <w:b/>
        </w:rPr>
      </w:pPr>
      <w:r>
        <w:rPr>
          <w:rFonts w:ascii="Times" w:hAnsi="Times"/>
          <w:b/>
        </w:rPr>
        <w:t>RAD</w:t>
      </w:r>
      <w:r w:rsidR="00D46DB6">
        <w:rPr>
          <w:rFonts w:ascii="Times" w:hAnsi="Times"/>
          <w:b/>
        </w:rPr>
        <w:t xml:space="preserve"> </w:t>
      </w:r>
      <w:r>
        <w:rPr>
          <w:rFonts w:ascii="Times" w:hAnsi="Times"/>
          <w:b/>
        </w:rPr>
        <w:t>sequencing</w:t>
      </w:r>
      <w:r w:rsidR="00055569">
        <w:rPr>
          <w:rFonts w:ascii="Times" w:hAnsi="Times"/>
          <w:b/>
        </w:rPr>
        <w:t xml:space="preserve"> </w:t>
      </w:r>
      <w:r w:rsidR="00055569">
        <w:rPr>
          <w:rFonts w:ascii="Times" w:hAnsi="Times"/>
          <w:bCs/>
        </w:rPr>
        <w:t>– restriction site associated DNA sequencing that produces genetic markers spread throughout the genome. Markers are located at each location that contains the cut site of the specific restriction enzyme used to shear DNA for sequencing.</w:t>
      </w:r>
    </w:p>
    <w:p w14:paraId="29F1A626" w14:textId="1CEE7EAB" w:rsidR="005A63B7" w:rsidRDefault="005A63B7" w:rsidP="00CC7E1B">
      <w:pPr>
        <w:spacing w:line="276" w:lineRule="auto"/>
        <w:ind w:left="720" w:hanging="720"/>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00D513C9">
        <w:rPr>
          <w:rFonts w:ascii="Times" w:hAnsi="Times"/>
          <w:bCs/>
        </w:rPr>
        <w:t>Scaffolds are c</w:t>
      </w:r>
      <w:r w:rsidRPr="005A63B7">
        <w:rPr>
          <w:rFonts w:ascii="Times" w:hAnsi="Times"/>
          <w:bCs/>
        </w:rPr>
        <w:t>reated by using sequence data</w:t>
      </w:r>
      <w:r w:rsidR="008D5552">
        <w:rPr>
          <w:rFonts w:ascii="Times" w:hAnsi="Times"/>
          <w:bCs/>
        </w:rPr>
        <w:t>,</w:t>
      </w:r>
      <w:r w:rsidRPr="005A63B7">
        <w:rPr>
          <w:rFonts w:ascii="Times" w:hAnsi="Times"/>
          <w:bCs/>
        </w:rPr>
        <w:t xml:space="preserve"> and relative position and orientation data</w:t>
      </w:r>
      <w:r w:rsidR="00D513C9">
        <w:rPr>
          <w:rFonts w:ascii="Times" w:hAnsi="Times"/>
          <w:bCs/>
        </w:rPr>
        <w:t xml:space="preserve">. </w:t>
      </w:r>
      <w:r w:rsidR="008D5552">
        <w:rPr>
          <w:rFonts w:ascii="Times" w:hAnsi="Times"/>
          <w:bCs/>
        </w:rPr>
        <w:t>They may</w:t>
      </w:r>
      <w:r>
        <w:rPr>
          <w:rFonts w:ascii="Times" w:hAnsi="Times"/>
          <w:bCs/>
        </w:rPr>
        <w:t xml:space="preserve"> contain gaps</w:t>
      </w:r>
      <w:r w:rsidR="00D513C9">
        <w:rPr>
          <w:rFonts w:ascii="Times" w:hAnsi="Times"/>
          <w:bCs/>
        </w:rPr>
        <w:t xml:space="preserve">, </w:t>
      </w:r>
      <w:r>
        <w:rPr>
          <w:rFonts w:ascii="Times" w:hAnsi="Times"/>
          <w:bCs/>
        </w:rPr>
        <w:t>denoted by the letter N.</w:t>
      </w:r>
    </w:p>
    <w:p w14:paraId="71EAD3E5" w14:textId="77777777" w:rsidR="00A07BB9" w:rsidRDefault="00A07BB9" w:rsidP="00CC7E1B">
      <w:pPr>
        <w:spacing w:line="276" w:lineRule="auto"/>
        <w:ind w:left="720" w:hanging="720"/>
        <w:rPr>
          <w:rFonts w:ascii="Times" w:hAnsi="Times"/>
          <w:bCs/>
        </w:rPr>
      </w:pPr>
      <w:r w:rsidRPr="00A07BB9">
        <w:rPr>
          <w:rFonts w:ascii="Times" w:hAnsi="Times"/>
          <w:b/>
        </w:rPr>
        <w:t>SNP</w:t>
      </w:r>
      <w:r>
        <w:rPr>
          <w:rFonts w:ascii="Times" w:hAnsi="Times"/>
          <w:bCs/>
        </w:rPr>
        <w:t xml:space="preserve"> – single nucleotide polymorphism </w:t>
      </w:r>
    </w:p>
    <w:p w14:paraId="27819847" w14:textId="517A4FD8" w:rsidR="005A63B7" w:rsidRDefault="005A63B7" w:rsidP="00CC7E1B">
      <w:pPr>
        <w:spacing w:line="276" w:lineRule="auto"/>
        <w:ind w:left="720" w:hanging="720"/>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40AAD99" w14:textId="77777777" w:rsidR="008413EC" w:rsidRDefault="008413EC" w:rsidP="00CC7E1B">
      <w:pPr>
        <w:spacing w:line="276" w:lineRule="auto"/>
        <w:rPr>
          <w:rFonts w:ascii="Times" w:hAnsi="Times"/>
          <w:bCs/>
        </w:rPr>
      </w:pPr>
    </w:p>
    <w:p w14:paraId="1D98B3A1" w14:textId="7347428F" w:rsidR="00B65A33" w:rsidRPr="008413EC" w:rsidRDefault="00B65A33" w:rsidP="00CC7E1B">
      <w:pPr>
        <w:pStyle w:val="Heading1"/>
        <w:spacing w:line="276" w:lineRule="auto"/>
      </w:pPr>
      <w:r w:rsidRPr="008413EC">
        <w:t>Software Versions</w:t>
      </w:r>
    </w:p>
    <w:p w14:paraId="6041DA48" w14:textId="517E78EB" w:rsidR="00B35325" w:rsidRDefault="00B35325" w:rsidP="00CC7E1B">
      <w:pPr>
        <w:spacing w:line="276" w:lineRule="auto"/>
        <w:rPr>
          <w:rFonts w:ascii="Times" w:hAnsi="Times"/>
          <w:bCs/>
        </w:rPr>
      </w:pPr>
      <w:r>
        <w:rPr>
          <w:rFonts w:ascii="Times" w:hAnsi="Times"/>
          <w:bCs/>
        </w:rPr>
        <w:t>ANGSD=</w:t>
      </w:r>
      <w:r w:rsidRPr="00B35325">
        <w:rPr>
          <w:rFonts w:ascii="Times" w:hAnsi="Times"/>
          <w:bCs/>
        </w:rPr>
        <w:t>0.934</w:t>
      </w:r>
    </w:p>
    <w:p w14:paraId="0FD154E6" w14:textId="22102400" w:rsidR="00B65A33" w:rsidRDefault="00B65A33" w:rsidP="00CC7E1B">
      <w:pPr>
        <w:spacing w:line="276" w:lineRule="auto"/>
        <w:rPr>
          <w:rFonts w:ascii="Times" w:hAnsi="Times"/>
          <w:bCs/>
        </w:rPr>
      </w:pPr>
      <w:r>
        <w:rPr>
          <w:rFonts w:ascii="Times" w:hAnsi="Times"/>
          <w:bCs/>
        </w:rPr>
        <w:t>BUSCO</w:t>
      </w:r>
      <w:r w:rsidR="007B27FA">
        <w:rPr>
          <w:rFonts w:ascii="Times" w:hAnsi="Times"/>
          <w:bCs/>
        </w:rPr>
        <w:t>=</w:t>
      </w:r>
      <w:r w:rsidR="007B27FA" w:rsidRPr="007B27FA">
        <w:rPr>
          <w:rFonts w:ascii="Times" w:hAnsi="Times"/>
          <w:bCs/>
        </w:rPr>
        <w:t>4.0.6</w:t>
      </w:r>
    </w:p>
    <w:p w14:paraId="1CFD2B33" w14:textId="0AD92676" w:rsidR="00B65A33" w:rsidRDefault="00B65A33" w:rsidP="00CC7E1B">
      <w:pPr>
        <w:spacing w:line="276" w:lineRule="auto"/>
        <w:rPr>
          <w:rFonts w:ascii="Times" w:hAnsi="Times"/>
          <w:bCs/>
        </w:rPr>
      </w:pPr>
      <w:proofErr w:type="spellStart"/>
      <w:r>
        <w:rPr>
          <w:rFonts w:ascii="Times" w:hAnsi="Times"/>
          <w:bCs/>
        </w:rPr>
        <w:t>samtools</w:t>
      </w:r>
      <w:proofErr w:type="spellEnd"/>
      <w:r w:rsidR="00626F2D">
        <w:rPr>
          <w:rFonts w:ascii="Times" w:hAnsi="Times"/>
          <w:bCs/>
        </w:rPr>
        <w:t>=1.10</w:t>
      </w:r>
    </w:p>
    <w:p w14:paraId="7448F7A2" w14:textId="54712C66" w:rsidR="00B65A33" w:rsidRDefault="00B65A33" w:rsidP="00CC7E1B">
      <w:pPr>
        <w:spacing w:line="276" w:lineRule="auto"/>
        <w:rPr>
          <w:rFonts w:ascii="Times" w:hAnsi="Times"/>
          <w:bCs/>
        </w:rPr>
      </w:pPr>
      <w:r>
        <w:rPr>
          <w:rFonts w:ascii="Times" w:hAnsi="Times"/>
          <w:bCs/>
        </w:rPr>
        <w:t>bwa</w:t>
      </w:r>
      <w:r w:rsidR="00626F2D">
        <w:rPr>
          <w:rFonts w:ascii="Times" w:hAnsi="Times"/>
          <w:bCs/>
        </w:rPr>
        <w:t>=0.7.17-r1188</w:t>
      </w:r>
    </w:p>
    <w:p w14:paraId="179A7BE1" w14:textId="4F1388BF" w:rsidR="00B65A33" w:rsidRDefault="00B65A33" w:rsidP="00CC7E1B">
      <w:pPr>
        <w:spacing w:line="276" w:lineRule="auto"/>
        <w:rPr>
          <w:rFonts w:ascii="Times" w:hAnsi="Times"/>
          <w:bCs/>
        </w:rPr>
      </w:pPr>
      <w:proofErr w:type="spellStart"/>
      <w:r>
        <w:rPr>
          <w:rFonts w:ascii="Times" w:hAnsi="Times"/>
          <w:bCs/>
        </w:rPr>
        <w:t>bedtools</w:t>
      </w:r>
      <w:proofErr w:type="spellEnd"/>
      <w:r w:rsidR="007B27FA">
        <w:rPr>
          <w:rFonts w:ascii="Times" w:hAnsi="Times"/>
          <w:bCs/>
        </w:rPr>
        <w:t>=</w:t>
      </w:r>
      <w:r w:rsidR="007B27FA" w:rsidRPr="007B27FA">
        <w:rPr>
          <w:rFonts w:ascii="Times" w:hAnsi="Times"/>
          <w:bCs/>
        </w:rPr>
        <w:t>2.29.2</w:t>
      </w:r>
    </w:p>
    <w:p w14:paraId="57155436" w14:textId="72B3B7AF" w:rsidR="00B65A33" w:rsidRDefault="00B65A33" w:rsidP="00CC7E1B">
      <w:pPr>
        <w:spacing w:line="276" w:lineRule="auto"/>
        <w:rPr>
          <w:rFonts w:ascii="Times" w:hAnsi="Times"/>
          <w:bCs/>
        </w:rPr>
      </w:pPr>
      <w:proofErr w:type="spellStart"/>
      <w:r>
        <w:rPr>
          <w:rFonts w:ascii="Times" w:hAnsi="Times"/>
          <w:bCs/>
        </w:rPr>
        <w:t>chromonomer</w:t>
      </w:r>
      <w:proofErr w:type="spellEnd"/>
      <w:r w:rsidR="007B27FA">
        <w:rPr>
          <w:rFonts w:ascii="Times" w:hAnsi="Times"/>
          <w:bCs/>
        </w:rPr>
        <w:t>=1.13</w:t>
      </w:r>
    </w:p>
    <w:p w14:paraId="28F9FD99" w14:textId="0A877BCA" w:rsidR="00626F2D" w:rsidRDefault="00626F2D" w:rsidP="00CC7E1B">
      <w:pPr>
        <w:spacing w:line="276" w:lineRule="auto"/>
        <w:rPr>
          <w:rFonts w:ascii="Times" w:hAnsi="Times"/>
          <w:bCs/>
        </w:rPr>
      </w:pPr>
      <w:proofErr w:type="spellStart"/>
      <w:r>
        <w:rPr>
          <w:rFonts w:ascii="Times" w:hAnsi="Times"/>
          <w:bCs/>
        </w:rPr>
        <w:t>htslib</w:t>
      </w:r>
      <w:proofErr w:type="spellEnd"/>
      <w:r>
        <w:rPr>
          <w:rFonts w:ascii="Times" w:hAnsi="Times"/>
          <w:bCs/>
        </w:rPr>
        <w:t>=1.10.2</w:t>
      </w:r>
    </w:p>
    <w:p w14:paraId="3EF17AD1" w14:textId="399AF68F" w:rsidR="00B65A33" w:rsidRDefault="00B65A33" w:rsidP="00CC7E1B">
      <w:pPr>
        <w:spacing w:line="276" w:lineRule="auto"/>
        <w:rPr>
          <w:rFonts w:ascii="Times" w:hAnsi="Times"/>
          <w:bCs/>
        </w:rPr>
      </w:pPr>
      <w:r>
        <w:rPr>
          <w:rFonts w:ascii="Times" w:hAnsi="Times"/>
          <w:bCs/>
        </w:rPr>
        <w:t>SALSA2</w:t>
      </w:r>
      <w:r w:rsidR="007B27FA">
        <w:rPr>
          <w:rFonts w:ascii="Times" w:hAnsi="Times"/>
          <w:bCs/>
        </w:rPr>
        <w:t>=2.0</w:t>
      </w:r>
    </w:p>
    <w:p w14:paraId="41DFC67E" w14:textId="0417E34C" w:rsidR="00B65A33" w:rsidRDefault="00B65A33" w:rsidP="00CC7E1B">
      <w:pPr>
        <w:spacing w:line="276" w:lineRule="auto"/>
        <w:rPr>
          <w:rFonts w:ascii="Times" w:hAnsi="Times"/>
          <w:bCs/>
        </w:rPr>
      </w:pPr>
      <w:r>
        <w:rPr>
          <w:rFonts w:ascii="Times" w:hAnsi="Times"/>
          <w:bCs/>
        </w:rPr>
        <w:t>scaff10x</w:t>
      </w:r>
      <w:r w:rsidR="007B27FA">
        <w:rPr>
          <w:rFonts w:ascii="Times" w:hAnsi="Times"/>
          <w:bCs/>
        </w:rPr>
        <w:t>=4.2</w:t>
      </w:r>
    </w:p>
    <w:p w14:paraId="0DBE5827" w14:textId="65885737" w:rsidR="00B65A33" w:rsidRDefault="00B65A33" w:rsidP="00CC7E1B">
      <w:pPr>
        <w:spacing w:line="276" w:lineRule="auto"/>
        <w:rPr>
          <w:rFonts w:ascii="Times" w:hAnsi="Times"/>
          <w:bCs/>
        </w:rPr>
      </w:pPr>
      <w:r>
        <w:rPr>
          <w:rFonts w:ascii="Times" w:hAnsi="Times"/>
          <w:bCs/>
        </w:rPr>
        <w:t>kat</w:t>
      </w:r>
      <w:r w:rsidR="007B27FA">
        <w:rPr>
          <w:rFonts w:ascii="Times" w:hAnsi="Times"/>
          <w:bCs/>
        </w:rPr>
        <w:t>=</w:t>
      </w:r>
      <w:r w:rsidR="007B27FA" w:rsidRPr="007B27FA">
        <w:rPr>
          <w:rFonts w:ascii="Times" w:hAnsi="Times"/>
          <w:bCs/>
        </w:rPr>
        <w:t>2.4.2</w:t>
      </w:r>
    </w:p>
    <w:p w14:paraId="42EB1767" w14:textId="65F95CAC" w:rsidR="00B65A33" w:rsidRDefault="00B65A33" w:rsidP="00CC7E1B">
      <w:pPr>
        <w:spacing w:line="276" w:lineRule="auto"/>
        <w:rPr>
          <w:rFonts w:ascii="Times" w:hAnsi="Times"/>
          <w:bCs/>
        </w:rPr>
      </w:pPr>
      <w:r>
        <w:rPr>
          <w:rFonts w:ascii="Times" w:hAnsi="Times"/>
          <w:bCs/>
        </w:rPr>
        <w:t>ccs</w:t>
      </w:r>
      <w:r w:rsidR="007B27FA">
        <w:rPr>
          <w:rFonts w:ascii="Times" w:hAnsi="Times"/>
          <w:bCs/>
        </w:rPr>
        <w:t>=3.3.0</w:t>
      </w:r>
    </w:p>
    <w:p w14:paraId="03930AC7" w14:textId="0E502503" w:rsidR="00B65A33" w:rsidRDefault="00B65A33" w:rsidP="00CC7E1B">
      <w:pPr>
        <w:spacing w:line="276" w:lineRule="auto"/>
        <w:rPr>
          <w:rFonts w:ascii="Times" w:hAnsi="Times"/>
          <w:bCs/>
        </w:rPr>
      </w:pPr>
      <w:proofErr w:type="spellStart"/>
      <w:r>
        <w:rPr>
          <w:rFonts w:ascii="Times" w:hAnsi="Times"/>
          <w:bCs/>
        </w:rPr>
        <w:t>picard</w:t>
      </w:r>
      <w:proofErr w:type="spellEnd"/>
      <w:r w:rsidR="00B35325">
        <w:rPr>
          <w:rFonts w:ascii="Times" w:hAnsi="Times"/>
          <w:bCs/>
        </w:rPr>
        <w:t>=2.23.3</w:t>
      </w:r>
    </w:p>
    <w:p w14:paraId="37529300" w14:textId="1706AE5A" w:rsidR="00B65A33" w:rsidRDefault="00B65A33" w:rsidP="00CC7E1B">
      <w:pPr>
        <w:spacing w:line="276" w:lineRule="auto"/>
        <w:rPr>
          <w:rFonts w:ascii="Times" w:hAnsi="Times"/>
          <w:bCs/>
        </w:rPr>
      </w:pPr>
      <w:r>
        <w:rPr>
          <w:rFonts w:ascii="Times" w:hAnsi="Times"/>
          <w:bCs/>
        </w:rPr>
        <w:t>IPA</w:t>
      </w:r>
      <w:r w:rsidR="00B35325">
        <w:rPr>
          <w:rFonts w:ascii="Times" w:hAnsi="Times"/>
          <w:bCs/>
        </w:rPr>
        <w:t>=</w:t>
      </w:r>
      <w:r w:rsidR="00B35325" w:rsidRPr="00B35325">
        <w:rPr>
          <w:rFonts w:ascii="Times" w:hAnsi="Times"/>
          <w:bCs/>
        </w:rPr>
        <w:t>1.3.1</w:t>
      </w:r>
    </w:p>
    <w:p w14:paraId="28B42637" w14:textId="273D43A9" w:rsidR="00055A61" w:rsidRDefault="00724753" w:rsidP="00CC7E1B">
      <w:pPr>
        <w:spacing w:line="276" w:lineRule="auto"/>
        <w:rPr>
          <w:rFonts w:ascii="Times" w:hAnsi="Times"/>
          <w:bCs/>
        </w:rPr>
      </w:pPr>
      <w:r>
        <w:rPr>
          <w:rFonts w:ascii="Times" w:hAnsi="Times"/>
          <w:bCs/>
        </w:rPr>
        <w:t>Genomescope</w:t>
      </w:r>
      <w:r w:rsidR="007B27FA">
        <w:rPr>
          <w:rFonts w:ascii="Times" w:hAnsi="Times"/>
          <w:bCs/>
        </w:rPr>
        <w:t>2=2.0</w:t>
      </w:r>
    </w:p>
    <w:p w14:paraId="5E476E6E" w14:textId="75646845" w:rsidR="00055A61" w:rsidRDefault="00055A61" w:rsidP="00CC7E1B">
      <w:pPr>
        <w:spacing w:line="276" w:lineRule="auto"/>
        <w:rPr>
          <w:rFonts w:ascii="Times" w:hAnsi="Times"/>
          <w:bCs/>
        </w:rPr>
      </w:pPr>
      <w:r>
        <w:rPr>
          <w:rFonts w:ascii="Times" w:hAnsi="Times"/>
          <w:bCs/>
        </w:rPr>
        <w:br w:type="page"/>
      </w:r>
    </w:p>
    <w:p w14:paraId="28011801" w14:textId="32A99533" w:rsidR="00055A61" w:rsidRPr="00055A61" w:rsidRDefault="00055A61" w:rsidP="00CC7E1B">
      <w:pPr>
        <w:pStyle w:val="Heading1"/>
        <w:spacing w:line="276" w:lineRule="auto"/>
      </w:pPr>
      <w:r w:rsidRPr="00055A61">
        <w:lastRenderedPageBreak/>
        <w:t>Works Cited</w:t>
      </w:r>
    </w:p>
    <w:p w14:paraId="2ECDA058" w14:textId="218D0924" w:rsidR="00055A61" w:rsidRDefault="00055A61" w:rsidP="00CC7E1B">
      <w:pPr>
        <w:spacing w:line="276" w:lineRule="auto"/>
        <w:rPr>
          <w:rFonts w:ascii="Times" w:hAnsi="Times"/>
          <w:bCs/>
        </w:rPr>
      </w:pPr>
    </w:p>
    <w:p w14:paraId="064A6F9D" w14:textId="77777777" w:rsidR="008D5CF9" w:rsidRPr="008D5CF9" w:rsidRDefault="0082024C" w:rsidP="008D5CF9">
      <w:pPr>
        <w:pStyle w:val="Bibliography"/>
      </w:pPr>
      <w:r>
        <w:rPr>
          <w:rFonts w:ascii="Times" w:hAnsi="Times"/>
          <w:bCs/>
        </w:rPr>
        <w:fldChar w:fldCharType="begin"/>
      </w:r>
      <w:r w:rsidR="008D5CF9">
        <w:rPr>
          <w:rFonts w:ascii="Times" w:hAnsi="Times"/>
          <w:bCs/>
        </w:rPr>
        <w:instrText xml:space="preserve"> ADDIN ZOTERO_BIBL {"uncited":[],"omitted":[],"custom":[]} CSL_BIBLIOGRAPHY </w:instrText>
      </w:r>
      <w:r>
        <w:rPr>
          <w:rFonts w:ascii="Times" w:hAnsi="Times"/>
          <w:bCs/>
        </w:rPr>
        <w:fldChar w:fldCharType="separate"/>
      </w:r>
      <w:r w:rsidR="008D5CF9" w:rsidRPr="008D5CF9">
        <w:t>1.</w:t>
      </w:r>
      <w:r w:rsidR="008D5CF9" w:rsidRPr="008D5CF9">
        <w:tab/>
        <w:t xml:space="preserve">Moyle, P. B., Brown, Larry R. ,. Durand, John R. ,. Hobbs, James A. Delta Smelt: LIfe History and Decline of a Once-Adundant Species in the San Francisco Estuary. </w:t>
      </w:r>
      <w:r w:rsidR="008D5CF9" w:rsidRPr="008D5CF9">
        <w:rPr>
          <w:i/>
          <w:iCs/>
        </w:rPr>
        <w:t>San Franc. Estuary Watershed Sci.</w:t>
      </w:r>
      <w:r w:rsidR="008D5CF9" w:rsidRPr="008D5CF9">
        <w:t xml:space="preserve"> </w:t>
      </w:r>
      <w:r w:rsidR="008D5CF9" w:rsidRPr="008D5CF9">
        <w:rPr>
          <w:b/>
          <w:bCs/>
        </w:rPr>
        <w:t>14</w:t>
      </w:r>
      <w:r w:rsidR="008D5CF9" w:rsidRPr="008D5CF9">
        <w:t>, 1–40 (2016).</w:t>
      </w:r>
    </w:p>
    <w:p w14:paraId="70A898AC" w14:textId="77777777" w:rsidR="008D5CF9" w:rsidRPr="008D5CF9" w:rsidRDefault="008D5CF9" w:rsidP="008D5CF9">
      <w:pPr>
        <w:pStyle w:val="Bibliography"/>
      </w:pPr>
      <w:r w:rsidRPr="008D5CF9">
        <w:t>2.</w:t>
      </w:r>
      <w:r w:rsidRPr="008D5CF9">
        <w:tab/>
        <w:t xml:space="preserve">Moyle, P. B. </w:t>
      </w:r>
      <w:r w:rsidRPr="008D5CF9">
        <w:rPr>
          <w:i/>
          <w:iCs/>
        </w:rPr>
        <w:t>Inland Fishes of California</w:t>
      </w:r>
      <w:r w:rsidRPr="008D5CF9">
        <w:t>. 682 (2003). doi:10.1643/OT-03-100.</w:t>
      </w:r>
    </w:p>
    <w:p w14:paraId="0EF5F8FF" w14:textId="77777777" w:rsidR="008D5CF9" w:rsidRPr="008D5CF9" w:rsidRDefault="008D5CF9" w:rsidP="008D5CF9">
      <w:pPr>
        <w:pStyle w:val="Bibliography"/>
      </w:pPr>
      <w:r w:rsidRPr="008D5CF9">
        <w:t>3.</w:t>
      </w:r>
      <w:r w:rsidRPr="008D5CF9">
        <w:tab/>
        <w:t xml:space="preserve">Fisch, K. M., Mahardja, B., Burton, R. S. &amp; May, B. Hybridization between delta smelt and two other species within the family Osmeridae in the San Francisco Bay-Delta. </w:t>
      </w:r>
      <w:r w:rsidRPr="008D5CF9">
        <w:rPr>
          <w:i/>
          <w:iCs/>
        </w:rPr>
        <w:t>Conserv. Genet.</w:t>
      </w:r>
      <w:r w:rsidRPr="008D5CF9">
        <w:t xml:space="preserve"> </w:t>
      </w:r>
      <w:r w:rsidRPr="008D5CF9">
        <w:rPr>
          <w:b/>
          <w:bCs/>
        </w:rPr>
        <w:t>15</w:t>
      </w:r>
      <w:r w:rsidRPr="008D5CF9">
        <w:t>, 489–494 (2014).</w:t>
      </w:r>
    </w:p>
    <w:p w14:paraId="0D5E0184" w14:textId="77777777" w:rsidR="008D5CF9" w:rsidRPr="008D5CF9" w:rsidRDefault="008D5CF9" w:rsidP="008D5CF9">
      <w:pPr>
        <w:pStyle w:val="Bibliography"/>
      </w:pPr>
      <w:r w:rsidRPr="008D5CF9">
        <w:t>4.</w:t>
      </w:r>
      <w:r w:rsidRPr="008D5CF9">
        <w:tab/>
        <w:t xml:space="preserve">Benjamin, A. </w:t>
      </w:r>
      <w:r w:rsidRPr="008D5CF9">
        <w:rPr>
          <w:i/>
          <w:iCs/>
        </w:rPr>
        <w:t>et al.</w:t>
      </w:r>
      <w:r w:rsidRPr="008D5CF9">
        <w:t xml:space="preserve"> Use of single nucleotide polymorphisms identifies backcrossing and species misidentifications among three San Francisco estuary osmerids Collection Sites for Unknown Fish Yolo Bypass sites Lower Sacramento River site. </w:t>
      </w:r>
      <w:r w:rsidRPr="008D5CF9">
        <w:rPr>
          <w:i/>
          <w:iCs/>
        </w:rPr>
        <w:t>Conserv. Genet.</w:t>
      </w:r>
      <w:r w:rsidRPr="008D5CF9">
        <w:t xml:space="preserve"> </w:t>
      </w:r>
      <w:r w:rsidRPr="008D5CF9">
        <w:rPr>
          <w:b/>
          <w:bCs/>
        </w:rPr>
        <w:t>0</w:t>
      </w:r>
      <w:r w:rsidRPr="008D5CF9">
        <w:t>, 0–0 (2018).</w:t>
      </w:r>
    </w:p>
    <w:p w14:paraId="6A6CE53D" w14:textId="77777777" w:rsidR="008D5CF9" w:rsidRPr="008D5CF9" w:rsidRDefault="008D5CF9" w:rsidP="008D5CF9">
      <w:pPr>
        <w:pStyle w:val="Bibliography"/>
      </w:pPr>
      <w:r w:rsidRPr="008D5CF9">
        <w:t>5.</w:t>
      </w:r>
      <w:r w:rsidRPr="008D5CF9">
        <w:tab/>
        <w:t xml:space="preserve">Finger, A. J., Schumer, G., Benjamin, A. &amp; Blankenship, S. Evaluation and Interpretation of Genetic Effective Population Size of Delta Smelt from 2011–2014. </w:t>
      </w:r>
      <w:r w:rsidRPr="008D5CF9">
        <w:rPr>
          <w:i/>
          <w:iCs/>
        </w:rPr>
        <w:t>San Franc. Estuary Watershed Sci.</w:t>
      </w:r>
      <w:r w:rsidRPr="008D5CF9">
        <w:t xml:space="preserve"> </w:t>
      </w:r>
      <w:r w:rsidRPr="008D5CF9">
        <w:rPr>
          <w:b/>
          <w:bCs/>
        </w:rPr>
        <w:t>15</w:t>
      </w:r>
      <w:r w:rsidRPr="008D5CF9">
        <w:t>, (2017).</w:t>
      </w:r>
    </w:p>
    <w:p w14:paraId="6EA34F84" w14:textId="77777777" w:rsidR="008D5CF9" w:rsidRPr="008D5CF9" w:rsidRDefault="008D5CF9" w:rsidP="008D5CF9">
      <w:pPr>
        <w:pStyle w:val="Bibliography"/>
      </w:pPr>
      <w:r w:rsidRPr="008D5CF9">
        <w:t>6.</w:t>
      </w:r>
      <w:r w:rsidRPr="008D5CF9">
        <w:tab/>
        <w:t xml:space="preserve">Fisch, K. M., Henderson, J. M., Burton, R. S. &amp; May, B. Population genetics and conservation implications for the endangered delta smelt in the San Francisco Bay-Delta. </w:t>
      </w:r>
      <w:r w:rsidRPr="008D5CF9">
        <w:rPr>
          <w:i/>
          <w:iCs/>
        </w:rPr>
        <w:t>Conserv. Genet.</w:t>
      </w:r>
      <w:r w:rsidRPr="008D5CF9">
        <w:t xml:space="preserve"> </w:t>
      </w:r>
      <w:r w:rsidRPr="008D5CF9">
        <w:rPr>
          <w:b/>
          <w:bCs/>
        </w:rPr>
        <w:t>12</w:t>
      </w:r>
      <w:r w:rsidRPr="008D5CF9">
        <w:t>, 1421–1434 (2011).</w:t>
      </w:r>
    </w:p>
    <w:p w14:paraId="0A2E6C8C" w14:textId="77777777" w:rsidR="008D5CF9" w:rsidRPr="008D5CF9" w:rsidRDefault="008D5CF9" w:rsidP="008D5CF9">
      <w:pPr>
        <w:pStyle w:val="Bibliography"/>
      </w:pPr>
      <w:r w:rsidRPr="008D5CF9">
        <w:t>7.</w:t>
      </w:r>
      <w:r w:rsidRPr="008D5CF9">
        <w:tab/>
        <w:t xml:space="preserve">Allendorf, F. W., Hohenlohe, P. A. &amp; Luikart, G. Genomics and the future of conservation genetics. </w:t>
      </w:r>
      <w:r w:rsidRPr="008D5CF9">
        <w:rPr>
          <w:i/>
          <w:iCs/>
        </w:rPr>
        <w:t>Nat. Rev. Genet.</w:t>
      </w:r>
      <w:r w:rsidRPr="008D5CF9">
        <w:t xml:space="preserve"> (2010) doi:10.1038/nrg2844.</w:t>
      </w:r>
    </w:p>
    <w:p w14:paraId="3206F86C" w14:textId="77777777" w:rsidR="008D5CF9" w:rsidRPr="008D5CF9" w:rsidRDefault="008D5CF9" w:rsidP="008D5CF9">
      <w:pPr>
        <w:pStyle w:val="Bibliography"/>
      </w:pPr>
      <w:r w:rsidRPr="008D5CF9">
        <w:t>8.</w:t>
      </w:r>
      <w:r w:rsidRPr="008D5CF9">
        <w:tab/>
        <w:t xml:space="preserve">Steiner, C. C., Putnam, A. S., Hoeck, P. E. A. &amp; Ryder, O. A. Conservation Genomics of Threatened Animal Species. </w:t>
      </w:r>
      <w:r w:rsidRPr="008D5CF9">
        <w:rPr>
          <w:i/>
          <w:iCs/>
        </w:rPr>
        <w:t>Annu. Rev. Anim. Biosci.</w:t>
      </w:r>
      <w:r w:rsidRPr="008D5CF9">
        <w:t xml:space="preserve"> </w:t>
      </w:r>
      <w:r w:rsidRPr="008D5CF9">
        <w:rPr>
          <w:b/>
          <w:bCs/>
        </w:rPr>
        <w:t>1</w:t>
      </w:r>
      <w:r w:rsidRPr="008D5CF9">
        <w:t>, 261–281 (2013).</w:t>
      </w:r>
    </w:p>
    <w:p w14:paraId="50751E9A" w14:textId="77777777" w:rsidR="008D5CF9" w:rsidRPr="008D5CF9" w:rsidRDefault="008D5CF9" w:rsidP="008D5CF9">
      <w:pPr>
        <w:pStyle w:val="Bibliography"/>
      </w:pPr>
      <w:r w:rsidRPr="008D5CF9">
        <w:lastRenderedPageBreak/>
        <w:t>9.</w:t>
      </w:r>
      <w:r w:rsidRPr="008D5CF9">
        <w:tab/>
        <w:t xml:space="preserve">Waples, R. S. Making sense of genetic estimates of effective population size. </w:t>
      </w:r>
      <w:r w:rsidRPr="008D5CF9">
        <w:rPr>
          <w:i/>
          <w:iCs/>
        </w:rPr>
        <w:t>Mol. Ecol.</w:t>
      </w:r>
      <w:r w:rsidRPr="008D5CF9">
        <w:t xml:space="preserve"> </w:t>
      </w:r>
      <w:r w:rsidRPr="008D5CF9">
        <w:rPr>
          <w:b/>
          <w:bCs/>
        </w:rPr>
        <w:t>25</w:t>
      </w:r>
      <w:r w:rsidRPr="008D5CF9">
        <w:t>, 4689–4691 (2016).</w:t>
      </w:r>
    </w:p>
    <w:p w14:paraId="3823CBD8" w14:textId="77777777" w:rsidR="008D5CF9" w:rsidRPr="008D5CF9" w:rsidRDefault="008D5CF9" w:rsidP="008D5CF9">
      <w:pPr>
        <w:pStyle w:val="Bibliography"/>
      </w:pPr>
      <w:r w:rsidRPr="008D5CF9">
        <w:t>10.</w:t>
      </w:r>
      <w:r w:rsidRPr="008D5CF9">
        <w:tab/>
        <w:t xml:space="preserve">Prince, D. J. </w:t>
      </w:r>
      <w:r w:rsidRPr="008D5CF9">
        <w:rPr>
          <w:i/>
          <w:iCs/>
        </w:rPr>
        <w:t>et al.</w:t>
      </w:r>
      <w:r w:rsidRPr="008D5CF9">
        <w:t xml:space="preserve"> The evolutionary basis of premature migration in Pacific salmon highlights the utility of genomics for informing conservation. </w:t>
      </w:r>
      <w:r w:rsidRPr="008D5CF9">
        <w:rPr>
          <w:i/>
          <w:iCs/>
        </w:rPr>
        <w:t>Sci. Adv.</w:t>
      </w:r>
      <w:r w:rsidRPr="008D5CF9">
        <w:t xml:space="preserve"> </w:t>
      </w:r>
      <w:r w:rsidRPr="008D5CF9">
        <w:rPr>
          <w:b/>
          <w:bCs/>
        </w:rPr>
        <w:t>3</w:t>
      </w:r>
      <w:r w:rsidRPr="008D5CF9">
        <w:t>, (2017).</w:t>
      </w:r>
    </w:p>
    <w:p w14:paraId="504FE566" w14:textId="77777777" w:rsidR="008D5CF9" w:rsidRPr="008D5CF9" w:rsidRDefault="008D5CF9" w:rsidP="008D5CF9">
      <w:pPr>
        <w:pStyle w:val="Bibliography"/>
      </w:pPr>
      <w:r w:rsidRPr="008D5CF9">
        <w:t>11.</w:t>
      </w:r>
      <w:r w:rsidRPr="008D5CF9">
        <w:tab/>
        <w:t xml:space="preserve">Narum, S. R., Genova, A. Di, Micheletti, S. J. &amp; Maass, A. Genomic variation underlying complex life-history traits revealed by genome sequencing in Chinook salmon. </w:t>
      </w:r>
      <w:r w:rsidRPr="008D5CF9">
        <w:rPr>
          <w:i/>
          <w:iCs/>
        </w:rPr>
        <w:t>Proc. R. Soc. B Biol. Sci.</w:t>
      </w:r>
      <w:r w:rsidRPr="008D5CF9">
        <w:t xml:space="preserve"> </w:t>
      </w:r>
      <w:r w:rsidRPr="008D5CF9">
        <w:rPr>
          <w:b/>
          <w:bCs/>
        </w:rPr>
        <w:t>285</w:t>
      </w:r>
      <w:r w:rsidRPr="008D5CF9">
        <w:t>, (2018).</w:t>
      </w:r>
    </w:p>
    <w:p w14:paraId="24206248" w14:textId="77777777" w:rsidR="008D5CF9" w:rsidRPr="008D5CF9" w:rsidRDefault="008D5CF9" w:rsidP="008D5CF9">
      <w:pPr>
        <w:pStyle w:val="Bibliography"/>
      </w:pPr>
      <w:r w:rsidRPr="008D5CF9">
        <w:t>12.</w:t>
      </w:r>
      <w:r w:rsidRPr="008D5CF9">
        <w:tab/>
        <w:t xml:space="preserve">Bickhart, D. M. </w:t>
      </w:r>
      <w:r w:rsidRPr="008D5CF9">
        <w:rPr>
          <w:i/>
          <w:iCs/>
        </w:rPr>
        <w:t>et al.</w:t>
      </w:r>
      <w:r w:rsidRPr="008D5CF9">
        <w:t xml:space="preserve"> Single-molecule sequencing and chromatin conformation capture enable de novo reference assembly of the domestic goat genome. </w:t>
      </w:r>
      <w:r w:rsidRPr="008D5CF9">
        <w:rPr>
          <w:i/>
          <w:iCs/>
        </w:rPr>
        <w:t>Nat. Genet.</w:t>
      </w:r>
      <w:r w:rsidRPr="008D5CF9">
        <w:t xml:space="preserve"> </w:t>
      </w:r>
      <w:r w:rsidRPr="008D5CF9">
        <w:rPr>
          <w:b/>
          <w:bCs/>
        </w:rPr>
        <w:t>49</w:t>
      </w:r>
      <w:r w:rsidRPr="008D5CF9">
        <w:t>, 643–650 (2017).</w:t>
      </w:r>
    </w:p>
    <w:p w14:paraId="09673109" w14:textId="77777777" w:rsidR="008D5CF9" w:rsidRPr="008D5CF9" w:rsidRDefault="008D5CF9" w:rsidP="008D5CF9">
      <w:pPr>
        <w:pStyle w:val="Bibliography"/>
      </w:pPr>
      <w:r w:rsidRPr="008D5CF9">
        <w:t>13.</w:t>
      </w:r>
      <w:r w:rsidRPr="008D5CF9">
        <w:tab/>
        <w:t xml:space="preserve">Rhie, A. </w:t>
      </w:r>
      <w:r w:rsidRPr="008D5CF9">
        <w:rPr>
          <w:i/>
          <w:iCs/>
        </w:rPr>
        <w:t>et al.</w:t>
      </w:r>
      <w:r w:rsidRPr="008D5CF9">
        <w:t xml:space="preserve"> Towards complete and error-free genome assemblies of all vertebrate species. </w:t>
      </w:r>
      <w:r w:rsidRPr="008D5CF9">
        <w:rPr>
          <w:i/>
          <w:iCs/>
        </w:rPr>
        <w:t>Nature</w:t>
      </w:r>
      <w:r w:rsidRPr="008D5CF9">
        <w:t xml:space="preserve"> </w:t>
      </w:r>
      <w:r w:rsidRPr="008D5CF9">
        <w:rPr>
          <w:b/>
          <w:bCs/>
        </w:rPr>
        <w:t>592</w:t>
      </w:r>
      <w:r w:rsidRPr="008D5CF9">
        <w:t>, 737–746 (2021).</w:t>
      </w:r>
    </w:p>
    <w:p w14:paraId="56D0E7AE" w14:textId="77777777" w:rsidR="008D5CF9" w:rsidRPr="008D5CF9" w:rsidRDefault="008D5CF9" w:rsidP="008D5CF9">
      <w:pPr>
        <w:pStyle w:val="Bibliography"/>
      </w:pPr>
      <w:r w:rsidRPr="008D5CF9">
        <w:t>14.</w:t>
      </w:r>
      <w:r w:rsidRPr="008D5CF9">
        <w:tab/>
        <w:t xml:space="preserve">Lew, R. M. </w:t>
      </w:r>
      <w:r w:rsidRPr="008D5CF9">
        <w:rPr>
          <w:i/>
          <w:iCs/>
        </w:rPr>
        <w:t>et al.</w:t>
      </w:r>
      <w:r w:rsidRPr="008D5CF9">
        <w:t xml:space="preserve"> Using Next-Generation Sequencing to Assist a Conservation Hatchery: a Single-Nucleotide Polymorphism Panel for the Genetic Management of Endangered Delta Smelt. </w:t>
      </w:r>
      <w:r w:rsidRPr="008D5CF9">
        <w:rPr>
          <w:i/>
          <w:iCs/>
        </w:rPr>
        <w:t>Trans. Am. Fish. Soc.</w:t>
      </w:r>
      <w:r w:rsidRPr="008D5CF9">
        <w:t xml:space="preserve"> </w:t>
      </w:r>
      <w:r w:rsidRPr="008D5CF9">
        <w:rPr>
          <w:b/>
          <w:bCs/>
        </w:rPr>
        <w:t>144</w:t>
      </w:r>
      <w:r w:rsidRPr="008D5CF9">
        <w:t>, 767–779 (2015).</w:t>
      </w:r>
    </w:p>
    <w:p w14:paraId="2754EE01" w14:textId="77777777" w:rsidR="008D5CF9" w:rsidRPr="008D5CF9" w:rsidRDefault="008D5CF9" w:rsidP="008D5CF9">
      <w:pPr>
        <w:pStyle w:val="Bibliography"/>
      </w:pPr>
      <w:r w:rsidRPr="008D5CF9">
        <w:t>15.</w:t>
      </w:r>
      <w:r w:rsidRPr="008D5CF9">
        <w:tab/>
        <w:t xml:space="preserve">Patrick, H. J. H., Chomič, A. &amp; Armstrong, K. F. Cooled Propylene Glycol as a Pragmatic Choice for Preservation of DNA From Remote Field-Collected Diptera for Next-Generation Sequence Analysis. </w:t>
      </w:r>
      <w:r w:rsidRPr="008D5CF9">
        <w:rPr>
          <w:i/>
          <w:iCs/>
        </w:rPr>
        <w:t>J. Econ. Entomol.</w:t>
      </w:r>
      <w:r w:rsidRPr="008D5CF9">
        <w:t xml:space="preserve"> </w:t>
      </w:r>
      <w:r w:rsidRPr="008D5CF9">
        <w:rPr>
          <w:b/>
          <w:bCs/>
        </w:rPr>
        <w:t>109</w:t>
      </w:r>
      <w:r w:rsidRPr="008D5CF9">
        <w:t>, 1469–1473 (2016).</w:t>
      </w:r>
    </w:p>
    <w:p w14:paraId="003B7682" w14:textId="77777777" w:rsidR="008D5CF9" w:rsidRPr="008D5CF9" w:rsidRDefault="008D5CF9" w:rsidP="008D5CF9">
      <w:pPr>
        <w:pStyle w:val="Bibliography"/>
      </w:pPr>
      <w:r w:rsidRPr="008D5CF9">
        <w:t>16.</w:t>
      </w:r>
      <w:r w:rsidRPr="008D5CF9">
        <w:tab/>
        <w:t xml:space="preserve">Wasko, A. P., Martins, C., Oliveira, C. &amp; Foresti, F. Non-destructive genetic sampling in fish. An improved method for DNA extraction from fish fins and scales. </w:t>
      </w:r>
      <w:r w:rsidRPr="008D5CF9">
        <w:rPr>
          <w:i/>
          <w:iCs/>
        </w:rPr>
        <w:t>Hereditas</w:t>
      </w:r>
      <w:r w:rsidRPr="008D5CF9">
        <w:t xml:space="preserve"> </w:t>
      </w:r>
      <w:r w:rsidRPr="008D5CF9">
        <w:rPr>
          <w:b/>
          <w:bCs/>
        </w:rPr>
        <w:t>138</w:t>
      </w:r>
      <w:r w:rsidRPr="008D5CF9">
        <w:t>, 161–165 (2003).</w:t>
      </w:r>
    </w:p>
    <w:p w14:paraId="043DFA0D" w14:textId="77777777" w:rsidR="008D5CF9" w:rsidRPr="008D5CF9" w:rsidRDefault="008D5CF9" w:rsidP="008D5CF9">
      <w:pPr>
        <w:pStyle w:val="Bibliography"/>
      </w:pPr>
      <w:r w:rsidRPr="008D5CF9">
        <w:t>17.</w:t>
      </w:r>
      <w:r w:rsidRPr="008D5CF9">
        <w:tab/>
        <w:t xml:space="preserve">Vurture, G. W. </w:t>
      </w:r>
      <w:r w:rsidRPr="008D5CF9">
        <w:rPr>
          <w:i/>
          <w:iCs/>
        </w:rPr>
        <w:t>et al.</w:t>
      </w:r>
      <w:r w:rsidRPr="008D5CF9">
        <w:t xml:space="preserve"> GenomeScope: fast reference-free genome profiling from short reads. </w:t>
      </w:r>
      <w:r w:rsidRPr="008D5CF9">
        <w:rPr>
          <w:i/>
          <w:iCs/>
        </w:rPr>
        <w:t>Bioinformatics</w:t>
      </w:r>
      <w:r w:rsidRPr="008D5CF9">
        <w:t xml:space="preserve"> </w:t>
      </w:r>
      <w:r w:rsidRPr="008D5CF9">
        <w:rPr>
          <w:b/>
          <w:bCs/>
        </w:rPr>
        <w:t>33</w:t>
      </w:r>
      <w:r w:rsidRPr="008D5CF9">
        <w:t>, 2202–2204 (2017).</w:t>
      </w:r>
    </w:p>
    <w:p w14:paraId="58AE6744" w14:textId="77777777" w:rsidR="008D5CF9" w:rsidRPr="008D5CF9" w:rsidRDefault="008D5CF9" w:rsidP="008D5CF9">
      <w:pPr>
        <w:pStyle w:val="Bibliography"/>
      </w:pPr>
      <w:r w:rsidRPr="008D5CF9">
        <w:lastRenderedPageBreak/>
        <w:t>18.</w:t>
      </w:r>
      <w:r w:rsidRPr="008D5CF9">
        <w:tab/>
        <w:t xml:space="preserve">López-Flores, I. &amp; Garrido-Ramos, M. A. The Repetitive DNA Content of Eukaryotic Genomes. in </w:t>
      </w:r>
      <w:r w:rsidRPr="008D5CF9">
        <w:rPr>
          <w:i/>
          <w:iCs/>
        </w:rPr>
        <w:t>Genome Dynamics</w:t>
      </w:r>
      <w:r w:rsidRPr="008D5CF9">
        <w:t xml:space="preserve"> (ed. Garrido-Ramos, M. A.) vol. 7 1–28 (S. KARGER AG, 2012).</w:t>
      </w:r>
    </w:p>
    <w:p w14:paraId="35BC79CD" w14:textId="77777777" w:rsidR="008D5CF9" w:rsidRPr="008D5CF9" w:rsidRDefault="008D5CF9" w:rsidP="008D5CF9">
      <w:pPr>
        <w:pStyle w:val="Bibliography"/>
      </w:pPr>
      <w:r w:rsidRPr="008D5CF9">
        <w:t>19.</w:t>
      </w:r>
      <w:r w:rsidRPr="008D5CF9">
        <w:tab/>
        <w:t xml:space="preserve">Mapleson, D., Accinelli, G. G., Kettleborough, G., Wright, J. &amp; Clavijo, B. J. Sequence analysis KAT : a K-mer analysis toolkit to quality control NGS datasets and genome assemblies. </w:t>
      </w:r>
      <w:r w:rsidRPr="008D5CF9">
        <w:rPr>
          <w:b/>
          <w:bCs/>
        </w:rPr>
        <w:t>33</w:t>
      </w:r>
      <w:r w:rsidRPr="008D5CF9">
        <w:t>, 574–576 (2017).</w:t>
      </w:r>
    </w:p>
    <w:p w14:paraId="1A9975DB" w14:textId="77777777" w:rsidR="008D5CF9" w:rsidRPr="008D5CF9" w:rsidRDefault="008D5CF9" w:rsidP="008D5CF9">
      <w:pPr>
        <w:pStyle w:val="Bibliography"/>
      </w:pPr>
      <w:r w:rsidRPr="008D5CF9">
        <w:t>20.</w:t>
      </w:r>
      <w:r w:rsidRPr="008D5CF9">
        <w:tab/>
        <w:t xml:space="preserve">Li, H. &amp; Durbin, R. Fast and accurate short read alignment with Burrows-Wheeler transform. </w:t>
      </w:r>
      <w:r w:rsidRPr="008D5CF9">
        <w:rPr>
          <w:i/>
          <w:iCs/>
        </w:rPr>
        <w:t>Bioinformatics</w:t>
      </w:r>
      <w:r w:rsidRPr="008D5CF9">
        <w:t xml:space="preserve"> </w:t>
      </w:r>
      <w:r w:rsidRPr="008D5CF9">
        <w:rPr>
          <w:b/>
          <w:bCs/>
        </w:rPr>
        <w:t>25</w:t>
      </w:r>
      <w:r w:rsidRPr="008D5CF9">
        <w:t>, 1754–1760 (2009).</w:t>
      </w:r>
    </w:p>
    <w:p w14:paraId="0C4B17DF" w14:textId="77777777" w:rsidR="008D5CF9" w:rsidRPr="008D5CF9" w:rsidRDefault="008D5CF9" w:rsidP="008D5CF9">
      <w:pPr>
        <w:pStyle w:val="Bibliography"/>
      </w:pPr>
      <w:r w:rsidRPr="008D5CF9">
        <w:t>21.</w:t>
      </w:r>
      <w:r w:rsidRPr="008D5CF9">
        <w:tab/>
        <w:t xml:space="preserve">Li, H. </w:t>
      </w:r>
      <w:r w:rsidRPr="008D5CF9">
        <w:rPr>
          <w:i/>
          <w:iCs/>
        </w:rPr>
        <w:t>et al.</w:t>
      </w:r>
      <w:r w:rsidRPr="008D5CF9">
        <w:t xml:space="preserve"> The Sequence Alignment/Map format and SAMtools. </w:t>
      </w:r>
      <w:r w:rsidRPr="008D5CF9">
        <w:rPr>
          <w:i/>
          <w:iCs/>
        </w:rPr>
        <w:t>Bioinformatics</w:t>
      </w:r>
      <w:r w:rsidRPr="008D5CF9">
        <w:t xml:space="preserve"> </w:t>
      </w:r>
      <w:r w:rsidRPr="008D5CF9">
        <w:rPr>
          <w:b/>
          <w:bCs/>
        </w:rPr>
        <w:t>25</w:t>
      </w:r>
      <w:r w:rsidRPr="008D5CF9">
        <w:t>, 2078–2079 (2009).</w:t>
      </w:r>
    </w:p>
    <w:p w14:paraId="37DF7A2A" w14:textId="77777777" w:rsidR="008D5CF9" w:rsidRPr="008D5CF9" w:rsidRDefault="008D5CF9" w:rsidP="008D5CF9">
      <w:pPr>
        <w:pStyle w:val="Bibliography"/>
      </w:pPr>
      <w:r w:rsidRPr="008D5CF9">
        <w:t>22.</w:t>
      </w:r>
      <w:r w:rsidRPr="008D5CF9">
        <w:tab/>
        <w:t xml:space="preserve">Quinlan, A. R. &amp; Hall, I. M. BEDTools: a flexible suite of utilities for comparing genomic features. </w:t>
      </w:r>
      <w:r w:rsidRPr="008D5CF9">
        <w:rPr>
          <w:i/>
          <w:iCs/>
        </w:rPr>
        <w:t>Bioinformatics</w:t>
      </w:r>
      <w:r w:rsidRPr="008D5CF9">
        <w:t xml:space="preserve"> </w:t>
      </w:r>
      <w:r w:rsidRPr="008D5CF9">
        <w:rPr>
          <w:b/>
          <w:bCs/>
        </w:rPr>
        <w:t>26</w:t>
      </w:r>
      <w:r w:rsidRPr="008D5CF9">
        <w:t>, 841–842 (2010).</w:t>
      </w:r>
    </w:p>
    <w:p w14:paraId="135E60EC" w14:textId="77777777" w:rsidR="008D5CF9" w:rsidRPr="008D5CF9" w:rsidRDefault="008D5CF9" w:rsidP="008D5CF9">
      <w:pPr>
        <w:pStyle w:val="Bibliography"/>
      </w:pPr>
      <w:r w:rsidRPr="008D5CF9">
        <w:t>23.</w:t>
      </w:r>
      <w:r w:rsidRPr="008D5CF9">
        <w:tab/>
        <w:t xml:space="preserve">Ghurye, J. </w:t>
      </w:r>
      <w:r w:rsidRPr="008D5CF9">
        <w:rPr>
          <w:i/>
          <w:iCs/>
        </w:rPr>
        <w:t>et al.</w:t>
      </w:r>
      <w:r w:rsidRPr="008D5CF9">
        <w:t xml:space="preserve"> Integrating Hi-C links with assembly graphs for chromosome-scale assembly. </w:t>
      </w:r>
      <w:r w:rsidRPr="008D5CF9">
        <w:rPr>
          <w:i/>
          <w:iCs/>
        </w:rPr>
        <w:t>PLOS Comput. Biol.</w:t>
      </w:r>
      <w:r w:rsidRPr="008D5CF9">
        <w:t xml:space="preserve"> </w:t>
      </w:r>
      <w:r w:rsidRPr="008D5CF9">
        <w:rPr>
          <w:b/>
          <w:bCs/>
        </w:rPr>
        <w:t>15</w:t>
      </w:r>
      <w:r w:rsidRPr="008D5CF9">
        <w:t>, e1007273 (2019).</w:t>
      </w:r>
    </w:p>
    <w:p w14:paraId="26B8F209" w14:textId="77777777" w:rsidR="008D5CF9" w:rsidRPr="008D5CF9" w:rsidRDefault="008D5CF9" w:rsidP="008D5CF9">
      <w:pPr>
        <w:pStyle w:val="Bibliography"/>
      </w:pPr>
      <w:r w:rsidRPr="008D5CF9">
        <w:t>24.</w:t>
      </w:r>
      <w:r w:rsidRPr="008D5CF9">
        <w:tab/>
        <w:t>Catchen, J., Amores, A. &amp; Bassham, S. Chromonomer: A Tool Set for Repairing and Enhancing Assembled Genomes Through Integration of Genetic Maps and Conserved Synteny. 14.</w:t>
      </w:r>
    </w:p>
    <w:p w14:paraId="202A14DE" w14:textId="77777777" w:rsidR="008D5CF9" w:rsidRPr="008D5CF9" w:rsidRDefault="008D5CF9" w:rsidP="008D5CF9">
      <w:pPr>
        <w:pStyle w:val="Bibliography"/>
      </w:pPr>
      <w:r w:rsidRPr="008D5CF9">
        <w:t>25.</w:t>
      </w:r>
      <w:r w:rsidRPr="008D5CF9">
        <w:tab/>
        <w:t xml:space="preserve">Simão, F. A., Waterhouse, R. M., Ioannidis, P., Kriventseva, E. V. &amp; Zdobnov, E. M. BUSCO: Assessing genome assembly and annotation completeness with single-copy orthologs. </w:t>
      </w:r>
      <w:r w:rsidRPr="008D5CF9">
        <w:rPr>
          <w:i/>
          <w:iCs/>
        </w:rPr>
        <w:t>Bioinformatics</w:t>
      </w:r>
      <w:r w:rsidRPr="008D5CF9">
        <w:t xml:space="preserve"> </w:t>
      </w:r>
      <w:r w:rsidRPr="008D5CF9">
        <w:rPr>
          <w:b/>
          <w:bCs/>
        </w:rPr>
        <w:t>31</w:t>
      </w:r>
      <w:r w:rsidRPr="008D5CF9">
        <w:t>, 3210–3212 (2015).</w:t>
      </w:r>
    </w:p>
    <w:p w14:paraId="096F5B13" w14:textId="77777777" w:rsidR="008D5CF9" w:rsidRPr="008D5CF9" w:rsidRDefault="008D5CF9" w:rsidP="008D5CF9">
      <w:pPr>
        <w:pStyle w:val="Bibliography"/>
      </w:pPr>
      <w:r w:rsidRPr="008D5CF9">
        <w:t>26.</w:t>
      </w:r>
      <w:r w:rsidRPr="008D5CF9">
        <w:tab/>
        <w:t xml:space="preserve">Nygren, A., Nilsson, B. &amp; Jahnke, M. Cytological studies in the smelt (Osmerus eperlanus L.). </w:t>
      </w:r>
      <w:r w:rsidRPr="008D5CF9">
        <w:rPr>
          <w:i/>
          <w:iCs/>
        </w:rPr>
        <w:t>Hereditas</w:t>
      </w:r>
      <w:r w:rsidRPr="008D5CF9">
        <w:t xml:space="preserve"> </w:t>
      </w:r>
      <w:r w:rsidRPr="008D5CF9">
        <w:rPr>
          <w:b/>
          <w:bCs/>
        </w:rPr>
        <w:t>67</w:t>
      </w:r>
      <w:r w:rsidRPr="008D5CF9">
        <w:t>, 283–286 (1971).</w:t>
      </w:r>
    </w:p>
    <w:p w14:paraId="100593E3" w14:textId="77777777" w:rsidR="008D5CF9" w:rsidRPr="008D5CF9" w:rsidRDefault="008D5CF9" w:rsidP="008D5CF9">
      <w:pPr>
        <w:pStyle w:val="Bibliography"/>
      </w:pPr>
      <w:r w:rsidRPr="008D5CF9">
        <w:lastRenderedPageBreak/>
        <w:t>27.</w:t>
      </w:r>
      <w:r w:rsidRPr="008D5CF9">
        <w:tab/>
        <w:t xml:space="preserve">Ocalewicz, K. </w:t>
      </w:r>
      <w:r w:rsidRPr="008D5CF9">
        <w:rPr>
          <w:i/>
          <w:iCs/>
        </w:rPr>
        <w:t>et al.</w:t>
      </w:r>
      <w:r w:rsidRPr="008D5CF9">
        <w:t xml:space="preserve"> Karyotype and chromosomal characteristics of Ag–NOR sites and 5S rDNA in European smelt, Osmerus eperlanus. </w:t>
      </w:r>
      <w:r w:rsidRPr="008D5CF9">
        <w:rPr>
          <w:i/>
          <w:iCs/>
        </w:rPr>
        <w:t>Genetica</w:t>
      </w:r>
      <w:r w:rsidRPr="008D5CF9">
        <w:t xml:space="preserve"> </w:t>
      </w:r>
      <w:r w:rsidRPr="008D5CF9">
        <w:rPr>
          <w:b/>
          <w:bCs/>
        </w:rPr>
        <w:t>131</w:t>
      </w:r>
      <w:r w:rsidRPr="008D5CF9">
        <w:t>, 29–35 (2007).</w:t>
      </w:r>
    </w:p>
    <w:p w14:paraId="410736D8" w14:textId="77777777" w:rsidR="008D5CF9" w:rsidRPr="008D5CF9" w:rsidRDefault="008D5CF9" w:rsidP="008D5CF9">
      <w:pPr>
        <w:pStyle w:val="Bibliography"/>
      </w:pPr>
      <w:r w:rsidRPr="008D5CF9">
        <w:t>28.</w:t>
      </w:r>
      <w:r w:rsidRPr="008D5CF9">
        <w:tab/>
        <w:t xml:space="preserve">Kitada, J., Tatewaki, R. &amp; Tagawa, M. Chromosomes of the pond smelt Hypomesus transpacificus nipponensis. </w:t>
      </w:r>
      <w:r w:rsidRPr="008D5CF9">
        <w:rPr>
          <w:i/>
          <w:iCs/>
        </w:rPr>
        <w:t>Chrom Inf. Serv</w:t>
      </w:r>
      <w:r w:rsidRPr="008D5CF9">
        <w:t xml:space="preserve"> </w:t>
      </w:r>
      <w:r w:rsidRPr="008D5CF9">
        <w:rPr>
          <w:b/>
          <w:bCs/>
        </w:rPr>
        <w:t>28</w:t>
      </w:r>
      <w:r w:rsidRPr="008D5CF9">
        <w:t>, 8–9 (1980).</w:t>
      </w:r>
    </w:p>
    <w:p w14:paraId="4CCFCBF8" w14:textId="77777777" w:rsidR="008D5CF9" w:rsidRPr="008D5CF9" w:rsidRDefault="008D5CF9" w:rsidP="008D5CF9">
      <w:pPr>
        <w:pStyle w:val="Bibliography"/>
      </w:pPr>
      <w:r w:rsidRPr="008D5CF9">
        <w:t>29.</w:t>
      </w:r>
      <w:r w:rsidRPr="008D5CF9">
        <w:tab/>
        <w:t xml:space="preserve">Hartley, S. E. THE CHROMOSOMES OF SALMONID FISHES. </w:t>
      </w:r>
      <w:r w:rsidRPr="008D5CF9">
        <w:rPr>
          <w:i/>
          <w:iCs/>
        </w:rPr>
        <w:t>Biol. Rev.</w:t>
      </w:r>
      <w:r w:rsidRPr="008D5CF9">
        <w:t xml:space="preserve"> </w:t>
      </w:r>
      <w:r w:rsidRPr="008D5CF9">
        <w:rPr>
          <w:b/>
          <w:bCs/>
        </w:rPr>
        <w:t>62</w:t>
      </w:r>
      <w:r w:rsidRPr="008D5CF9">
        <w:t>, 197–214 (1987).</w:t>
      </w:r>
    </w:p>
    <w:p w14:paraId="5AD0B837" w14:textId="77777777" w:rsidR="008D5CF9" w:rsidRPr="008D5CF9" w:rsidRDefault="008D5CF9" w:rsidP="008D5CF9">
      <w:pPr>
        <w:pStyle w:val="Bibliography"/>
      </w:pPr>
      <w:r w:rsidRPr="008D5CF9">
        <w:t>30.</w:t>
      </w:r>
      <w:r w:rsidRPr="008D5CF9">
        <w:tab/>
        <w:t xml:space="preserve">Xuan, B. </w:t>
      </w:r>
      <w:r w:rsidRPr="008D5CF9">
        <w:rPr>
          <w:i/>
          <w:iCs/>
        </w:rPr>
        <w:t>et al.</w:t>
      </w:r>
      <w:r w:rsidRPr="008D5CF9">
        <w:t xml:space="preserve"> Draft Genome of the Korean smelt Hypomesus nipponensis and its transcriptomic. </w:t>
      </w:r>
      <w:r w:rsidRPr="008D5CF9">
        <w:rPr>
          <w:i/>
          <w:iCs/>
        </w:rPr>
        <w:t>G3 GenesGenomesGenetics</w:t>
      </w:r>
      <w:r w:rsidRPr="008D5CF9">
        <w:t xml:space="preserve"> 35 (2021) doi:10.1093/g3journal/jkab147.</w:t>
      </w:r>
    </w:p>
    <w:p w14:paraId="14380EFE" w14:textId="77777777" w:rsidR="008D5CF9" w:rsidRPr="008D5CF9" w:rsidRDefault="008D5CF9" w:rsidP="008D5CF9">
      <w:pPr>
        <w:pStyle w:val="Bibliography"/>
      </w:pPr>
      <w:r w:rsidRPr="008D5CF9">
        <w:t>31.</w:t>
      </w:r>
      <w:r w:rsidRPr="008D5CF9">
        <w:tab/>
        <w:t xml:space="preserve">Wright, S. Evolution in Mendelian Populations. </w:t>
      </w:r>
      <w:r w:rsidRPr="008D5CF9">
        <w:rPr>
          <w:i/>
          <w:iCs/>
        </w:rPr>
        <w:t>Genetics</w:t>
      </w:r>
      <w:r w:rsidRPr="008D5CF9">
        <w:t xml:space="preserve"> </w:t>
      </w:r>
      <w:r w:rsidRPr="008D5CF9">
        <w:rPr>
          <w:b/>
          <w:bCs/>
        </w:rPr>
        <w:t>16</w:t>
      </w:r>
      <w:r w:rsidRPr="008D5CF9">
        <w:t>, 97–159 (1931).</w:t>
      </w:r>
    </w:p>
    <w:p w14:paraId="45A3E729" w14:textId="77777777" w:rsidR="008D5CF9" w:rsidRPr="008D5CF9" w:rsidRDefault="008D5CF9" w:rsidP="008D5CF9">
      <w:pPr>
        <w:pStyle w:val="Bibliography"/>
      </w:pPr>
      <w:r w:rsidRPr="008D5CF9">
        <w:t>32.</w:t>
      </w:r>
      <w:r w:rsidRPr="008D5CF9">
        <w:tab/>
        <w:t xml:space="preserve">Hill, W. G. Estimation of effective population size from data on linkage disequilibrium. </w:t>
      </w:r>
      <w:r w:rsidRPr="008D5CF9">
        <w:rPr>
          <w:i/>
          <w:iCs/>
        </w:rPr>
        <w:t>Genet. Res.</w:t>
      </w:r>
      <w:r w:rsidRPr="008D5CF9">
        <w:t xml:space="preserve"> </w:t>
      </w:r>
      <w:r w:rsidRPr="008D5CF9">
        <w:rPr>
          <w:b/>
          <w:bCs/>
        </w:rPr>
        <w:t>38</w:t>
      </w:r>
      <w:r w:rsidRPr="008D5CF9">
        <w:t>, 209 (1981).</w:t>
      </w:r>
    </w:p>
    <w:p w14:paraId="3BE7F546" w14:textId="77777777" w:rsidR="008D5CF9" w:rsidRPr="008D5CF9" w:rsidRDefault="008D5CF9" w:rsidP="008D5CF9">
      <w:pPr>
        <w:pStyle w:val="Bibliography"/>
      </w:pPr>
      <w:r w:rsidRPr="008D5CF9">
        <w:t>33.</w:t>
      </w:r>
      <w:r w:rsidRPr="008D5CF9">
        <w:tab/>
        <w:t xml:space="preserve">Krimbas, C. B. &amp; Tsakas, S. THE GENETICS OF DACUS OLEAE. V. CHANGES OF ESTERASE POLYMORPHISM IN A NATURAL POPULA- TION FOLLOWING INSECTICIDE CONTROL-SELECTION OR DRIFT? </w:t>
      </w:r>
      <w:r w:rsidRPr="008D5CF9">
        <w:rPr>
          <w:i/>
          <w:iCs/>
        </w:rPr>
        <w:t>Evolution</w:t>
      </w:r>
      <w:r w:rsidRPr="008D5CF9">
        <w:t xml:space="preserve"> 454–460 (1971).</w:t>
      </w:r>
    </w:p>
    <w:p w14:paraId="4CB94F0D" w14:textId="77777777" w:rsidR="008D5CF9" w:rsidRPr="008D5CF9" w:rsidRDefault="008D5CF9" w:rsidP="008D5CF9">
      <w:pPr>
        <w:pStyle w:val="Bibliography"/>
      </w:pPr>
      <w:r w:rsidRPr="008D5CF9">
        <w:t>34.</w:t>
      </w:r>
      <w:r w:rsidRPr="008D5CF9">
        <w:tab/>
        <w:t xml:space="preserve">Watterson, G. A. On the Number of Segragating Sites in Genetic Models without Recombination. </w:t>
      </w:r>
      <w:r w:rsidRPr="008D5CF9">
        <w:rPr>
          <w:i/>
          <w:iCs/>
        </w:rPr>
        <w:t>Theor. Popul. Biol.</w:t>
      </w:r>
      <w:r w:rsidRPr="008D5CF9">
        <w:t xml:space="preserve"> </w:t>
      </w:r>
      <w:r w:rsidRPr="008D5CF9">
        <w:rPr>
          <w:b/>
          <w:bCs/>
        </w:rPr>
        <w:t>276</w:t>
      </w:r>
      <w:r w:rsidRPr="008D5CF9">
        <w:t>, 256–276 (1975).</w:t>
      </w:r>
    </w:p>
    <w:p w14:paraId="7C1A90A4" w14:textId="77777777" w:rsidR="008D5CF9" w:rsidRPr="008D5CF9" w:rsidRDefault="008D5CF9" w:rsidP="008D5CF9">
      <w:pPr>
        <w:pStyle w:val="Bibliography"/>
      </w:pPr>
      <w:r w:rsidRPr="008D5CF9">
        <w:t>35.</w:t>
      </w:r>
      <w:r w:rsidRPr="008D5CF9">
        <w:tab/>
        <w:t xml:space="preserve">Caballero, A. Developments in the prediction of effective population size. </w:t>
      </w:r>
      <w:r w:rsidRPr="008D5CF9">
        <w:rPr>
          <w:i/>
          <w:iCs/>
        </w:rPr>
        <w:t>Heredity</w:t>
      </w:r>
      <w:r w:rsidRPr="008D5CF9">
        <w:t xml:space="preserve"> </w:t>
      </w:r>
      <w:r w:rsidRPr="008D5CF9">
        <w:rPr>
          <w:b/>
          <w:bCs/>
        </w:rPr>
        <w:t>73</w:t>
      </w:r>
      <w:r w:rsidRPr="008D5CF9">
        <w:t>, 657–679 (1994).</w:t>
      </w:r>
    </w:p>
    <w:p w14:paraId="222BEB80" w14:textId="77777777" w:rsidR="008D5CF9" w:rsidRPr="008D5CF9" w:rsidRDefault="008D5CF9" w:rsidP="008D5CF9">
      <w:pPr>
        <w:pStyle w:val="Bibliography"/>
      </w:pPr>
      <w:r w:rsidRPr="008D5CF9">
        <w:t>36.</w:t>
      </w:r>
      <w:r w:rsidRPr="008D5CF9">
        <w:tab/>
        <w:t xml:space="preserve">Robertson, A. The interpretation of genotypic ratios in domestic animal populations. </w:t>
      </w:r>
      <w:r w:rsidRPr="008D5CF9">
        <w:rPr>
          <w:i/>
          <w:iCs/>
        </w:rPr>
        <w:t>Anim. Prod.</w:t>
      </w:r>
      <w:r w:rsidRPr="008D5CF9">
        <w:t xml:space="preserve"> </w:t>
      </w:r>
      <w:r w:rsidRPr="008D5CF9">
        <w:rPr>
          <w:b/>
          <w:bCs/>
        </w:rPr>
        <w:t>7</w:t>
      </w:r>
      <w:r w:rsidRPr="008D5CF9">
        <w:t>, 319–324 (1965).</w:t>
      </w:r>
    </w:p>
    <w:p w14:paraId="09F65429" w14:textId="77777777" w:rsidR="008D5CF9" w:rsidRPr="008D5CF9" w:rsidRDefault="008D5CF9" w:rsidP="008D5CF9">
      <w:pPr>
        <w:pStyle w:val="Bibliography"/>
      </w:pPr>
      <w:r w:rsidRPr="008D5CF9">
        <w:t>37.</w:t>
      </w:r>
      <w:r w:rsidRPr="008D5CF9">
        <w:tab/>
        <w:t xml:space="preserve">Nei, M. &amp; Tajima, F. Genetic drift and estimation of effective population size. </w:t>
      </w:r>
      <w:r w:rsidRPr="008D5CF9">
        <w:rPr>
          <w:i/>
          <w:iCs/>
        </w:rPr>
        <w:t>Genetics</w:t>
      </w:r>
      <w:r w:rsidRPr="008D5CF9">
        <w:t xml:space="preserve"> </w:t>
      </w:r>
      <w:r w:rsidRPr="008D5CF9">
        <w:rPr>
          <w:b/>
          <w:bCs/>
        </w:rPr>
        <w:t>98</w:t>
      </w:r>
      <w:r w:rsidRPr="008D5CF9">
        <w:t>, 625–640 (1981).</w:t>
      </w:r>
    </w:p>
    <w:p w14:paraId="4A076762" w14:textId="77777777" w:rsidR="008D5CF9" w:rsidRPr="008D5CF9" w:rsidRDefault="008D5CF9" w:rsidP="008D5CF9">
      <w:pPr>
        <w:pStyle w:val="Bibliography"/>
      </w:pPr>
      <w:r w:rsidRPr="008D5CF9">
        <w:lastRenderedPageBreak/>
        <w:t>38.</w:t>
      </w:r>
      <w:r w:rsidRPr="008D5CF9">
        <w:tab/>
        <w:t xml:space="preserve">Antao, T., Pérez-Figueroa, A. &amp; Luikart, G. Early detection of population declines: High power of genetic monitoring using effective population size estimators. </w:t>
      </w:r>
      <w:r w:rsidRPr="008D5CF9">
        <w:rPr>
          <w:i/>
          <w:iCs/>
        </w:rPr>
        <w:t>Evol. Appl.</w:t>
      </w:r>
      <w:r w:rsidRPr="008D5CF9">
        <w:t xml:space="preserve"> </w:t>
      </w:r>
      <w:r w:rsidRPr="008D5CF9">
        <w:rPr>
          <w:b/>
          <w:bCs/>
        </w:rPr>
        <w:t>4</w:t>
      </w:r>
      <w:r w:rsidRPr="008D5CF9">
        <w:t>, 144–154 (2011).</w:t>
      </w:r>
    </w:p>
    <w:p w14:paraId="1916072D" w14:textId="77777777" w:rsidR="008D5CF9" w:rsidRPr="008D5CF9" w:rsidRDefault="008D5CF9" w:rsidP="008D5CF9">
      <w:pPr>
        <w:pStyle w:val="Bibliography"/>
      </w:pPr>
      <w:r w:rsidRPr="008D5CF9">
        <w:t>39.</w:t>
      </w:r>
      <w:r w:rsidRPr="008D5CF9">
        <w:tab/>
        <w:t xml:space="preserve">Nunziata, S. O. &amp; Weisrock, D. W. Estimation of contemporary effective population size and population declines using RAD sequence data. </w:t>
      </w:r>
      <w:r w:rsidRPr="008D5CF9">
        <w:rPr>
          <w:i/>
          <w:iCs/>
        </w:rPr>
        <w:t>Heredity</w:t>
      </w:r>
      <w:r w:rsidRPr="008D5CF9">
        <w:t xml:space="preserve"> </w:t>
      </w:r>
      <w:r w:rsidRPr="008D5CF9">
        <w:rPr>
          <w:b/>
          <w:bCs/>
        </w:rPr>
        <w:t>120</w:t>
      </w:r>
      <w:r w:rsidRPr="008D5CF9">
        <w:t>, 196–207 (2018).</w:t>
      </w:r>
    </w:p>
    <w:p w14:paraId="7D1E0463" w14:textId="77777777" w:rsidR="008D5CF9" w:rsidRPr="008D5CF9" w:rsidRDefault="008D5CF9" w:rsidP="008D5CF9">
      <w:pPr>
        <w:pStyle w:val="Bibliography"/>
      </w:pPr>
      <w:r w:rsidRPr="008D5CF9">
        <w:t>40.</w:t>
      </w:r>
      <w:r w:rsidRPr="008D5CF9">
        <w:tab/>
        <w:t xml:space="preserve">Frankham, R. Genetics and extinction. </w:t>
      </w:r>
      <w:r w:rsidRPr="008D5CF9">
        <w:rPr>
          <w:i/>
          <w:iCs/>
        </w:rPr>
        <w:t>Biol. Conserv.</w:t>
      </w:r>
      <w:r w:rsidRPr="008D5CF9">
        <w:t xml:space="preserve"> </w:t>
      </w:r>
      <w:r w:rsidRPr="008D5CF9">
        <w:rPr>
          <w:b/>
          <w:bCs/>
        </w:rPr>
        <w:t>126</w:t>
      </w:r>
      <w:r w:rsidRPr="008D5CF9">
        <w:t>, 131–140 (2005).</w:t>
      </w:r>
    </w:p>
    <w:p w14:paraId="039B4F44" w14:textId="77777777" w:rsidR="008D5CF9" w:rsidRPr="008D5CF9" w:rsidRDefault="008D5CF9" w:rsidP="008D5CF9">
      <w:pPr>
        <w:pStyle w:val="Bibliography"/>
      </w:pPr>
      <w:r w:rsidRPr="008D5CF9">
        <w:t>41.</w:t>
      </w:r>
      <w:r w:rsidRPr="008D5CF9">
        <w:tab/>
        <w:t xml:space="preserve">Luikart, G., Ryman, N., Tallmon, D. A., Schwartz, M. K. &amp; Allendorf, F. W. Estimation of census and effective population sizes: The increasing usefulness of DNA-based approaches. </w:t>
      </w:r>
      <w:r w:rsidRPr="008D5CF9">
        <w:rPr>
          <w:i/>
          <w:iCs/>
        </w:rPr>
        <w:t>Conserv. Genet.</w:t>
      </w:r>
      <w:r w:rsidRPr="008D5CF9">
        <w:t xml:space="preserve"> </w:t>
      </w:r>
      <w:r w:rsidRPr="008D5CF9">
        <w:rPr>
          <w:b/>
          <w:bCs/>
        </w:rPr>
        <w:t>11</w:t>
      </w:r>
      <w:r w:rsidRPr="008D5CF9">
        <w:t>, 355–373 (2010).</w:t>
      </w:r>
    </w:p>
    <w:p w14:paraId="783C9C92" w14:textId="77777777" w:rsidR="008D5CF9" w:rsidRPr="008D5CF9" w:rsidRDefault="008D5CF9" w:rsidP="008D5CF9">
      <w:pPr>
        <w:pStyle w:val="Bibliography"/>
      </w:pPr>
      <w:r w:rsidRPr="008D5CF9">
        <w:t>42.</w:t>
      </w:r>
      <w:r w:rsidRPr="008D5CF9">
        <w:tab/>
        <w:t>Franklin, I. R. EVOLUTIONARY CHANGE IN SMALL POPULATIONS. 15.</w:t>
      </w:r>
    </w:p>
    <w:p w14:paraId="484F8812" w14:textId="77777777" w:rsidR="008D5CF9" w:rsidRPr="008D5CF9" w:rsidRDefault="008D5CF9" w:rsidP="008D5CF9">
      <w:pPr>
        <w:pStyle w:val="Bibliography"/>
      </w:pPr>
      <w:r w:rsidRPr="008D5CF9">
        <w:t>43.</w:t>
      </w:r>
      <w:r w:rsidRPr="008D5CF9">
        <w:tab/>
        <w:t xml:space="preserve">Allendorf, F. W. </w:t>
      </w:r>
      <w:r w:rsidRPr="008D5CF9">
        <w:rPr>
          <w:i/>
          <w:iCs/>
        </w:rPr>
        <w:t>Conservation and the genetics of populations</w:t>
      </w:r>
      <w:r w:rsidRPr="008D5CF9">
        <w:t>. (Hoboken : John Wiley &amp; Sons, 2013).</w:t>
      </w:r>
    </w:p>
    <w:p w14:paraId="2E23FE45" w14:textId="77777777" w:rsidR="008D5CF9" w:rsidRPr="008D5CF9" w:rsidRDefault="008D5CF9" w:rsidP="008D5CF9">
      <w:pPr>
        <w:pStyle w:val="Bibliography"/>
      </w:pPr>
      <w:r w:rsidRPr="008D5CF9">
        <w:t>44.</w:t>
      </w:r>
      <w:r w:rsidRPr="008D5CF9">
        <w:tab/>
        <w:t xml:space="preserve">Hössjer, O., Laikre, L. &amp; Ryman, N. Effective sizes and time to migration–drift equilibrium in geographically subdivided populations. </w:t>
      </w:r>
      <w:r w:rsidRPr="008D5CF9">
        <w:rPr>
          <w:i/>
          <w:iCs/>
        </w:rPr>
        <w:t>Theor. Popul. Biol.</w:t>
      </w:r>
      <w:r w:rsidRPr="008D5CF9">
        <w:t xml:space="preserve"> </w:t>
      </w:r>
      <w:r w:rsidRPr="008D5CF9">
        <w:rPr>
          <w:b/>
          <w:bCs/>
        </w:rPr>
        <w:t>112</w:t>
      </w:r>
      <w:r w:rsidRPr="008D5CF9">
        <w:t>, 139–156 (2016).</w:t>
      </w:r>
    </w:p>
    <w:p w14:paraId="35DE6DD7" w14:textId="77777777" w:rsidR="008D5CF9" w:rsidRPr="008D5CF9" w:rsidRDefault="008D5CF9" w:rsidP="008D5CF9">
      <w:pPr>
        <w:pStyle w:val="Bibliography"/>
      </w:pPr>
      <w:r w:rsidRPr="008D5CF9">
        <w:t>45.</w:t>
      </w:r>
      <w:r w:rsidRPr="008D5CF9">
        <w:tab/>
        <w:t xml:space="preserve">Allendorf, F. W. &amp; Ryman, N. The role of genetics in population viability analysis. </w:t>
      </w:r>
      <w:r w:rsidRPr="008D5CF9">
        <w:rPr>
          <w:i/>
          <w:iCs/>
        </w:rPr>
        <w:t>Popul. Viability Anal.</w:t>
      </w:r>
      <w:r w:rsidRPr="008D5CF9">
        <w:t xml:space="preserve"> 50–85 (2002).</w:t>
      </w:r>
    </w:p>
    <w:p w14:paraId="3128A39A" w14:textId="77777777" w:rsidR="008D5CF9" w:rsidRPr="008D5CF9" w:rsidRDefault="008D5CF9" w:rsidP="008D5CF9">
      <w:pPr>
        <w:pStyle w:val="Bibliography"/>
      </w:pPr>
      <w:r w:rsidRPr="008D5CF9">
        <w:t>46.</w:t>
      </w:r>
      <w:r w:rsidRPr="008D5CF9">
        <w:tab/>
        <w:t xml:space="preserve">Frankham, R., Bradshaw, C. J. A. &amp; Brook, B. W. Genetics in conservation management: Revised recommendations for the 50/500 rules, Red List criteria and population viability analyses. </w:t>
      </w:r>
      <w:r w:rsidRPr="008D5CF9">
        <w:rPr>
          <w:i/>
          <w:iCs/>
        </w:rPr>
        <w:t>Biol. Conserv.</w:t>
      </w:r>
      <w:r w:rsidRPr="008D5CF9">
        <w:t xml:space="preserve"> </w:t>
      </w:r>
      <w:r w:rsidRPr="008D5CF9">
        <w:rPr>
          <w:b/>
          <w:bCs/>
        </w:rPr>
        <w:t>170</w:t>
      </w:r>
      <w:r w:rsidRPr="008D5CF9">
        <w:t>, 56–63 (2014).</w:t>
      </w:r>
    </w:p>
    <w:p w14:paraId="7F192442" w14:textId="77777777" w:rsidR="008D5CF9" w:rsidRPr="008D5CF9" w:rsidRDefault="008D5CF9" w:rsidP="008D5CF9">
      <w:pPr>
        <w:pStyle w:val="Bibliography"/>
      </w:pPr>
      <w:r w:rsidRPr="008D5CF9">
        <w:t>47.</w:t>
      </w:r>
      <w:r w:rsidRPr="008D5CF9">
        <w:tab/>
        <w:t xml:space="preserve">Franklin, I. R. &amp; Frankham, R. How large must populations be to retain evolutionary potential? </w:t>
      </w:r>
      <w:r w:rsidRPr="008D5CF9">
        <w:rPr>
          <w:i/>
          <w:iCs/>
        </w:rPr>
        <w:t>Anim. Conserv.</w:t>
      </w:r>
      <w:r w:rsidRPr="008D5CF9">
        <w:t xml:space="preserve"> </w:t>
      </w:r>
      <w:r w:rsidRPr="008D5CF9">
        <w:rPr>
          <w:b/>
          <w:bCs/>
        </w:rPr>
        <w:t>1</w:t>
      </w:r>
      <w:r w:rsidRPr="008D5CF9">
        <w:t>, 69–73 (1998).</w:t>
      </w:r>
    </w:p>
    <w:p w14:paraId="0290E59A" w14:textId="77777777" w:rsidR="008D5CF9" w:rsidRPr="008D5CF9" w:rsidRDefault="008D5CF9" w:rsidP="008D5CF9">
      <w:pPr>
        <w:pStyle w:val="Bibliography"/>
      </w:pPr>
      <w:r w:rsidRPr="008D5CF9">
        <w:t>48.</w:t>
      </w:r>
      <w:r w:rsidRPr="008D5CF9">
        <w:tab/>
        <w:t xml:space="preserve">Ryman, N., Laikre, L. &amp; Hössjer, O. Do estimates of contemporary effective population size tell us what we want to know? </w:t>
      </w:r>
      <w:r w:rsidRPr="008D5CF9">
        <w:rPr>
          <w:i/>
          <w:iCs/>
        </w:rPr>
        <w:t>Mol. Ecol.</w:t>
      </w:r>
      <w:r w:rsidRPr="008D5CF9">
        <w:t xml:space="preserve"> </w:t>
      </w:r>
      <w:r w:rsidRPr="008D5CF9">
        <w:rPr>
          <w:b/>
          <w:bCs/>
        </w:rPr>
        <w:t>28</w:t>
      </w:r>
      <w:r w:rsidRPr="008D5CF9">
        <w:t>, 1904–1918 (2019).</w:t>
      </w:r>
    </w:p>
    <w:p w14:paraId="0BC4EE89" w14:textId="77777777" w:rsidR="008D5CF9" w:rsidRPr="008D5CF9" w:rsidRDefault="008D5CF9" w:rsidP="008D5CF9">
      <w:pPr>
        <w:pStyle w:val="Bibliography"/>
      </w:pPr>
      <w:r w:rsidRPr="008D5CF9">
        <w:lastRenderedPageBreak/>
        <w:t>49.</w:t>
      </w:r>
      <w:r w:rsidRPr="008D5CF9">
        <w:tab/>
        <w:t xml:space="preserve">Ali, O. A. </w:t>
      </w:r>
      <w:r w:rsidRPr="008D5CF9">
        <w:rPr>
          <w:i/>
          <w:iCs/>
        </w:rPr>
        <w:t>et al.</w:t>
      </w:r>
      <w:r w:rsidRPr="008D5CF9">
        <w:t xml:space="preserve"> Rad capture (Rapture): Flexible and efficient sequence-based genotyping. </w:t>
      </w:r>
      <w:r w:rsidRPr="008D5CF9">
        <w:rPr>
          <w:i/>
          <w:iCs/>
        </w:rPr>
        <w:t>Genetics</w:t>
      </w:r>
      <w:r w:rsidRPr="008D5CF9">
        <w:t xml:space="preserve"> </w:t>
      </w:r>
      <w:r w:rsidRPr="008D5CF9">
        <w:rPr>
          <w:b/>
          <w:bCs/>
        </w:rPr>
        <w:t>202</w:t>
      </w:r>
      <w:r w:rsidRPr="008D5CF9">
        <w:t>, 389–400 (2016).</w:t>
      </w:r>
    </w:p>
    <w:p w14:paraId="1CFFA9FB" w14:textId="77777777" w:rsidR="008D5CF9" w:rsidRPr="008D5CF9" w:rsidRDefault="008D5CF9" w:rsidP="008D5CF9">
      <w:pPr>
        <w:pStyle w:val="Bibliography"/>
      </w:pPr>
      <w:r w:rsidRPr="008D5CF9">
        <w:t>50.</w:t>
      </w:r>
      <w:r w:rsidRPr="008D5CF9">
        <w:tab/>
        <w:t xml:space="preserve">Korneliussen, T. S., Albrechtsen, A. &amp; Nielsen, R. ANGSD: Analysis of Next Generation Sequencing Data. </w:t>
      </w:r>
      <w:r w:rsidRPr="008D5CF9">
        <w:rPr>
          <w:i/>
          <w:iCs/>
        </w:rPr>
        <w:t>BMC Bioinformatics</w:t>
      </w:r>
      <w:r w:rsidRPr="008D5CF9">
        <w:t xml:space="preserve"> </w:t>
      </w:r>
      <w:r w:rsidRPr="008D5CF9">
        <w:rPr>
          <w:b/>
          <w:bCs/>
        </w:rPr>
        <w:t>15</w:t>
      </w:r>
      <w:r w:rsidRPr="008D5CF9">
        <w:t>, 1–13 (2014).</w:t>
      </w:r>
    </w:p>
    <w:p w14:paraId="1728D319" w14:textId="77777777" w:rsidR="008D5CF9" w:rsidRPr="008D5CF9" w:rsidRDefault="008D5CF9" w:rsidP="008D5CF9">
      <w:pPr>
        <w:pStyle w:val="Bibliography"/>
      </w:pPr>
      <w:r w:rsidRPr="008D5CF9">
        <w:t>51.</w:t>
      </w:r>
      <w:r w:rsidRPr="008D5CF9">
        <w:tab/>
        <w:t>R Core Team. R: A language and environment for statistical computing. (2013).</w:t>
      </w:r>
    </w:p>
    <w:p w14:paraId="14373745" w14:textId="77777777" w:rsidR="008D5CF9" w:rsidRPr="008D5CF9" w:rsidRDefault="008D5CF9" w:rsidP="008D5CF9">
      <w:pPr>
        <w:pStyle w:val="Bibliography"/>
      </w:pPr>
      <w:r w:rsidRPr="008D5CF9">
        <w:t>52.</w:t>
      </w:r>
      <w:r w:rsidRPr="008D5CF9">
        <w:tab/>
        <w:t xml:space="preserve">Hemstrom, W. &amp; Jones, M. </w:t>
      </w:r>
      <w:r w:rsidRPr="008D5CF9">
        <w:rPr>
          <w:i/>
          <w:iCs/>
        </w:rPr>
        <w:t>snpR: user friendly population genomics for SNP datasets with categorical metadata</w:t>
      </w:r>
      <w:r w:rsidRPr="008D5CF9">
        <w:t>. https://www.authorea.com/users/394171/articles/507615-snpr-user-friendly-population-genomics-for-snp-datasets-with-categorical-metadata?commit=919fb47b3a2e64b824457249aeef488d2c31099a (2021) doi:10.22541/au.161264719.94032617/v1.</w:t>
      </w:r>
    </w:p>
    <w:p w14:paraId="25501158" w14:textId="77777777" w:rsidR="008D5CF9" w:rsidRPr="008D5CF9" w:rsidRDefault="008D5CF9" w:rsidP="008D5CF9">
      <w:pPr>
        <w:pStyle w:val="Bibliography"/>
      </w:pPr>
      <w:r w:rsidRPr="008D5CF9">
        <w:t>53.</w:t>
      </w:r>
      <w:r w:rsidRPr="008D5CF9">
        <w:tab/>
        <w:t xml:space="preserve">Nei, M. &amp; Tajima, F. Genetic drift and estimation of effective population size. </w:t>
      </w:r>
      <w:r w:rsidRPr="008D5CF9">
        <w:rPr>
          <w:i/>
          <w:iCs/>
        </w:rPr>
        <w:t>Genetics</w:t>
      </w:r>
      <w:r w:rsidRPr="008D5CF9">
        <w:t xml:space="preserve"> </w:t>
      </w:r>
      <w:r w:rsidRPr="008D5CF9">
        <w:rPr>
          <w:b/>
          <w:bCs/>
        </w:rPr>
        <w:t>98</w:t>
      </w:r>
      <w:r w:rsidRPr="008D5CF9">
        <w:t>, 625–640 (1981).</w:t>
      </w:r>
    </w:p>
    <w:p w14:paraId="0BB632CD" w14:textId="77777777" w:rsidR="008D5CF9" w:rsidRPr="008D5CF9" w:rsidRDefault="008D5CF9" w:rsidP="008D5CF9">
      <w:pPr>
        <w:pStyle w:val="Bibliography"/>
      </w:pPr>
      <w:r w:rsidRPr="008D5CF9">
        <w:t>54.</w:t>
      </w:r>
      <w:r w:rsidRPr="008D5CF9">
        <w:tab/>
        <w:t xml:space="preserve">Pollak, E. A New Method for Estimating the Effective Population Size from Allele Frequency Changes. </w:t>
      </w:r>
      <w:r w:rsidRPr="008D5CF9">
        <w:rPr>
          <w:i/>
          <w:iCs/>
        </w:rPr>
        <w:t>Genetics</w:t>
      </w:r>
      <w:r w:rsidRPr="008D5CF9">
        <w:t xml:space="preserve"> </w:t>
      </w:r>
      <w:r w:rsidRPr="008D5CF9">
        <w:rPr>
          <w:b/>
          <w:bCs/>
        </w:rPr>
        <w:t>104</w:t>
      </w:r>
      <w:r w:rsidRPr="008D5CF9">
        <w:t>, 531–548 (1983).</w:t>
      </w:r>
    </w:p>
    <w:p w14:paraId="67C7ABCA" w14:textId="77777777" w:rsidR="008D5CF9" w:rsidRPr="008D5CF9" w:rsidRDefault="008D5CF9" w:rsidP="008D5CF9">
      <w:pPr>
        <w:pStyle w:val="Bibliography"/>
      </w:pPr>
      <w:r w:rsidRPr="008D5CF9">
        <w:t>55.</w:t>
      </w:r>
      <w:r w:rsidRPr="008D5CF9">
        <w:tab/>
        <w:t xml:space="preserve">Jorde, P. E. &amp; Ryman, N. Unbiased estimator for genetic drift and effective population size. </w:t>
      </w:r>
      <w:r w:rsidRPr="008D5CF9">
        <w:rPr>
          <w:i/>
          <w:iCs/>
        </w:rPr>
        <w:t>Genetics</w:t>
      </w:r>
      <w:r w:rsidRPr="008D5CF9">
        <w:t xml:space="preserve"> </w:t>
      </w:r>
      <w:r w:rsidRPr="008D5CF9">
        <w:rPr>
          <w:b/>
          <w:bCs/>
        </w:rPr>
        <w:t>177</w:t>
      </w:r>
      <w:r w:rsidRPr="008D5CF9">
        <w:t>, 927–935 (2007).</w:t>
      </w:r>
    </w:p>
    <w:p w14:paraId="7216473F" w14:textId="77777777" w:rsidR="008D5CF9" w:rsidRPr="008D5CF9" w:rsidRDefault="008D5CF9" w:rsidP="008D5CF9">
      <w:pPr>
        <w:pStyle w:val="Bibliography"/>
      </w:pPr>
      <w:r w:rsidRPr="008D5CF9">
        <w:t>56.</w:t>
      </w:r>
      <w:r w:rsidRPr="008D5CF9">
        <w:tab/>
        <w:t xml:space="preserve">Do, C. </w:t>
      </w:r>
      <w:r w:rsidRPr="008D5CF9">
        <w:rPr>
          <w:i/>
          <w:iCs/>
        </w:rPr>
        <w:t>et al.</w:t>
      </w:r>
      <w:r w:rsidRPr="008D5CF9">
        <w:t xml:space="preserve"> Ne ESTIMATOR v2 : re - implementation of software for the estimation of contemporary effective population size ( N e ) from genetic data. </w:t>
      </w:r>
      <w:r w:rsidRPr="008D5CF9">
        <w:rPr>
          <w:i/>
          <w:iCs/>
        </w:rPr>
        <w:t>Mol. Ecol. Resour.</w:t>
      </w:r>
      <w:r w:rsidRPr="008D5CF9">
        <w:t xml:space="preserve"> </w:t>
      </w:r>
      <w:r w:rsidRPr="008D5CF9">
        <w:rPr>
          <w:b/>
          <w:bCs/>
        </w:rPr>
        <w:t>14</w:t>
      </w:r>
      <w:r w:rsidRPr="008D5CF9">
        <w:t>, 209–214 (2014).</w:t>
      </w:r>
    </w:p>
    <w:p w14:paraId="5BB842C2" w14:textId="77777777" w:rsidR="008D5CF9" w:rsidRPr="008D5CF9" w:rsidRDefault="008D5CF9" w:rsidP="008D5CF9">
      <w:pPr>
        <w:pStyle w:val="Bibliography"/>
      </w:pPr>
      <w:r w:rsidRPr="008D5CF9">
        <w:t>57.</w:t>
      </w:r>
      <w:r w:rsidRPr="008D5CF9">
        <w:tab/>
        <w:t xml:space="preserve">Watterson, G. A. On the Number of Segragating Sites in Genetic Models without Recombination. </w:t>
      </w:r>
      <w:r w:rsidRPr="008D5CF9">
        <w:rPr>
          <w:i/>
          <w:iCs/>
        </w:rPr>
        <w:t>Theor. Popul. Biol.</w:t>
      </w:r>
      <w:r w:rsidRPr="008D5CF9">
        <w:t xml:space="preserve"> </w:t>
      </w:r>
      <w:r w:rsidRPr="008D5CF9">
        <w:rPr>
          <w:b/>
          <w:bCs/>
        </w:rPr>
        <w:t>276</w:t>
      </w:r>
      <w:r w:rsidRPr="008D5CF9">
        <w:t>, 256–276 (1975).</w:t>
      </w:r>
    </w:p>
    <w:p w14:paraId="46E5E484" w14:textId="77777777" w:rsidR="008D5CF9" w:rsidRPr="008D5CF9" w:rsidRDefault="008D5CF9" w:rsidP="008D5CF9">
      <w:pPr>
        <w:pStyle w:val="Bibliography"/>
      </w:pPr>
      <w:r w:rsidRPr="008D5CF9">
        <w:t>58.</w:t>
      </w:r>
      <w:r w:rsidRPr="008D5CF9">
        <w:tab/>
        <w:t xml:space="preserve">Nei, M. &amp; Li, W. H. Mathematical model for studying genetic variation in terms of restriction endonucleases. </w:t>
      </w:r>
      <w:r w:rsidRPr="008D5CF9">
        <w:rPr>
          <w:i/>
          <w:iCs/>
        </w:rPr>
        <w:t>Proc. Natl. Acad. Sci.</w:t>
      </w:r>
      <w:r w:rsidRPr="008D5CF9">
        <w:t xml:space="preserve"> </w:t>
      </w:r>
      <w:r w:rsidRPr="008D5CF9">
        <w:rPr>
          <w:b/>
          <w:bCs/>
        </w:rPr>
        <w:t>76</w:t>
      </w:r>
      <w:r w:rsidRPr="008D5CF9">
        <w:t>, 5269–5273 (1979).</w:t>
      </w:r>
    </w:p>
    <w:p w14:paraId="7C7C8633" w14:textId="77777777" w:rsidR="008D5CF9" w:rsidRPr="008D5CF9" w:rsidRDefault="008D5CF9" w:rsidP="008D5CF9">
      <w:pPr>
        <w:pStyle w:val="Bibliography"/>
      </w:pPr>
      <w:r w:rsidRPr="008D5CF9">
        <w:lastRenderedPageBreak/>
        <w:t>59.</w:t>
      </w:r>
      <w:r w:rsidRPr="008D5CF9">
        <w:tab/>
        <w:t xml:space="preserve">Finger, A. J., Schumer, G., Benjamin, A. &amp; Blankenship, S. Evaluation and Interpretation of Genetic Effective Population Size of Delta Smelt from 2011–2014. </w:t>
      </w:r>
      <w:r w:rsidRPr="008D5CF9">
        <w:rPr>
          <w:i/>
          <w:iCs/>
        </w:rPr>
        <w:t>San Franc. Estuary Watershed Sci.</w:t>
      </w:r>
      <w:r w:rsidRPr="008D5CF9">
        <w:t xml:space="preserve"> </w:t>
      </w:r>
      <w:r w:rsidRPr="008D5CF9">
        <w:rPr>
          <w:b/>
          <w:bCs/>
        </w:rPr>
        <w:t>15</w:t>
      </w:r>
      <w:r w:rsidRPr="008D5CF9">
        <w:t>, (2017).</w:t>
      </w:r>
    </w:p>
    <w:p w14:paraId="50354218" w14:textId="77777777" w:rsidR="008D5CF9" w:rsidRPr="008D5CF9" w:rsidRDefault="008D5CF9" w:rsidP="008D5CF9">
      <w:pPr>
        <w:pStyle w:val="Bibliography"/>
      </w:pPr>
      <w:r w:rsidRPr="008D5CF9">
        <w:t>60.</w:t>
      </w:r>
      <w:r w:rsidRPr="008D5CF9">
        <w:tab/>
        <w:t xml:space="preserve">Peel, D., Ovenden, J. R. &amp; Peel, S. L. NeEstimator: software for estimating effective population size (version 1.3). </w:t>
      </w:r>
      <w:r w:rsidRPr="008D5CF9">
        <w:rPr>
          <w:i/>
          <w:iCs/>
        </w:rPr>
        <w:t>Dep. Prim. Ind. Fish. Qld. Gov. Brisb.</w:t>
      </w:r>
      <w:r w:rsidRPr="008D5CF9">
        <w:t xml:space="preserve"> (2004).</w:t>
      </w:r>
    </w:p>
    <w:p w14:paraId="26357E65" w14:textId="77777777" w:rsidR="008D5CF9" w:rsidRPr="008D5CF9" w:rsidRDefault="008D5CF9" w:rsidP="008D5CF9">
      <w:pPr>
        <w:pStyle w:val="Bibliography"/>
      </w:pPr>
      <w:r w:rsidRPr="008D5CF9">
        <w:t>61.</w:t>
      </w:r>
      <w:r w:rsidRPr="008D5CF9">
        <w:tab/>
        <w:t xml:space="preserve">Volff, J. N. Genome evolution and biodiversity in teleost fish. </w:t>
      </w:r>
      <w:r w:rsidRPr="008D5CF9">
        <w:rPr>
          <w:i/>
          <w:iCs/>
        </w:rPr>
        <w:t>Heredity</w:t>
      </w:r>
      <w:r w:rsidRPr="008D5CF9">
        <w:t xml:space="preserve"> </w:t>
      </w:r>
      <w:r w:rsidRPr="008D5CF9">
        <w:rPr>
          <w:b/>
          <w:bCs/>
        </w:rPr>
        <w:t>94</w:t>
      </w:r>
      <w:r w:rsidRPr="008D5CF9">
        <w:t>, 280–294 (2005).</w:t>
      </w:r>
    </w:p>
    <w:p w14:paraId="6D3E9CD7" w14:textId="77777777" w:rsidR="008D5CF9" w:rsidRPr="008D5CF9" w:rsidRDefault="008D5CF9" w:rsidP="008D5CF9">
      <w:pPr>
        <w:pStyle w:val="Bibliography"/>
      </w:pPr>
      <w:r w:rsidRPr="008D5CF9">
        <w:t>62.</w:t>
      </w:r>
      <w:r w:rsidRPr="008D5CF9">
        <w:tab/>
        <w:t xml:space="preserve">Mei, J. &amp; Gui, J. F. Genetic basis and biotechnological manipulation of sexual dimorphism and sex determination in fish. </w:t>
      </w:r>
      <w:r w:rsidRPr="008D5CF9">
        <w:rPr>
          <w:i/>
          <w:iCs/>
        </w:rPr>
        <w:t>Sci. China Life Sci.</w:t>
      </w:r>
      <w:r w:rsidRPr="008D5CF9">
        <w:t xml:space="preserve"> </w:t>
      </w:r>
      <w:r w:rsidRPr="008D5CF9">
        <w:rPr>
          <w:b/>
          <w:bCs/>
        </w:rPr>
        <w:t>58</w:t>
      </w:r>
      <w:r w:rsidRPr="008D5CF9">
        <w:t>, 124–136 (2015).</w:t>
      </w:r>
    </w:p>
    <w:p w14:paraId="1613CE22" w14:textId="77777777" w:rsidR="008D5CF9" w:rsidRPr="008D5CF9" w:rsidRDefault="008D5CF9" w:rsidP="008D5CF9">
      <w:pPr>
        <w:pStyle w:val="Bibliography"/>
      </w:pPr>
      <w:r w:rsidRPr="008D5CF9">
        <w:t>63.</w:t>
      </w:r>
      <w:r w:rsidRPr="008D5CF9">
        <w:tab/>
        <w:t xml:space="preserve">Nelson, J. S., Grande, T. C. &amp; Wilson, M. V. H. </w:t>
      </w:r>
      <w:r w:rsidRPr="008D5CF9">
        <w:rPr>
          <w:i/>
          <w:iCs/>
        </w:rPr>
        <w:t>Fishes of the World</w:t>
      </w:r>
      <w:r w:rsidRPr="008D5CF9">
        <w:t>. (John Wiley &amp; Sons, 2016).</w:t>
      </w:r>
    </w:p>
    <w:p w14:paraId="10D7A2BB" w14:textId="77777777" w:rsidR="008D5CF9" w:rsidRPr="008D5CF9" w:rsidRDefault="008D5CF9" w:rsidP="008D5CF9">
      <w:pPr>
        <w:pStyle w:val="Bibliography"/>
      </w:pPr>
      <w:r w:rsidRPr="008D5CF9">
        <w:t>64.</w:t>
      </w:r>
      <w:r w:rsidRPr="008D5CF9">
        <w:tab/>
        <w:t xml:space="preserve">Nagahama, Y. Molecular mechanisms of sex determination and gonadal sex differentiation in fish. </w:t>
      </w:r>
      <w:r w:rsidRPr="008D5CF9">
        <w:rPr>
          <w:i/>
          <w:iCs/>
        </w:rPr>
        <w:t>Fish Physiol. Biochem.</w:t>
      </w:r>
      <w:r w:rsidRPr="008D5CF9">
        <w:t xml:space="preserve"> </w:t>
      </w:r>
      <w:r w:rsidRPr="008D5CF9">
        <w:rPr>
          <w:b/>
          <w:bCs/>
        </w:rPr>
        <w:t>31</w:t>
      </w:r>
      <w:r w:rsidRPr="008D5CF9">
        <w:t>, 105–109 (2005).</w:t>
      </w:r>
    </w:p>
    <w:p w14:paraId="3B8A9223" w14:textId="77777777" w:rsidR="008D5CF9" w:rsidRPr="008D5CF9" w:rsidRDefault="008D5CF9" w:rsidP="008D5CF9">
      <w:pPr>
        <w:pStyle w:val="Bibliography"/>
      </w:pPr>
      <w:r w:rsidRPr="008D5CF9">
        <w:t>65.</w:t>
      </w:r>
      <w:r w:rsidRPr="008D5CF9">
        <w:tab/>
        <w:t xml:space="preserve">Baroiller, J.-F., Guiguen, Y. &amp; Fostier, A. Endocrine and environmental aspects of sex differentiation in fish. </w:t>
      </w:r>
      <w:r w:rsidRPr="008D5CF9">
        <w:rPr>
          <w:i/>
          <w:iCs/>
        </w:rPr>
        <w:t>Cell. Mol. Life Sci.</w:t>
      </w:r>
      <w:r w:rsidRPr="008D5CF9">
        <w:t xml:space="preserve"> </w:t>
      </w:r>
      <w:r w:rsidRPr="008D5CF9">
        <w:rPr>
          <w:b/>
          <w:bCs/>
        </w:rPr>
        <w:t>55</w:t>
      </w:r>
      <w:r w:rsidRPr="008D5CF9">
        <w:t>, 910–931 (1999).</w:t>
      </w:r>
    </w:p>
    <w:p w14:paraId="4E151704" w14:textId="77777777" w:rsidR="008D5CF9" w:rsidRPr="008D5CF9" w:rsidRDefault="008D5CF9" w:rsidP="008D5CF9">
      <w:pPr>
        <w:pStyle w:val="Bibliography"/>
      </w:pPr>
      <w:r w:rsidRPr="008D5CF9">
        <w:t>66.</w:t>
      </w:r>
      <w:r w:rsidRPr="008D5CF9">
        <w:tab/>
        <w:t>Nakamura, M., Kobayashi, T. &amp; Chang, X. Gonadal sex differentiation in fishes.pdf. 362–372 (1998).</w:t>
      </w:r>
    </w:p>
    <w:p w14:paraId="1A20C72D" w14:textId="77777777" w:rsidR="008D5CF9" w:rsidRPr="008D5CF9" w:rsidRDefault="008D5CF9" w:rsidP="008D5CF9">
      <w:pPr>
        <w:pStyle w:val="Bibliography"/>
      </w:pPr>
      <w:r w:rsidRPr="008D5CF9">
        <w:t>67.</w:t>
      </w:r>
      <w:r w:rsidRPr="008D5CF9">
        <w:tab/>
        <w:t xml:space="preserve">Kikuchi, K. &amp; Hamaguchi, S. Novel sex-determining genes in fish and sex chromosome evolution. </w:t>
      </w:r>
      <w:r w:rsidRPr="008D5CF9">
        <w:rPr>
          <w:i/>
          <w:iCs/>
        </w:rPr>
        <w:t>Dev. Dyn.</w:t>
      </w:r>
      <w:r w:rsidRPr="008D5CF9">
        <w:t xml:space="preserve"> </w:t>
      </w:r>
      <w:r w:rsidRPr="008D5CF9">
        <w:rPr>
          <w:b/>
          <w:bCs/>
        </w:rPr>
        <w:t>242</w:t>
      </w:r>
      <w:r w:rsidRPr="008D5CF9">
        <w:t>, 339–353 (2013).</w:t>
      </w:r>
    </w:p>
    <w:p w14:paraId="7685D133" w14:textId="77777777" w:rsidR="008D5CF9" w:rsidRPr="008D5CF9" w:rsidRDefault="008D5CF9" w:rsidP="008D5CF9">
      <w:pPr>
        <w:pStyle w:val="Bibliography"/>
      </w:pPr>
      <w:r w:rsidRPr="008D5CF9">
        <w:t>68.</w:t>
      </w:r>
      <w:r w:rsidRPr="008D5CF9">
        <w:tab/>
        <w:t xml:space="preserve">Conover, D. O. &amp; Kynard, B. E. Environmental Sex Determination : Interaction of Temperature and Genotype in a Fish Environmental Sex Determinaffon : Interaction of Temperature and Genotype in a Fish. </w:t>
      </w:r>
      <w:r w:rsidRPr="008D5CF9">
        <w:rPr>
          <w:b/>
          <w:bCs/>
        </w:rPr>
        <w:t>213</w:t>
      </w:r>
      <w:r w:rsidRPr="008D5CF9">
        <w:t>, 577–579 (2013).</w:t>
      </w:r>
    </w:p>
    <w:p w14:paraId="06B79927" w14:textId="77777777" w:rsidR="008D5CF9" w:rsidRPr="008D5CF9" w:rsidRDefault="008D5CF9" w:rsidP="008D5CF9">
      <w:pPr>
        <w:pStyle w:val="Bibliography"/>
      </w:pPr>
      <w:r w:rsidRPr="008D5CF9">
        <w:lastRenderedPageBreak/>
        <w:t>69.</w:t>
      </w:r>
      <w:r w:rsidRPr="008D5CF9">
        <w:tab/>
        <w:t xml:space="preserve">Devlin, R. H. &amp; Nagahama, Y. Sex determination and sex differentiation in fish: An overview of genetic, physiological, and environmental influences. </w:t>
      </w:r>
      <w:r w:rsidRPr="008D5CF9">
        <w:rPr>
          <w:i/>
          <w:iCs/>
        </w:rPr>
        <w:t>Aquaculture</w:t>
      </w:r>
      <w:r w:rsidRPr="008D5CF9">
        <w:t xml:space="preserve"> </w:t>
      </w:r>
      <w:r w:rsidRPr="008D5CF9">
        <w:rPr>
          <w:b/>
          <w:bCs/>
        </w:rPr>
        <w:t>208</w:t>
      </w:r>
      <w:r w:rsidRPr="008D5CF9">
        <w:t>, 191–364 (2002).</w:t>
      </w:r>
    </w:p>
    <w:p w14:paraId="4C7B17F4" w14:textId="77777777" w:rsidR="008D5CF9" w:rsidRPr="008D5CF9" w:rsidRDefault="008D5CF9" w:rsidP="008D5CF9">
      <w:pPr>
        <w:pStyle w:val="Bibliography"/>
      </w:pPr>
      <w:r w:rsidRPr="008D5CF9">
        <w:t>70.</w:t>
      </w:r>
      <w:r w:rsidRPr="008D5CF9">
        <w:tab/>
        <w:t xml:space="preserve">Mank, J. E. &amp; Avise, J. C. Evolutionary diversity and turn-over of sex determination in teleost fishes. </w:t>
      </w:r>
      <w:r w:rsidRPr="008D5CF9">
        <w:rPr>
          <w:i/>
          <w:iCs/>
        </w:rPr>
        <w:t>Sex. Dev.</w:t>
      </w:r>
      <w:r w:rsidRPr="008D5CF9">
        <w:t xml:space="preserve"> </w:t>
      </w:r>
      <w:r w:rsidRPr="008D5CF9">
        <w:rPr>
          <w:b/>
          <w:bCs/>
        </w:rPr>
        <w:t>3</w:t>
      </w:r>
      <w:r w:rsidRPr="008D5CF9">
        <w:t>, 60–67 (2009).</w:t>
      </w:r>
    </w:p>
    <w:p w14:paraId="2952BA9E" w14:textId="77777777" w:rsidR="008D5CF9" w:rsidRPr="008D5CF9" w:rsidRDefault="008D5CF9" w:rsidP="008D5CF9">
      <w:pPr>
        <w:pStyle w:val="Bibliography"/>
      </w:pPr>
      <w:r w:rsidRPr="008D5CF9">
        <w:t>71.</w:t>
      </w:r>
      <w:r w:rsidRPr="008D5CF9">
        <w:tab/>
        <w:t xml:space="preserve">Lindberg, J. C. </w:t>
      </w:r>
      <w:r w:rsidRPr="008D5CF9">
        <w:rPr>
          <w:i/>
          <w:iCs/>
        </w:rPr>
        <w:t>et al.</w:t>
      </w:r>
      <w:r w:rsidRPr="008D5CF9">
        <w:t xml:space="preserve"> Aquaculture methods for a genetically managed population of endangered Delta Dmelt. </w:t>
      </w:r>
      <w:r w:rsidRPr="008D5CF9">
        <w:rPr>
          <w:i/>
          <w:iCs/>
        </w:rPr>
        <w:t>North Am. J. Aquac.</w:t>
      </w:r>
      <w:r w:rsidRPr="008D5CF9">
        <w:t xml:space="preserve"> </w:t>
      </w:r>
      <w:r w:rsidRPr="008D5CF9">
        <w:rPr>
          <w:b/>
          <w:bCs/>
        </w:rPr>
        <w:t>75</w:t>
      </w:r>
      <w:r w:rsidRPr="008D5CF9">
        <w:t>, 186–196 (2013).</w:t>
      </w:r>
    </w:p>
    <w:p w14:paraId="65CE041B" w14:textId="77777777" w:rsidR="008D5CF9" w:rsidRPr="008D5CF9" w:rsidRDefault="008D5CF9" w:rsidP="008D5CF9">
      <w:pPr>
        <w:pStyle w:val="Bibliography"/>
      </w:pPr>
      <w:r w:rsidRPr="008D5CF9">
        <w:t>72.</w:t>
      </w:r>
      <w:r w:rsidRPr="008D5CF9">
        <w:tab/>
        <w:t xml:space="preserve">Martínez, P. </w:t>
      </w:r>
      <w:r w:rsidRPr="008D5CF9">
        <w:rPr>
          <w:i/>
          <w:iCs/>
        </w:rPr>
        <w:t>et al.</w:t>
      </w:r>
      <w:r w:rsidRPr="008D5CF9">
        <w:t xml:space="preserve"> Genetic architecture of sex determination in fish: Applications to sex ratio control in aquaculture. </w:t>
      </w:r>
      <w:r w:rsidRPr="008D5CF9">
        <w:rPr>
          <w:i/>
          <w:iCs/>
        </w:rPr>
        <w:t>Front. Genet.</w:t>
      </w:r>
      <w:r w:rsidRPr="008D5CF9">
        <w:t xml:space="preserve"> </w:t>
      </w:r>
      <w:r w:rsidRPr="008D5CF9">
        <w:rPr>
          <w:b/>
          <w:bCs/>
        </w:rPr>
        <w:t>5</w:t>
      </w:r>
      <w:r w:rsidRPr="008D5CF9">
        <w:t>, 1–13 (2014).</w:t>
      </w:r>
    </w:p>
    <w:p w14:paraId="2B806F4E" w14:textId="77777777" w:rsidR="008D5CF9" w:rsidRPr="008D5CF9" w:rsidRDefault="008D5CF9" w:rsidP="008D5CF9">
      <w:pPr>
        <w:pStyle w:val="Bibliography"/>
      </w:pPr>
      <w:r w:rsidRPr="008D5CF9">
        <w:t>73.</w:t>
      </w:r>
      <w:r w:rsidRPr="008D5CF9">
        <w:tab/>
        <w:t xml:space="preserve">Titus Brown, C. &amp; Irber, L. sourmash: a library for MinHash sketching of DNA. </w:t>
      </w:r>
      <w:r w:rsidRPr="008D5CF9">
        <w:rPr>
          <w:i/>
          <w:iCs/>
        </w:rPr>
        <w:t>J. Open Source Softw.</w:t>
      </w:r>
      <w:r w:rsidRPr="008D5CF9">
        <w:t xml:space="preserve"> </w:t>
      </w:r>
      <w:r w:rsidRPr="008D5CF9">
        <w:rPr>
          <w:b/>
          <w:bCs/>
        </w:rPr>
        <w:t>1</w:t>
      </w:r>
      <w:r w:rsidRPr="008D5CF9">
        <w:t>, 27 (2016).</w:t>
      </w:r>
    </w:p>
    <w:p w14:paraId="3AA47442" w14:textId="08763681" w:rsidR="00055A61" w:rsidRDefault="0082024C" w:rsidP="00CC7E1B">
      <w:pPr>
        <w:spacing w:line="276" w:lineRule="auto"/>
        <w:rPr>
          <w:rFonts w:ascii="Times" w:hAnsi="Times"/>
          <w:bCs/>
        </w:rPr>
      </w:pPr>
      <w:r>
        <w:rPr>
          <w:rFonts w:ascii="Times" w:hAnsi="Times"/>
          <w:bCs/>
        </w:rPr>
        <w:fldChar w:fldCharType="end"/>
      </w:r>
    </w:p>
    <w:p w14:paraId="45111845" w14:textId="3BDCD786" w:rsidR="00BD396E" w:rsidRDefault="00BD396E" w:rsidP="00CC7E1B">
      <w:pPr>
        <w:spacing w:line="276" w:lineRule="auto"/>
        <w:rPr>
          <w:rFonts w:ascii="Times" w:hAnsi="Times"/>
          <w:bCs/>
        </w:rPr>
      </w:pPr>
    </w:p>
    <w:p w14:paraId="2244FBF5" w14:textId="3FF278D0" w:rsidR="00BD396E" w:rsidRPr="00B65A33" w:rsidRDefault="00BD396E" w:rsidP="00CC7E1B">
      <w:pPr>
        <w:spacing w:line="276" w:lineRule="auto"/>
        <w:rPr>
          <w:rFonts w:ascii="Times" w:hAnsi="Times"/>
          <w:bCs/>
        </w:rPr>
      </w:pPr>
    </w:p>
    <w:sectPr w:rsidR="00BD396E"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6-20T08:47:00Z" w:initials="SEKJ">
    <w:p w14:paraId="1FAD6A42" w14:textId="4BCDF7D1" w:rsidR="0082024C" w:rsidRDefault="0082024C">
      <w:pPr>
        <w:pStyle w:val="CommentText"/>
      </w:pPr>
      <w:r>
        <w:rPr>
          <w:rStyle w:val="CommentReference"/>
        </w:rPr>
        <w:annotationRef/>
      </w:r>
      <w:r>
        <w:t xml:space="preserve">I couldn’t find a paper that </w:t>
      </w:r>
      <w:r w:rsidR="00374566">
        <w:t>talked about the eDNA assays…</w:t>
      </w:r>
    </w:p>
  </w:comment>
  <w:comment w:id="1" w:author="Microsoft Office User" w:date="2021-06-14T15:03:00Z" w:initials="MOU">
    <w:p w14:paraId="0F2E8972" w14:textId="49CFDF3F" w:rsidR="00F912BC" w:rsidRDefault="00F912BC">
      <w:pPr>
        <w:pStyle w:val="CommentText"/>
      </w:pPr>
      <w:r>
        <w:rPr>
          <w:rStyle w:val="CommentReference"/>
        </w:rPr>
        <w:annotationRef/>
      </w:r>
      <w:r>
        <w:t>Which BY? I assume BY 2018 since the samples were collected in fall 2018? No mention of historical Ne here on all the old samples?</w:t>
      </w:r>
    </w:p>
  </w:comment>
  <w:comment w:id="2" w:author="Shannon Erica Kendal Joslin" w:date="2021-06-16T10:18:00Z" w:initials="SEKJ">
    <w:p w14:paraId="4FCCC9C7" w14:textId="75C64BC6" w:rsidR="00AD4708" w:rsidRDefault="00AD4708">
      <w:pPr>
        <w:pStyle w:val="CommentText"/>
      </w:pPr>
      <w:r>
        <w:rPr>
          <w:rStyle w:val="CommentReference"/>
        </w:rPr>
        <w:annotationRef/>
      </w:r>
      <w:r>
        <w:t>I looked at the contract and we actually didn’t write the historical analysis into the grant… I could mention</w:t>
      </w:r>
      <w:r w:rsidR="002D3EB4">
        <w:t xml:space="preserve"> that we analyzed it above and beyond the scope of the grant?</w:t>
      </w:r>
    </w:p>
  </w:comment>
  <w:comment w:id="3" w:author="Microsoft Office User" w:date="2021-06-15T16:23:00Z" w:initials="MOU">
    <w:p w14:paraId="4E2EA64B" w14:textId="4FF7642A" w:rsidR="000660DC" w:rsidRDefault="000660DC">
      <w:pPr>
        <w:pStyle w:val="CommentText"/>
      </w:pPr>
      <w:r>
        <w:rPr>
          <w:rStyle w:val="CommentReference"/>
        </w:rPr>
        <w:annotationRef/>
      </w:r>
      <w:proofErr w:type="spellStart"/>
      <w:r>
        <w:t>Shoud</w:t>
      </w:r>
      <w:proofErr w:type="spellEnd"/>
      <w:r>
        <w:t xml:space="preserve"> this one </w:t>
      </w:r>
      <w:proofErr w:type="gramStart"/>
      <w:r>
        <w:t>go</w:t>
      </w:r>
      <w:proofErr w:type="gramEnd"/>
      <w:r>
        <w:t xml:space="preserve"> last since it’s the last one you decided to do? I think it should go in order of mention in the methods above.</w:t>
      </w:r>
    </w:p>
  </w:comment>
  <w:comment w:id="4" w:author="Shannon Erica Kendal Joslin" w:date="2021-06-16T11:00:00Z" w:initials="SEKJ">
    <w:p w14:paraId="742F9F12" w14:textId="77777777" w:rsidR="0070587F" w:rsidRDefault="0070587F">
      <w:pPr>
        <w:pStyle w:val="CommentText"/>
      </w:pPr>
      <w:r>
        <w:rPr>
          <w:rStyle w:val="CommentReference"/>
        </w:rPr>
        <w:annotationRef/>
      </w:r>
      <w:r>
        <w:t>I put it first for a few reasons:</w:t>
      </w:r>
    </w:p>
    <w:p w14:paraId="07178031" w14:textId="77777777" w:rsidR="0070587F" w:rsidRDefault="0070587F" w:rsidP="0070587F">
      <w:pPr>
        <w:pStyle w:val="CommentText"/>
        <w:numPr>
          <w:ilvl w:val="0"/>
          <w:numId w:val="7"/>
        </w:numPr>
      </w:pPr>
      <w:r>
        <w:t>It is the first step of the genome assembly</w:t>
      </w:r>
    </w:p>
    <w:p w14:paraId="5C2BE0E8" w14:textId="55662B12" w:rsidR="0070587F" w:rsidRDefault="0070587F" w:rsidP="0070587F">
      <w:pPr>
        <w:pStyle w:val="CommentText"/>
        <w:numPr>
          <w:ilvl w:val="0"/>
          <w:numId w:val="7"/>
        </w:numPr>
      </w:pPr>
      <w:r>
        <w:t>Is pertains to figure 1C, and the other steps pertain to figure 1E and 1F</w:t>
      </w:r>
    </w:p>
  </w:comment>
  <w:comment w:id="5" w:author="Microsoft Office User" w:date="2021-06-14T15:54:00Z" w:initials="MOU">
    <w:p w14:paraId="385AD4D2" w14:textId="095A6DB0" w:rsidR="004D6160" w:rsidRDefault="004D6160">
      <w:pPr>
        <w:pStyle w:val="CommentText"/>
      </w:pPr>
      <w:r>
        <w:rPr>
          <w:rStyle w:val="CommentReference"/>
        </w:rPr>
        <w:annotationRef/>
      </w:r>
      <w:r>
        <w:t>What does this mean?</w:t>
      </w:r>
    </w:p>
  </w:comment>
  <w:comment w:id="6" w:author="Shannon Erica Kendal Joslin" w:date="2021-06-18T17:27:00Z" w:initials="SEKJ">
    <w:p w14:paraId="58876769" w14:textId="72114176" w:rsidR="005E45E1" w:rsidRDefault="005E45E1">
      <w:pPr>
        <w:pStyle w:val="CommentText"/>
      </w:pPr>
      <w:r>
        <w:rPr>
          <w:rStyle w:val="CommentReference"/>
        </w:rPr>
        <w:annotationRef/>
      </w:r>
      <w:r>
        <w:t>I explain it at the end of the paragraph</w:t>
      </w:r>
    </w:p>
  </w:comment>
  <w:comment w:id="7" w:author="Shannon Erica Kendal Joslin" w:date="2021-06-09T08:07:00Z" w:initials="SEKJ">
    <w:p w14:paraId="38D6FE50" w14:textId="7FEBF5C7" w:rsidR="00FE3D7B" w:rsidRDefault="00FE3D7B">
      <w:pPr>
        <w:pStyle w:val="CommentText"/>
      </w:pPr>
      <w:r>
        <w:rPr>
          <w:rStyle w:val="CommentReference"/>
        </w:rPr>
        <w:annotationRef/>
      </w:r>
      <w:r>
        <w:t xml:space="preserve">Should I include a table with ALL the Ne numbers?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AD6A42" w15:done="0"/>
  <w15:commentEx w15:paraId="0F2E8972" w15:done="0"/>
  <w15:commentEx w15:paraId="4FCCC9C7" w15:paraIdParent="0F2E8972" w15:done="0"/>
  <w15:commentEx w15:paraId="4E2EA64B" w15:done="0"/>
  <w15:commentEx w15:paraId="5C2BE0E8" w15:paraIdParent="4E2EA64B" w15:done="0"/>
  <w15:commentEx w15:paraId="385AD4D2" w15:done="0"/>
  <w15:commentEx w15:paraId="58876769" w15:paraIdParent="385AD4D2" w15:done="0"/>
  <w15:commentEx w15:paraId="38D6FE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97F21" w16cex:dateUtc="2021-06-20T15:47:00Z"/>
  <w16cex:commentExtensible w16cex:durableId="2471EE5C" w16cex:dateUtc="2021-06-14T22:03:00Z"/>
  <w16cex:commentExtensible w16cex:durableId="24744E8C" w16cex:dateUtc="2021-06-16T17:18:00Z"/>
  <w16cex:commentExtensible w16cex:durableId="24735278" w16cex:dateUtc="2021-06-15T23:23:00Z"/>
  <w16cex:commentExtensible w16cex:durableId="24745837" w16cex:dateUtc="2021-06-16T18:00:00Z"/>
  <w16cex:commentExtensible w16cex:durableId="2471FA1A" w16cex:dateUtc="2021-06-14T22:54:00Z"/>
  <w16cex:commentExtensible w16cex:durableId="247755F9" w16cex:dateUtc="2021-06-19T00:27:00Z"/>
  <w16cex:commentExtensible w16cex:durableId="246AF548" w16cex:dateUtc="2021-06-0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AD6A42" w16cid:durableId="24797F21"/>
  <w16cid:commentId w16cid:paraId="0F2E8972" w16cid:durableId="2471EE5C"/>
  <w16cid:commentId w16cid:paraId="4FCCC9C7" w16cid:durableId="24744E8C"/>
  <w16cid:commentId w16cid:paraId="4E2EA64B" w16cid:durableId="24735278"/>
  <w16cid:commentId w16cid:paraId="5C2BE0E8" w16cid:durableId="24745837"/>
  <w16cid:commentId w16cid:paraId="385AD4D2" w16cid:durableId="2471FA1A"/>
  <w16cid:commentId w16cid:paraId="58876769" w16cid:durableId="247755F9"/>
  <w16cid:commentId w16cid:paraId="38D6FE50" w16cid:durableId="246AF5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3FACE" w14:textId="77777777" w:rsidR="006151E9" w:rsidRDefault="006151E9" w:rsidP="00372DDA">
      <w:r>
        <w:separator/>
      </w:r>
    </w:p>
  </w:endnote>
  <w:endnote w:type="continuationSeparator" w:id="0">
    <w:p w14:paraId="13A3FB6C" w14:textId="77777777" w:rsidR="006151E9" w:rsidRDefault="006151E9"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ĝ"/>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7E4DC" w14:textId="77777777" w:rsidR="006151E9" w:rsidRDefault="006151E9" w:rsidP="00372DDA">
      <w:r>
        <w:separator/>
      </w:r>
    </w:p>
  </w:footnote>
  <w:footnote w:type="continuationSeparator" w:id="0">
    <w:p w14:paraId="389297F7" w14:textId="77777777" w:rsidR="006151E9" w:rsidRDefault="006151E9"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B16"/>
    <w:multiLevelType w:val="hybridMultilevel"/>
    <w:tmpl w:val="056E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219"/>
    <w:multiLevelType w:val="hybridMultilevel"/>
    <w:tmpl w:val="32542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A5DB3"/>
    <w:multiLevelType w:val="hybridMultilevel"/>
    <w:tmpl w:val="CDD888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24139D"/>
    <w:multiLevelType w:val="hybridMultilevel"/>
    <w:tmpl w:val="49B6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B02"/>
    <w:multiLevelType w:val="hybridMultilevel"/>
    <w:tmpl w:val="C1989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11377"/>
    <w:multiLevelType w:val="hybridMultilevel"/>
    <w:tmpl w:val="9B101A9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1B0B"/>
    <w:rsid w:val="00004F98"/>
    <w:rsid w:val="00006E62"/>
    <w:rsid w:val="000176C2"/>
    <w:rsid w:val="0002515D"/>
    <w:rsid w:val="000353C3"/>
    <w:rsid w:val="00043046"/>
    <w:rsid w:val="0005286E"/>
    <w:rsid w:val="000532D5"/>
    <w:rsid w:val="000548C1"/>
    <w:rsid w:val="00055569"/>
    <w:rsid w:val="00055A61"/>
    <w:rsid w:val="0005732F"/>
    <w:rsid w:val="000660DC"/>
    <w:rsid w:val="00080EDD"/>
    <w:rsid w:val="00081E62"/>
    <w:rsid w:val="000821D4"/>
    <w:rsid w:val="00090F4A"/>
    <w:rsid w:val="0009759C"/>
    <w:rsid w:val="000B0F0D"/>
    <w:rsid w:val="000D2A88"/>
    <w:rsid w:val="000E49E2"/>
    <w:rsid w:val="000F0F82"/>
    <w:rsid w:val="000F1FC5"/>
    <w:rsid w:val="000F2E9E"/>
    <w:rsid w:val="00106145"/>
    <w:rsid w:val="00124CED"/>
    <w:rsid w:val="0014278B"/>
    <w:rsid w:val="0015704C"/>
    <w:rsid w:val="001706E9"/>
    <w:rsid w:val="00172C72"/>
    <w:rsid w:val="001846C6"/>
    <w:rsid w:val="00186B91"/>
    <w:rsid w:val="00197A1C"/>
    <w:rsid w:val="001A304A"/>
    <w:rsid w:val="001A7A13"/>
    <w:rsid w:val="001B405C"/>
    <w:rsid w:val="001B4B9F"/>
    <w:rsid w:val="001F58F6"/>
    <w:rsid w:val="00216B07"/>
    <w:rsid w:val="0022667F"/>
    <w:rsid w:val="002373FE"/>
    <w:rsid w:val="00237860"/>
    <w:rsid w:val="00240363"/>
    <w:rsid w:val="0026120D"/>
    <w:rsid w:val="00261AAC"/>
    <w:rsid w:val="00275051"/>
    <w:rsid w:val="00276574"/>
    <w:rsid w:val="00293814"/>
    <w:rsid w:val="002B44FA"/>
    <w:rsid w:val="002C4E60"/>
    <w:rsid w:val="002D08FD"/>
    <w:rsid w:val="002D3EB4"/>
    <w:rsid w:val="002D7C36"/>
    <w:rsid w:val="002F298D"/>
    <w:rsid w:val="00321228"/>
    <w:rsid w:val="00321716"/>
    <w:rsid w:val="00321F2A"/>
    <w:rsid w:val="003273B3"/>
    <w:rsid w:val="003358B8"/>
    <w:rsid w:val="00337FAD"/>
    <w:rsid w:val="00372DDA"/>
    <w:rsid w:val="00374566"/>
    <w:rsid w:val="00375A93"/>
    <w:rsid w:val="00381212"/>
    <w:rsid w:val="00386E1B"/>
    <w:rsid w:val="0039013A"/>
    <w:rsid w:val="003976C8"/>
    <w:rsid w:val="003A1F46"/>
    <w:rsid w:val="003A7140"/>
    <w:rsid w:val="003C0946"/>
    <w:rsid w:val="003C0FD5"/>
    <w:rsid w:val="003C3CF1"/>
    <w:rsid w:val="003E196B"/>
    <w:rsid w:val="003F5C9B"/>
    <w:rsid w:val="003F70AA"/>
    <w:rsid w:val="00454A3D"/>
    <w:rsid w:val="00457C75"/>
    <w:rsid w:val="00461B6D"/>
    <w:rsid w:val="0047238C"/>
    <w:rsid w:val="004766DA"/>
    <w:rsid w:val="004D57B6"/>
    <w:rsid w:val="004D5944"/>
    <w:rsid w:val="004D6160"/>
    <w:rsid w:val="004D68AA"/>
    <w:rsid w:val="004E0DAE"/>
    <w:rsid w:val="004E4E24"/>
    <w:rsid w:val="00512C6A"/>
    <w:rsid w:val="00526C70"/>
    <w:rsid w:val="0053152E"/>
    <w:rsid w:val="005333C0"/>
    <w:rsid w:val="0054076A"/>
    <w:rsid w:val="00553E10"/>
    <w:rsid w:val="00570BFE"/>
    <w:rsid w:val="005738DD"/>
    <w:rsid w:val="00581917"/>
    <w:rsid w:val="0059546B"/>
    <w:rsid w:val="0059667C"/>
    <w:rsid w:val="005A63B7"/>
    <w:rsid w:val="005A6A32"/>
    <w:rsid w:val="005D61BE"/>
    <w:rsid w:val="005E45E1"/>
    <w:rsid w:val="005E5D5E"/>
    <w:rsid w:val="005F1B3D"/>
    <w:rsid w:val="0060129C"/>
    <w:rsid w:val="006151E9"/>
    <w:rsid w:val="006202C1"/>
    <w:rsid w:val="006216B1"/>
    <w:rsid w:val="00621B1C"/>
    <w:rsid w:val="00626F2D"/>
    <w:rsid w:val="00633B9B"/>
    <w:rsid w:val="00636C2D"/>
    <w:rsid w:val="00657383"/>
    <w:rsid w:val="006846C0"/>
    <w:rsid w:val="0068574C"/>
    <w:rsid w:val="00686B4B"/>
    <w:rsid w:val="006943A3"/>
    <w:rsid w:val="006A3C5E"/>
    <w:rsid w:val="006A7615"/>
    <w:rsid w:val="006C45E4"/>
    <w:rsid w:val="006C4E78"/>
    <w:rsid w:val="006C520D"/>
    <w:rsid w:val="006C7263"/>
    <w:rsid w:val="006D3EAD"/>
    <w:rsid w:val="006D5D27"/>
    <w:rsid w:val="006E317E"/>
    <w:rsid w:val="006F47E9"/>
    <w:rsid w:val="0070587F"/>
    <w:rsid w:val="0070701F"/>
    <w:rsid w:val="00707580"/>
    <w:rsid w:val="00716E7C"/>
    <w:rsid w:val="007178A1"/>
    <w:rsid w:val="00724753"/>
    <w:rsid w:val="00725F4D"/>
    <w:rsid w:val="0073630E"/>
    <w:rsid w:val="00737C2F"/>
    <w:rsid w:val="00741136"/>
    <w:rsid w:val="00743911"/>
    <w:rsid w:val="00744B37"/>
    <w:rsid w:val="007521D6"/>
    <w:rsid w:val="00752248"/>
    <w:rsid w:val="00762092"/>
    <w:rsid w:val="00762D42"/>
    <w:rsid w:val="00772AF5"/>
    <w:rsid w:val="00777BDE"/>
    <w:rsid w:val="007809DC"/>
    <w:rsid w:val="00780FFC"/>
    <w:rsid w:val="007818C7"/>
    <w:rsid w:val="00796583"/>
    <w:rsid w:val="007B22E7"/>
    <w:rsid w:val="007B27FA"/>
    <w:rsid w:val="007B46EC"/>
    <w:rsid w:val="007B4DA2"/>
    <w:rsid w:val="007C17EF"/>
    <w:rsid w:val="007D5226"/>
    <w:rsid w:val="007E1B09"/>
    <w:rsid w:val="00813F4C"/>
    <w:rsid w:val="00814245"/>
    <w:rsid w:val="00814B76"/>
    <w:rsid w:val="0082024C"/>
    <w:rsid w:val="00827128"/>
    <w:rsid w:val="00827ACB"/>
    <w:rsid w:val="008413EC"/>
    <w:rsid w:val="00843617"/>
    <w:rsid w:val="00847B06"/>
    <w:rsid w:val="008673C5"/>
    <w:rsid w:val="00867C19"/>
    <w:rsid w:val="008737E2"/>
    <w:rsid w:val="008D0E60"/>
    <w:rsid w:val="008D5552"/>
    <w:rsid w:val="008D5CF9"/>
    <w:rsid w:val="008E544E"/>
    <w:rsid w:val="008F2E25"/>
    <w:rsid w:val="00903C53"/>
    <w:rsid w:val="0092079B"/>
    <w:rsid w:val="00924C06"/>
    <w:rsid w:val="00927DF1"/>
    <w:rsid w:val="00933BB5"/>
    <w:rsid w:val="009346B7"/>
    <w:rsid w:val="009659A7"/>
    <w:rsid w:val="009809EF"/>
    <w:rsid w:val="00984AE7"/>
    <w:rsid w:val="009916B4"/>
    <w:rsid w:val="00994F7D"/>
    <w:rsid w:val="00996D92"/>
    <w:rsid w:val="009B437B"/>
    <w:rsid w:val="009B4A42"/>
    <w:rsid w:val="009B52DF"/>
    <w:rsid w:val="009C5BB2"/>
    <w:rsid w:val="009D3BBF"/>
    <w:rsid w:val="009D62D5"/>
    <w:rsid w:val="009F45F1"/>
    <w:rsid w:val="00A001C6"/>
    <w:rsid w:val="00A07BB9"/>
    <w:rsid w:val="00A11F46"/>
    <w:rsid w:val="00A12A7D"/>
    <w:rsid w:val="00A14B4E"/>
    <w:rsid w:val="00A20406"/>
    <w:rsid w:val="00A246CE"/>
    <w:rsid w:val="00A530E4"/>
    <w:rsid w:val="00A5321A"/>
    <w:rsid w:val="00A579CB"/>
    <w:rsid w:val="00A61C09"/>
    <w:rsid w:val="00A850BB"/>
    <w:rsid w:val="00A85784"/>
    <w:rsid w:val="00A85974"/>
    <w:rsid w:val="00A93D19"/>
    <w:rsid w:val="00A94405"/>
    <w:rsid w:val="00A95B39"/>
    <w:rsid w:val="00A97ADC"/>
    <w:rsid w:val="00AB0BCD"/>
    <w:rsid w:val="00AB1FB6"/>
    <w:rsid w:val="00AB4990"/>
    <w:rsid w:val="00AB5D48"/>
    <w:rsid w:val="00AC07B7"/>
    <w:rsid w:val="00AD4708"/>
    <w:rsid w:val="00AD49E9"/>
    <w:rsid w:val="00AE7EDA"/>
    <w:rsid w:val="00AF1705"/>
    <w:rsid w:val="00B0444B"/>
    <w:rsid w:val="00B17865"/>
    <w:rsid w:val="00B35325"/>
    <w:rsid w:val="00B601F7"/>
    <w:rsid w:val="00B65A33"/>
    <w:rsid w:val="00B921DF"/>
    <w:rsid w:val="00B96B7C"/>
    <w:rsid w:val="00BA7437"/>
    <w:rsid w:val="00BB6A8D"/>
    <w:rsid w:val="00BD396E"/>
    <w:rsid w:val="00BE296A"/>
    <w:rsid w:val="00BE6546"/>
    <w:rsid w:val="00BF7CCD"/>
    <w:rsid w:val="00C11EA6"/>
    <w:rsid w:val="00C23189"/>
    <w:rsid w:val="00C36CA7"/>
    <w:rsid w:val="00C54673"/>
    <w:rsid w:val="00C62A5A"/>
    <w:rsid w:val="00C66CDA"/>
    <w:rsid w:val="00C76238"/>
    <w:rsid w:val="00C765E7"/>
    <w:rsid w:val="00C77A88"/>
    <w:rsid w:val="00C81695"/>
    <w:rsid w:val="00CC0A40"/>
    <w:rsid w:val="00CC7BAF"/>
    <w:rsid w:val="00CC7E1B"/>
    <w:rsid w:val="00CE1A86"/>
    <w:rsid w:val="00D06CD4"/>
    <w:rsid w:val="00D12298"/>
    <w:rsid w:val="00D14EFD"/>
    <w:rsid w:val="00D16311"/>
    <w:rsid w:val="00D17773"/>
    <w:rsid w:val="00D20B38"/>
    <w:rsid w:val="00D33F00"/>
    <w:rsid w:val="00D44336"/>
    <w:rsid w:val="00D4439A"/>
    <w:rsid w:val="00D46DB6"/>
    <w:rsid w:val="00D46F6C"/>
    <w:rsid w:val="00D50E41"/>
    <w:rsid w:val="00D513C9"/>
    <w:rsid w:val="00D53365"/>
    <w:rsid w:val="00D754E2"/>
    <w:rsid w:val="00D86096"/>
    <w:rsid w:val="00D875FB"/>
    <w:rsid w:val="00DA18B8"/>
    <w:rsid w:val="00DB42D9"/>
    <w:rsid w:val="00DB73CB"/>
    <w:rsid w:val="00DD4878"/>
    <w:rsid w:val="00DE0AED"/>
    <w:rsid w:val="00DE1BAA"/>
    <w:rsid w:val="00DE273D"/>
    <w:rsid w:val="00DE54E4"/>
    <w:rsid w:val="00DE7590"/>
    <w:rsid w:val="00DF4329"/>
    <w:rsid w:val="00E217A2"/>
    <w:rsid w:val="00E37454"/>
    <w:rsid w:val="00E41B9E"/>
    <w:rsid w:val="00E458FD"/>
    <w:rsid w:val="00E52EFB"/>
    <w:rsid w:val="00E76AA5"/>
    <w:rsid w:val="00E853B9"/>
    <w:rsid w:val="00E87C0A"/>
    <w:rsid w:val="00EC39B1"/>
    <w:rsid w:val="00EC70B3"/>
    <w:rsid w:val="00EC7D9F"/>
    <w:rsid w:val="00ED075F"/>
    <w:rsid w:val="00ED0CBB"/>
    <w:rsid w:val="00ED2C76"/>
    <w:rsid w:val="00ED522B"/>
    <w:rsid w:val="00EE1601"/>
    <w:rsid w:val="00EE1C5D"/>
    <w:rsid w:val="00EE3EC3"/>
    <w:rsid w:val="00F00360"/>
    <w:rsid w:val="00F01580"/>
    <w:rsid w:val="00F2470E"/>
    <w:rsid w:val="00F24FFD"/>
    <w:rsid w:val="00F3453F"/>
    <w:rsid w:val="00F34CF3"/>
    <w:rsid w:val="00F35F4E"/>
    <w:rsid w:val="00F44F73"/>
    <w:rsid w:val="00F6668B"/>
    <w:rsid w:val="00F750C6"/>
    <w:rsid w:val="00F77965"/>
    <w:rsid w:val="00F912BC"/>
    <w:rsid w:val="00F948DB"/>
    <w:rsid w:val="00FA57A1"/>
    <w:rsid w:val="00FB7699"/>
    <w:rsid w:val="00FB7A0E"/>
    <w:rsid w:val="00FC1607"/>
    <w:rsid w:val="00FC7342"/>
    <w:rsid w:val="00FE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14"/>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A85974"/>
    <w:rPr>
      <w:rFonts w:ascii="Times New Roman" w:eastAsiaTheme="majorEastAsia" w:hAnsi="Times New Roman" w:cstheme="majorBidi"/>
      <w:b/>
      <w:i/>
      <w:color w:val="000000" w:themeColor="text1"/>
      <w:szCs w:val="26"/>
    </w:rPr>
  </w:style>
  <w:style w:type="paragraph" w:styleId="HTMLPreformatted">
    <w:name w:val="HTML Preformatted"/>
    <w:basedOn w:val="Normal"/>
    <w:link w:val="HTMLPreformattedChar"/>
    <w:uiPriority w:val="99"/>
    <w:semiHidden/>
    <w:unhideWhenUsed/>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6F2D"/>
    <w:rPr>
      <w:rFonts w:ascii="Courier New" w:eastAsia="Times New Roman" w:hAnsi="Courier New" w:cs="Courier New"/>
      <w:sz w:val="20"/>
      <w:szCs w:val="20"/>
    </w:rPr>
  </w:style>
  <w:style w:type="paragraph" w:styleId="ListParagraph">
    <w:name w:val="List Paragraph"/>
    <w:basedOn w:val="Normal"/>
    <w:uiPriority w:val="34"/>
    <w:qFormat/>
    <w:rsid w:val="00275051"/>
    <w:pPr>
      <w:ind w:left="720"/>
      <w:contextualSpacing/>
    </w:pPr>
  </w:style>
  <w:style w:type="character" w:styleId="PlaceholderText">
    <w:name w:val="Placeholder Text"/>
    <w:basedOn w:val="DefaultParagraphFont"/>
    <w:uiPriority w:val="99"/>
    <w:semiHidden/>
    <w:rsid w:val="00E76AA5"/>
    <w:rPr>
      <w:color w:val="808080"/>
    </w:rPr>
  </w:style>
  <w:style w:type="paragraph" w:styleId="Bibliography">
    <w:name w:val="Bibliography"/>
    <w:basedOn w:val="Normal"/>
    <w:next w:val="Normal"/>
    <w:uiPriority w:val="37"/>
    <w:unhideWhenUsed/>
    <w:rsid w:val="0082024C"/>
    <w:pPr>
      <w:tabs>
        <w:tab w:val="left" w:pos="380"/>
      </w:tabs>
      <w:spacing w:line="480" w:lineRule="auto"/>
      <w:ind w:left="384" w:hanging="384"/>
    </w:pPr>
  </w:style>
  <w:style w:type="character" w:styleId="UnresolvedMention">
    <w:name w:val="Unresolved Mention"/>
    <w:basedOn w:val="DefaultParagraphFont"/>
    <w:uiPriority w:val="99"/>
    <w:semiHidden/>
    <w:unhideWhenUsed/>
    <w:rsid w:val="00476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235281372">
      <w:bodyDiv w:val="1"/>
      <w:marLeft w:val="0"/>
      <w:marRight w:val="0"/>
      <w:marTop w:val="0"/>
      <w:marBottom w:val="0"/>
      <w:divBdr>
        <w:top w:val="none" w:sz="0" w:space="0" w:color="auto"/>
        <w:left w:val="none" w:sz="0" w:space="0" w:color="auto"/>
        <w:bottom w:val="none" w:sz="0" w:space="0" w:color="auto"/>
        <w:right w:val="none" w:sz="0" w:space="0" w:color="auto"/>
      </w:divBdr>
    </w:div>
    <w:div w:id="309557259">
      <w:bodyDiv w:val="1"/>
      <w:marLeft w:val="0"/>
      <w:marRight w:val="0"/>
      <w:marTop w:val="0"/>
      <w:marBottom w:val="0"/>
      <w:divBdr>
        <w:top w:val="none" w:sz="0" w:space="0" w:color="auto"/>
        <w:left w:val="none" w:sz="0" w:space="0" w:color="auto"/>
        <w:bottom w:val="none" w:sz="0" w:space="0" w:color="auto"/>
        <w:right w:val="none" w:sz="0" w:space="0" w:color="auto"/>
      </w:divBdr>
    </w:div>
    <w:div w:id="348222260">
      <w:bodyDiv w:val="1"/>
      <w:marLeft w:val="0"/>
      <w:marRight w:val="0"/>
      <w:marTop w:val="0"/>
      <w:marBottom w:val="0"/>
      <w:divBdr>
        <w:top w:val="none" w:sz="0" w:space="0" w:color="auto"/>
        <w:left w:val="none" w:sz="0" w:space="0" w:color="auto"/>
        <w:bottom w:val="none" w:sz="0" w:space="0" w:color="auto"/>
        <w:right w:val="none" w:sz="0" w:space="0" w:color="auto"/>
      </w:divBdr>
    </w:div>
    <w:div w:id="352997819">
      <w:bodyDiv w:val="1"/>
      <w:marLeft w:val="0"/>
      <w:marRight w:val="0"/>
      <w:marTop w:val="0"/>
      <w:marBottom w:val="0"/>
      <w:divBdr>
        <w:top w:val="none" w:sz="0" w:space="0" w:color="auto"/>
        <w:left w:val="none" w:sz="0" w:space="0" w:color="auto"/>
        <w:bottom w:val="none" w:sz="0" w:space="0" w:color="auto"/>
        <w:right w:val="none" w:sz="0" w:space="0" w:color="auto"/>
      </w:divBdr>
    </w:div>
    <w:div w:id="418597930">
      <w:bodyDiv w:val="1"/>
      <w:marLeft w:val="0"/>
      <w:marRight w:val="0"/>
      <w:marTop w:val="0"/>
      <w:marBottom w:val="0"/>
      <w:divBdr>
        <w:top w:val="none" w:sz="0" w:space="0" w:color="auto"/>
        <w:left w:val="none" w:sz="0" w:space="0" w:color="auto"/>
        <w:bottom w:val="none" w:sz="0" w:space="0" w:color="auto"/>
        <w:right w:val="none" w:sz="0" w:space="0" w:color="auto"/>
      </w:divBdr>
    </w:div>
    <w:div w:id="431125407">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31113497">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06082543">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733701725">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101686662">
      <w:bodyDiv w:val="1"/>
      <w:marLeft w:val="0"/>
      <w:marRight w:val="0"/>
      <w:marTop w:val="0"/>
      <w:marBottom w:val="0"/>
      <w:divBdr>
        <w:top w:val="none" w:sz="0" w:space="0" w:color="auto"/>
        <w:left w:val="none" w:sz="0" w:space="0" w:color="auto"/>
        <w:bottom w:val="none" w:sz="0" w:space="0" w:color="auto"/>
        <w:right w:val="none" w:sz="0" w:space="0" w:color="auto"/>
      </w:divBdr>
    </w:div>
    <w:div w:id="1199856165">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311717477">
      <w:bodyDiv w:val="1"/>
      <w:marLeft w:val="0"/>
      <w:marRight w:val="0"/>
      <w:marTop w:val="0"/>
      <w:marBottom w:val="0"/>
      <w:divBdr>
        <w:top w:val="none" w:sz="0" w:space="0" w:color="auto"/>
        <w:left w:val="none" w:sz="0" w:space="0" w:color="auto"/>
        <w:bottom w:val="none" w:sz="0" w:space="0" w:color="auto"/>
        <w:right w:val="none" w:sz="0" w:space="0" w:color="auto"/>
      </w:divBdr>
    </w:div>
    <w:div w:id="1343777956">
      <w:bodyDiv w:val="1"/>
      <w:marLeft w:val="0"/>
      <w:marRight w:val="0"/>
      <w:marTop w:val="0"/>
      <w:marBottom w:val="0"/>
      <w:divBdr>
        <w:top w:val="none" w:sz="0" w:space="0" w:color="auto"/>
        <w:left w:val="none" w:sz="0" w:space="0" w:color="auto"/>
        <w:bottom w:val="none" w:sz="0" w:space="0" w:color="auto"/>
        <w:right w:val="none" w:sz="0" w:space="0" w:color="auto"/>
      </w:divBdr>
    </w:div>
    <w:div w:id="1363360114">
      <w:bodyDiv w:val="1"/>
      <w:marLeft w:val="0"/>
      <w:marRight w:val="0"/>
      <w:marTop w:val="0"/>
      <w:marBottom w:val="0"/>
      <w:divBdr>
        <w:top w:val="none" w:sz="0" w:space="0" w:color="auto"/>
        <w:left w:val="none" w:sz="0" w:space="0" w:color="auto"/>
        <w:bottom w:val="none" w:sz="0" w:space="0" w:color="auto"/>
        <w:right w:val="none" w:sz="0" w:space="0" w:color="auto"/>
      </w:divBdr>
    </w:div>
    <w:div w:id="1405176776">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55665595">
      <w:bodyDiv w:val="1"/>
      <w:marLeft w:val="0"/>
      <w:marRight w:val="0"/>
      <w:marTop w:val="0"/>
      <w:marBottom w:val="0"/>
      <w:divBdr>
        <w:top w:val="none" w:sz="0" w:space="0" w:color="auto"/>
        <w:left w:val="none" w:sz="0" w:space="0" w:color="auto"/>
        <w:bottom w:val="none" w:sz="0" w:space="0" w:color="auto"/>
        <w:right w:val="none" w:sz="0" w:space="0" w:color="auto"/>
      </w:divBdr>
    </w:div>
    <w:div w:id="1777215208">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798406004">
      <w:bodyDiv w:val="1"/>
      <w:marLeft w:val="0"/>
      <w:marRight w:val="0"/>
      <w:marTop w:val="0"/>
      <w:marBottom w:val="0"/>
      <w:divBdr>
        <w:top w:val="none" w:sz="0" w:space="0" w:color="auto"/>
        <w:left w:val="none" w:sz="0" w:space="0" w:color="auto"/>
        <w:bottom w:val="none" w:sz="0" w:space="0" w:color="auto"/>
        <w:right w:val="none" w:sz="0" w:space="0" w:color="auto"/>
      </w:divBdr>
    </w:div>
    <w:div w:id="1853446626">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30460354">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1995908764">
      <w:bodyDiv w:val="1"/>
      <w:marLeft w:val="0"/>
      <w:marRight w:val="0"/>
      <w:marTop w:val="0"/>
      <w:marBottom w:val="0"/>
      <w:divBdr>
        <w:top w:val="none" w:sz="0" w:space="0" w:color="auto"/>
        <w:left w:val="none" w:sz="0" w:space="0" w:color="auto"/>
        <w:bottom w:val="none" w:sz="0" w:space="0" w:color="auto"/>
        <w:right w:val="none" w:sz="0" w:space="0" w:color="auto"/>
      </w:divBdr>
    </w:div>
    <w:div w:id="2025089052">
      <w:bodyDiv w:val="1"/>
      <w:marLeft w:val="0"/>
      <w:marRight w:val="0"/>
      <w:marTop w:val="0"/>
      <w:marBottom w:val="0"/>
      <w:divBdr>
        <w:top w:val="none" w:sz="0" w:space="0" w:color="auto"/>
        <w:left w:val="none" w:sz="0" w:space="0" w:color="auto"/>
        <w:bottom w:val="none" w:sz="0" w:space="0" w:color="auto"/>
        <w:right w:val="none" w:sz="0" w:space="0" w:color="auto"/>
      </w:divBdr>
    </w:div>
    <w:div w:id="2042242406">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 w:id="2058626395">
      <w:bodyDiv w:val="1"/>
      <w:marLeft w:val="0"/>
      <w:marRight w:val="0"/>
      <w:marTop w:val="0"/>
      <w:marBottom w:val="0"/>
      <w:divBdr>
        <w:top w:val="none" w:sz="0" w:space="0" w:color="auto"/>
        <w:left w:val="none" w:sz="0" w:space="0" w:color="auto"/>
        <w:bottom w:val="none" w:sz="0" w:space="0" w:color="auto"/>
        <w:right w:val="none" w:sz="0" w:space="0" w:color="auto"/>
      </w:divBdr>
    </w:div>
    <w:div w:id="206059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github.com/PacificBiosciences/pbipa" TargetMode="External"/><Relationship Id="rId3" Type="http://schemas.openxmlformats.org/officeDocument/2006/relationships/styles" Target="styles.xml"/><Relationship Id="rId21" Type="http://schemas.openxmlformats.org/officeDocument/2006/relationships/hyperlink" Target="http://broadinstitute.github.io/picard/"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PacificBiosciences/c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10xgenomics.com/technology/" TargetMode="External"/><Relationship Id="rId20" Type="http://schemas.openxmlformats.org/officeDocument/2006/relationships/hyperlink" Target="https://github.com/ArimaGenomics/mapping_pipe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pacb.com/"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github.com/wtsi-hpag/Scaff10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37</Pages>
  <Words>37155</Words>
  <Characters>211788</Characters>
  <Application>Microsoft Office Word</Application>
  <DocSecurity>0</DocSecurity>
  <Lines>1764</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43</cp:revision>
  <cp:lastPrinted>2021-06-01T13:43:00Z</cp:lastPrinted>
  <dcterms:created xsi:type="dcterms:W3CDTF">2021-06-04T14:07:00Z</dcterms:created>
  <dcterms:modified xsi:type="dcterms:W3CDTF">2021-06-21T23:59:00Z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id="ptErfmMn"/&gt;&lt;style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 name="dontAskDelayCitationUpdates" value="true"/&gt;&lt;/prefs&gt;&lt;/data&gt;</vt:lpwstr>
  </property>
</Properties>
</file>