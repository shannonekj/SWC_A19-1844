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right="270" w:hanging="0"/>
        <w:rPr>
          <w:rFonts w:ascii="Liberation Serif" w:hAnsi="Liberation Serif"/>
        </w:rPr>
      </w:pPr>
      <w:r>
        <w:rPr>
          <w:rFonts w:eastAsia="Times New Roman" w:cs="Times New Roman" w:ascii="Liberation Serif" w:hAnsi="Liberation Serif"/>
          <w:b/>
        </w:rPr>
        <w:t>Task 3: Examining domestication selection in the conservation hatchery for Delta Smelt</w:t>
      </w:r>
    </w:p>
    <w:p>
      <w:pPr>
        <w:pStyle w:val="Normal"/>
        <w:widowControl w:val="false"/>
        <w:spacing w:lineRule="auto" w:line="276"/>
        <w:ind w:right="270" w:firstLine="720"/>
        <w:rPr>
          <w:rFonts w:ascii="Liberation Serif" w:hAnsi="Liberation Serif" w:eastAsia="Times New Roman" w:cs="Times New Roman"/>
          <w:color w:val="000000"/>
          <w:lang w:val="en"/>
        </w:rPr>
      </w:pPr>
      <w:r>
        <w:rPr>
          <w:rFonts w:eastAsia="Times New Roman" w:cs="Times New Roman" w:ascii="Liberation Serif" w:hAnsi="Liberation Serif"/>
          <w:color w:val="000000"/>
          <w:lang w:val="en"/>
        </w:rPr>
      </w:r>
    </w:p>
    <w:p>
      <w:pPr>
        <w:pStyle w:val="Normal"/>
        <w:widowControl w:val="false"/>
        <w:spacing w:lineRule="auto" w:line="276" w:before="0" w:after="156"/>
        <w:ind w:right="270" w:hanging="0"/>
        <w:rPr>
          <w:rFonts w:ascii="Times New Roman" w:hAnsi="Times New Roman" w:eastAsia="Times New Roman" w:cs="Times New Roman"/>
          <w:color w:val="000000"/>
          <w:lang w:val="en"/>
        </w:rPr>
      </w:pPr>
      <w:r>
        <w:rPr>
          <w:rFonts w:eastAsia="Times New Roman" w:cs="Times New Roman" w:ascii="Liberation Serif" w:hAnsi="Liberation Serif"/>
          <w:i/>
          <w:iCs/>
          <w:color w:val="000000"/>
          <w:lang w:val="en"/>
        </w:rPr>
        <w:t>Background</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 (Fisch et al. 2013; Lindberg et al. 2013). The pedigree-based management applied at the FCCL aims to both minimize average co-ancestry (i.e., kinship) in the refuge population and maintain their genetic diversity. Despite the intense management at the FCCL, Finger et al.</w:t>
      </w:r>
      <w:r>
        <w:rPr>
          <w:rFonts w:eastAsia="Times New Roman" w:cs="Times New Roman" w:ascii="Liberation Serif" w:hAnsi="Liberation Serif"/>
          <w:highlight w:val="lightGray"/>
          <w:vertAlign w:val="superscript"/>
        </w:rPr>
        <w:t>2</w:t>
      </w:r>
      <w:r>
        <w:rPr>
          <w:rFonts w:eastAsia="Times New Roman" w:cs="Times New Roman"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broodstock in the FCCL refuge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pPr>
        <w:pStyle w:val="Normal"/>
        <w:spacing w:lineRule="auto" w:line="276" w:before="0" w:after="156"/>
        <w:ind w:firstLine="315"/>
        <w:rPr>
          <w:rFonts w:ascii="Times New Roman" w:hAnsi="Times New Roman" w:eastAsia="Times New Roman" w:cs="Times New Roman"/>
          <w:color w:val="000000"/>
          <w:lang w:val="en"/>
        </w:rPr>
      </w:pPr>
      <w:r>
        <w:rPr>
          <w:rFonts w:eastAsia="Times New Roman" w:cs="Times New Roman" w:ascii="Liberation Serif" w:hAnsi="Liberation Serif"/>
          <w:color w:val="000000"/>
          <w:lang w:val="en"/>
        </w:rPr>
        <w:t>We hypothesized: 1) there are heritable genetic changes associated with domestication selection in the FCCL, 2) domestication adaptation happens during the first few generations in the hatchery, and 3) the locus or loci under domestication selection contribute to the reproductive success of smelt in the hatchery.</w:t>
      </w:r>
    </w:p>
    <w:p>
      <w:pPr>
        <w:pStyle w:val="Normal"/>
        <w:spacing w:lineRule="auto" w:line="276" w:before="0" w:after="156"/>
        <w:rPr>
          <w:rFonts w:ascii="Times New Roman" w:hAnsi="Times New Roman" w:eastAsia="Times New Roman" w:cs="Times New Roman"/>
          <w:i/>
          <w:i/>
          <w:iCs/>
          <w:color w:val="000000" w:themeColor="text1"/>
        </w:rPr>
      </w:pPr>
      <w:r>
        <w:rPr>
          <w:rFonts w:eastAsia="Times New Roman" w:cs="Times New Roman" w:ascii="Liberation Serif" w:hAnsi="Liberation Serif"/>
          <w:i/>
          <w:iCs/>
          <w:color w:val="000000" w:themeColor="text1"/>
        </w:rPr>
        <w:t>Experimental design</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color w:val="000000"/>
          <w:lang w:val="en"/>
        </w:rPr>
        <w:t>At the UC Davis Genomic Variation Lab, we accessed archived FCCL delta smelt samples (fin clips) from eight generations from 2008-2015. We grouped 240 individuals (not related at least at F1) for sequencing based on their domestication index (DI) and offspring survival rate (Figure 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(Offspring survival rate of a family) serves as a proxy for fitness in captivity and is calculated based on the total number of an individual offspring from a family that survive to be tagged at adulthood. The relative reproductive success was normalized by taking the ratio of each individual’s offspring survival rate to the mean of that in the corresponding generation and grouped as low (≤ 0.3) and high (≥ 0.7).</w:t>
      </w:r>
    </w:p>
    <w:p>
      <w:pPr>
        <w:pStyle w:val="Normal"/>
        <w:spacing w:lineRule="auto" w:line="276" w:before="0" w:after="156"/>
        <w:rPr>
          <w:rFonts w:ascii="Liberation Serif" w:hAnsi="Liberation Serif"/>
        </w:rPr>
      </w:pPr>
      <w:r>
        <w:rPr>
          <w:rFonts w:ascii="Liberation Serif" w:hAnsi="Liberation Serif"/>
          <w:i/>
          <w:iCs/>
        </w:rPr>
        <w:t>Summary of previous results</w:t>
      </w:r>
    </w:p>
    <w:p>
      <w:pPr>
        <w:pStyle w:val="Normal"/>
        <w:spacing w:lineRule="auto" w:line="276" w:before="0" w:after="156"/>
        <w:ind w:firstLine="315"/>
        <w:rPr>
          <w:rFonts w:ascii="Liberation Serif" w:hAnsi="Liberation Serif"/>
        </w:rPr>
      </w:pPr>
      <w:r>
        <w:rPr>
          <w:rFonts w:ascii="Liberation Serif" w:hAnsi="Liberation Serif"/>
        </w:rPr>
        <w:t xml:space="preserve">Previously, we reported some results based on the incomplete genome assembly. To do that, we aligned and conducted population genetic analyses from the four groups of delta smelt with varying DI level: wild, low, medium, and high. </w:t>
      </w:r>
      <w:r>
        <w:rPr>
          <w:rFonts w:eastAsia="Times New Roman" w:cs="Times New Roman" w:ascii="Liberation Serif" w:hAnsi="Liberation Serif"/>
          <w:color w:val="000000"/>
          <w:lang w:val="en"/>
        </w:rPr>
        <w:t>Restriction-site associated DNA (RAD) sequencing by PstI enzyme was used based on the protocol described in Ali et al.</w:t>
      </w:r>
      <w:r>
        <w:rPr>
          <w:rFonts w:eastAsia="Times New Roman" w:cs="Times New Roman" w:ascii="Liberation Serif" w:hAnsi="Liberation Serif"/>
          <w:highlight w:val="lightGray"/>
          <w:vertAlign w:val="superscript"/>
        </w:rPr>
        <w:t>1</w:t>
      </w:r>
      <w:r>
        <w:rPr>
          <w:rFonts w:eastAsia="Times New Roman" w:cs="Times New Roman" w:ascii="Liberation Serif" w:hAnsi="Liberation Serif"/>
          <w:color w:val="000000"/>
          <w:lang w:val="en"/>
        </w:rPr>
        <w:t xml:space="preserve"> to collect genomic data. In order to detect outlier SNPs associated with domestication selection, genome-wide SNP F</w:t>
      </w:r>
      <w:r>
        <w:rPr>
          <w:rFonts w:eastAsia="Times New Roman" w:cs="Times New Roman" w:ascii="Liberation Serif" w:hAnsi="Liberation Serif"/>
          <w:color w:val="000000"/>
          <w:vertAlign w:val="subscript"/>
          <w:lang w:val="en"/>
        </w:rPr>
        <w:t>ST</w:t>
      </w:r>
      <w:r>
        <w:rPr>
          <w:rFonts w:eastAsia="Times New Roman" w:cs="Times New Roman" w:ascii="Liberation Serif" w:hAnsi="Liberation Serif"/>
          <w:color w:val="000000"/>
          <w:lang w:val="en"/>
        </w:rPr>
        <w:t xml:space="preserve"> (F</w:t>
      </w:r>
      <w:r>
        <w:rPr>
          <w:rFonts w:eastAsia="Times New Roman" w:cs="Times New Roman" w:ascii="Liberation Serif" w:hAnsi="Liberation Serif"/>
          <w:color w:val="000000"/>
          <w:vertAlign w:val="subscript"/>
          <w:lang w:val="en"/>
        </w:rPr>
        <w:t>ST</w:t>
      </w:r>
      <w:r>
        <w:rPr>
          <w:rFonts w:eastAsia="Times New Roman" w:cs="Times New Roman" w:ascii="Liberation Serif" w:hAnsi="Liberation Serif"/>
          <w:color w:val="000000"/>
          <w:lang w:val="en"/>
        </w:rPr>
        <w:t xml:space="preserve"> calculated per each SNP across genome) was calculated between wild and the different DI groups, F</w:t>
      </w:r>
      <w:r>
        <w:rPr>
          <w:rFonts w:eastAsia="Times New Roman" w:cs="Times New Roman" w:ascii="Liberation Serif" w:hAnsi="Liberation Serif"/>
          <w:color w:val="000000"/>
          <w:vertAlign w:val="subscript"/>
          <w:lang w:val="en"/>
        </w:rPr>
        <w:t xml:space="preserve">ST </w:t>
      </w:r>
      <w:r>
        <w:rPr>
          <w:rFonts w:eastAsia="Times New Roman" w:cs="Times New Roman" w:ascii="Liberation Serif" w:hAnsi="Liberation Serif"/>
          <w:color w:val="000000"/>
          <w:lang w:val="en"/>
        </w:rPr>
        <w:t xml:space="preserve">is a measure of genetic differences between groups. </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w:t>
      </w:r>
      <w:r>
        <w:rPr>
          <w:rFonts w:cs="Times New Roman" w:ascii="Liberation Serif" w:hAnsi="Liberation Serif"/>
        </w:rPr>
        <w:t xml:space="preserve">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eastAsia="Times New Roman" w:cs="Times New Roman" w:ascii="Liberation Serif" w:hAnsi="Liberation Serif"/>
        </w:rPr>
        <w:t>F</w:t>
      </w:r>
      <w:r>
        <w:rPr>
          <w:rFonts w:eastAsia="Times New Roman" w:cs="Times New Roman" w:ascii="Liberation Serif" w:hAnsi="Liberation Serif"/>
          <w:vertAlign w:val="subscript"/>
        </w:rPr>
        <w:t>ST</w:t>
      </w:r>
      <w:bookmarkEnd w:id="0"/>
      <w:r>
        <w:rPr>
          <w:rFonts w:cs="Times New Roman"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pPr>
        <w:pStyle w:val="Normal"/>
        <w:spacing w:lineRule="auto" w:line="276" w:before="0" w:after="156"/>
        <w:ind w:firstLine="315"/>
        <w:rPr>
          <w:rFonts w:ascii="Liberation Serif" w:hAnsi="Liberation Serif"/>
        </w:rPr>
      </w:pPr>
      <w:r>
        <w:rPr>
          <w:rFonts w:cs="Times New Roman" w:ascii="Liberation Serif" w:hAnsi="Liberation Serif"/>
        </w:rPr>
        <w:t xml:space="preserve">Since then, we have produced a high-quality draft genome assembly to explore genomic signature of domestication selection and whether or not it is a monogenic or polygenic trait. </w:t>
      </w:r>
      <w:r>
        <w:rPr>
          <w:rFonts w:ascii="Liberation Serif" w:hAnsi="Liberation Serif"/>
        </w:rPr>
        <w:t xml:space="preserve">The following is our updated analysis and results, and interpretation. </w:t>
      </w:r>
    </w:p>
    <w:p>
      <w:pPr>
        <w:pStyle w:val="Normal"/>
        <w:spacing w:lineRule="auto" w:line="276" w:before="0" w:after="156"/>
        <w:rPr>
          <w:rFonts w:ascii="Times New Roman" w:hAnsi="Times New Roman" w:cs="Times New Roman"/>
          <w:i/>
          <w:i/>
        </w:rPr>
      </w:pPr>
      <w:r>
        <w:rPr>
          <w:rFonts w:cs="Times New Roman" w:ascii="Liberation Serif" w:hAnsi="Liberation Serif"/>
          <w:i/>
        </w:rPr>
        <w:t>Methods</w:t>
      </w:r>
    </w:p>
    <w:p>
      <w:pPr>
        <w:pStyle w:val="Normal"/>
        <w:spacing w:lineRule="auto" w:line="276" w:before="0" w:after="156"/>
        <w:ind w:firstLine="315"/>
        <w:rPr>
          <w:rFonts w:ascii="Liberation Serif" w:hAnsi="Liberation Serif"/>
        </w:rPr>
      </w:pPr>
      <w:r>
        <w:rPr>
          <w:rFonts w:cs="Times New Roman" w:ascii="Liberation Serif" w:hAnsi="Liberation Serif"/>
        </w:rPr>
        <w:t xml:space="preserve">First, we aligned from our four groups sequences to the reference genome using BWA software. </w:t>
      </w:r>
      <w:r>
        <w:rPr>
          <w:rFonts w:eastAsia="Times New Roman" w:cs="Times New Roman" w:ascii="Liberation Serif" w:hAnsi="Liberation Serif"/>
        </w:rPr>
        <w:t>The output files from the alignments were Sequence Alignment Map (SAM) files, which were then converted to Binary Alignment Map (BAM) files using SAMtools</w:t>
      </w:r>
      <w:r>
        <w:fldChar w:fldCharType="begin"/>
      </w:r>
      <w:r>
        <w:rPr>
          <w:rFonts w:eastAsia="Times New Roman" w:cs="Times New Roman" w:ascii="Liberation Serif" w:hAnsi="Liberation Serif"/>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1b1f977b-4efb-4b0a-a206-11b71edcfd1c"]}],"mendeley":{"formattedCitation":"&lt;sup&gt;11&lt;/sup&gt;","plainTextFormattedCitation":"11","previouslyFormattedCitation":"&lt;sup&gt;11&lt;/sup&gt;"},"properties":{"noteIndex":0},"schema":"https://github.com/citation-style-language/schema/raw/master/csl-citation.json"}</w:instrText>
      </w:r>
      <w:r>
        <w:rPr>
          <w:rFonts w:eastAsia="Times New Roman" w:cs="Times New Roman" w:ascii="Liberation Serif" w:hAnsi="Liberation Serif"/>
        </w:rPr>
        <w:fldChar w:fldCharType="separate"/>
      </w:r>
      <w:bookmarkStart w:id="1" w:name="__Fieldmark__108_2686486137"/>
      <w:r>
        <w:rPr>
          <w:rFonts w:eastAsia="Times New Roman" w:cs="Times New Roman" w:ascii="Liberation Serif" w:hAnsi="Liberation Serif"/>
        </w:rPr>
      </w:r>
      <w:r>
        <w:rPr>
          <w:rFonts w:eastAsia="Times New Roman" w:cs="Times New Roman" w:ascii="Liberation Serif" w:hAnsi="Liberation Serif"/>
          <w:vertAlign w:val="superscript"/>
        </w:rPr>
        <w:t>4</w:t>
      </w:r>
      <w:bookmarkStart w:id="2" w:name="__Fieldmark__146_2470477105"/>
      <w:r>
        <w:rPr>
          <w:rFonts w:eastAsia="Times New Roman" w:cs="Times New Roman" w:ascii="Liberation Serif" w:hAnsi="Liberation Serif"/>
        </w:rPr>
      </w:r>
      <w:r>
        <w:rPr>
          <w:rFonts w:eastAsia="Times New Roman" w:cs="Times New Roman" w:ascii="Liberation Serif" w:hAnsi="Liberation Serif"/>
        </w:rPr>
        <w:fldChar w:fldCharType="end"/>
      </w:r>
      <w:bookmarkStart w:id="3" w:name="__Fieldmark__21_937629496"/>
      <w:bookmarkStart w:id="4" w:name="__Fieldmark__4000_580090975"/>
      <w:bookmarkStart w:id="5" w:name="__Fieldmark__32_1867218080"/>
      <w:bookmarkStart w:id="6" w:name="__Fieldmark__5_310133939"/>
      <w:bookmarkStart w:id="7" w:name="__Fieldmark__876_903358975"/>
      <w:bookmarkStart w:id="8" w:name="__Fieldmark__62_3795424920"/>
      <w:bookmarkStart w:id="9" w:name="__Fieldmark__132_3064568429"/>
      <w:bookmarkStart w:id="10" w:name="__Fieldmark__2855_1353707632"/>
      <w:bookmarkStart w:id="11" w:name="__Fieldmark__11_1353707632"/>
      <w:bookmarkStart w:id="12" w:name="__Fieldmark__70_4197537585"/>
      <w:bookmarkStart w:id="13" w:name="__Fieldmark__34_1575028252"/>
      <w:bookmarkStart w:id="14" w:name="__Fieldmark__137_1551509755"/>
      <w:bookmarkStart w:id="15" w:name="__Fieldmark__34_580090975"/>
      <w:bookmarkStart w:id="16" w:name="__Fieldmark__5_1945550819"/>
      <w:bookmarkStart w:id="17" w:name="__Fieldmark__10_462375057"/>
      <w:bookmarkStart w:id="18" w:name="__Fieldmark__1927_326364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cs="Times New Roman" w:ascii="Liberation Serif" w:hAnsi="Liberation Serif"/>
        </w:rPr>
        <w:t>.</w:t>
      </w:r>
      <w:r>
        <w:rPr>
          <w:rFonts w:eastAsia="Times New Roman" w:cs="Times New Roman" w:ascii="Liberation Serif" w:hAnsi="Liberation Serif"/>
        </w:rPr>
        <w:t xml:space="preserve"> SAMtools was then used to sort reads by name, remove reads that did not have a paired end, remove PCR duplicates, and index the BAM files. After aligning to the draft assembly, we began our analyses. All population genetic analyses were conducted using ANGSD</w:t>
      </w:r>
      <w:r>
        <w:fldChar w:fldCharType="begin"/>
      </w:r>
      <w:r>
        <w:rPr>
          <w:rFonts w:eastAsia="Times New Roman" w:cs="Times New Roman" w:ascii="Liberation Serif" w:hAnsi="Liberation Serif"/>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Pr>
          <w:rFonts w:eastAsia="Times New Roman" w:cs="Times New Roman" w:ascii="Liberation Serif" w:hAnsi="Liberation Serif"/>
        </w:rPr>
        <w:fldChar w:fldCharType="separate"/>
      </w:r>
      <w:bookmarkStart w:id="19" w:name="__Fieldmark__166_2686486137"/>
      <w:r>
        <w:rPr>
          <w:rFonts w:eastAsia="Times New Roman" w:cs="Times New Roman" w:ascii="Liberation Serif" w:hAnsi="Liberation Serif"/>
        </w:rPr>
      </w:r>
      <w:r>
        <w:rPr>
          <w:rFonts w:eastAsia="Times New Roman" w:cs="Times New Roman" w:ascii="Liberation Serif" w:hAnsi="Liberation Serif"/>
          <w:vertAlign w:val="superscript"/>
        </w:rPr>
        <w:t>3</w:t>
      </w:r>
      <w:bookmarkStart w:id="20" w:name="__Fieldmark__202_2470477105"/>
      <w:r>
        <w:rPr>
          <w:rFonts w:eastAsia="Times New Roman" w:cs="Times New Roman" w:ascii="Liberation Serif" w:hAnsi="Liberation Serif"/>
        </w:rPr>
      </w:r>
      <w:r>
        <w:rPr>
          <w:rFonts w:eastAsia="Times New Roman" w:cs="Times New Roman" w:ascii="Liberation Serif" w:hAnsi="Liberation Serif"/>
        </w:rPr>
        <w:fldChar w:fldCharType="end"/>
      </w:r>
      <w:bookmarkStart w:id="21" w:name="__Fieldmark__4050_580090975"/>
      <w:bookmarkStart w:id="22" w:name="__Fieldmark__176_1551509755"/>
      <w:bookmarkStart w:id="23" w:name="__Fieldmark__82_580090975"/>
      <w:bookmarkStart w:id="24" w:name="__Fieldmark__79_1575028252"/>
      <w:bookmarkStart w:id="25" w:name="__Fieldmark__168_3064568429"/>
      <w:bookmarkStart w:id="26" w:name="__Fieldmark__30_462375057"/>
      <w:bookmarkStart w:id="27" w:name="__Fieldmark__43_1867218080"/>
      <w:bookmarkStart w:id="28" w:name="__Fieldmark__36_1353707632"/>
      <w:bookmarkStart w:id="29" w:name="__Fieldmark__1937_326364535"/>
      <w:bookmarkStart w:id="30" w:name="__Fieldmark__2885_1353707632"/>
      <w:bookmarkStart w:id="31" w:name="__Fieldmark__25_310133939"/>
      <w:bookmarkStart w:id="32" w:name="__Fieldmark__907_903358975"/>
      <w:bookmarkStart w:id="33" w:name="__Fieldmark__30_937629496"/>
      <w:bookmarkStart w:id="34" w:name="__Fieldmark__19_1945550819"/>
      <w:bookmarkStart w:id="35" w:name="__Fieldmark__106_4197537585"/>
      <w:bookmarkStart w:id="36" w:name="__Fieldmark__104_37954249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eastAsia="Times New Roman" w:cs="Times New Roman" w:ascii="Liberation Serif" w:hAnsi="Liberation Serif"/>
        </w:rPr>
        <w:t xml:space="preserve"> which analyzes raw RAD sequencing data based on a probabilistic framework in the form of genotype likelihoods (GL). For the analyses, we used ANGSD’s implementation of a SAMtools genotype likelihood model (-GL 1) with a minimum base quality of 20 (-minQ 20) and minimum mapping quality of 20 (-minMapQ 20). </w:t>
      </w:r>
    </w:p>
    <w:p>
      <w:pPr>
        <w:pStyle w:val="Normal"/>
        <w:spacing w:lineRule="auto" w:line="276" w:before="0" w:after="156"/>
        <w:ind w:firstLine="315"/>
        <w:rPr>
          <w:rFonts w:eastAsia="Times New Roman" w:cs="Times New Roman"/>
        </w:rPr>
      </w:pPr>
      <w:r>
        <w:rPr>
          <w:rFonts w:eastAsia="Times New Roman" w:cs="Times New Roman" w:ascii="Liberation Serif" w:hAnsi="Liberation Serif"/>
        </w:rPr>
        <w:t xml:space="preserve">We wanted to standardize aligned read counts across individuals to account for variability that could bias downstream analysis. To do this, we used SAMtools-view to examine alignment quality, and observed high variance in quality and number of aligned reads. Due to the very high variability we observed (~20,000 – ~15,000,000) within individuals from the four groups, we evaluated the distribution of aligned-read counts and genotype call counts for individuals in each of the four groups (Figure 1). 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SAMtools-view.  </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As a result of the aligned read count filtration, the number of individuals in each group was reduced (Table 1). This resulted in relatively low sample numbers in the low and high DI groups compared to medium and wild. Because substantial differences in group sample sizes will affect the significance in F</w:t>
      </w:r>
      <w:r>
        <w:rPr>
          <w:rFonts w:eastAsia="Times New Roman" w:cs="Times New Roman" w:ascii="Liberation Serif" w:hAnsi="Liberation Serif"/>
          <w:vertAlign w:val="subscript"/>
        </w:rPr>
        <w:t xml:space="preserve">ST </w:t>
      </w:r>
      <w:r>
        <w:rPr>
          <w:rFonts w:eastAsia="Times New Roman" w:cs="Times New Roman"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Next, we performed a pairwise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sliding window analysis to detect SNPs associated with domestication selection</w:t>
      </w:r>
      <w:r>
        <w:rPr>
          <w:rFonts w:eastAsia="Times New Roman" w:cs="Times New Roman" w:ascii="Liberation Serif" w:hAnsi="Liberation Serif"/>
          <w:vertAlign w:val="subscript"/>
        </w:rPr>
        <w:t xml:space="preserve">. </w:t>
      </w:r>
      <w:r>
        <w:rPr>
          <w:rFonts w:eastAsia="Times New Roman" w:cs="Times New Roman" w:ascii="Liberation Serif" w:hAnsi="Liberation Serif"/>
        </w:rPr>
        <w:t>Sliding window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is the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analysis performed interactively over a certain length along a sequence or chromosome</w:t>
      </w:r>
      <w:r>
        <w:rPr>
          <w:rFonts w:eastAsia="Times New Roman" w:cs="Times New Roman" w:ascii="Liberation Serif" w:hAnsi="Liberation Serif"/>
          <w:highlight w:val="lightGray"/>
          <w:vertAlign w:val="superscript"/>
        </w:rPr>
        <w:t>5</w:t>
      </w:r>
      <w:r>
        <w:rPr>
          <w:rFonts w:eastAsia="Times New Roman" w:cs="Times New Roman" w:ascii="Liberation Serif" w:hAnsi="Liberation Serif"/>
        </w:rPr>
        <w:t>. Since our SNP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analyses were very noisy, and also because when selection affects a single SNP it also affects region where it is located, we decided to conduct a sliding window analysis which examines SNP outliers within their genomic regions. To conduct the sliding window analysis, </w:t>
      </w:r>
      <w:r>
        <w:rPr>
          <w:rFonts w:eastAsia="Times New Roman" w:cs="Times New Roman" w:ascii="Liberation Serif" w:hAnsi="Liberation Serif"/>
        </w:rPr>
        <w:t>we used snpR package</w:t>
      </w:r>
      <w:r>
        <w:rPr>
          <w:rFonts w:eastAsia="Times New Roman" w:cs="Times New Roman" w:ascii="Liberation Serif" w:hAnsi="Liberation Serif"/>
          <w:highlight w:val="lightGray"/>
          <w:vertAlign w:val="superscript"/>
        </w:rPr>
        <w:t>6</w:t>
      </w:r>
      <w:r>
        <w:rPr>
          <w:rFonts w:eastAsia="Times New Roman" w:cs="Times New Roman" w:ascii="Liberation Serif" w:hAnsi="Liberation Serif"/>
        </w:rPr>
        <w:t xml:space="preserve"> which is a software package designed for whole-genome analysis with SNP data. In snpR, we performed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sliding window function (calc_smoothed_averages) using 200kb window length (sigma=200, step = 50) to find differentiated regions on the genome. We then applied the bootstrapping function (do_bootstraps) to test for the significance of those regions (at p≤0.001). </w:t>
      </w:r>
    </w:p>
    <w:p>
      <w:pPr>
        <w:pStyle w:val="Normal"/>
        <w:spacing w:lineRule="auto" w:line="276" w:before="0" w:after="156"/>
        <w:rPr>
          <w:rFonts w:eastAsia="Times New Roman" w:cs="Times New Roman"/>
          <w:i/>
          <w:i/>
          <w:iCs/>
        </w:rPr>
      </w:pPr>
      <w:r>
        <w:rPr>
          <w:rFonts w:eastAsia="Times New Roman" w:cs="Times New Roman" w:ascii="Liberation Serif" w:hAnsi="Liberation Serif"/>
          <w:i/>
          <w:iCs/>
        </w:rPr>
        <w:t>Results and discussion</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The results</w:t>
      </w:r>
      <w:r>
        <w:rPr>
          <w:rFonts w:eastAsia="Times New Roman" w:cs="Times New Roman" w:ascii="Liberation Serif" w:hAnsi="Liberation Serif"/>
          <w:vertAlign w:val="subscript"/>
        </w:rPr>
        <w:t xml:space="preserve"> </w:t>
      </w:r>
      <w:r>
        <w:rPr>
          <w:rFonts w:eastAsia="Times New Roman" w:cs="Times New Roman" w:ascii="Liberation Serif" w:hAnsi="Liberation Serif"/>
        </w:rPr>
        <w:t>of our two</w:t>
      </w:r>
      <w:r>
        <w:rPr>
          <w:rFonts w:eastAsia="Times New Roman" w:cs="Times New Roman" w:ascii="Liberation Serif" w:hAnsi="Liberation Serif"/>
          <w:vertAlign w:val="subscript"/>
        </w:rPr>
        <w:t xml:space="preserve"> </w:t>
      </w:r>
      <w:r>
        <w:rPr>
          <w:rFonts w:eastAsia="Times New Roman" w:cs="Times New Roman" w:ascii="Liberation Serif" w:hAnsi="Liberation Serif"/>
        </w:rPr>
        <w:t>pairwise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sliding window analyses are shown in figure 2. In the both comparisons (1 and 2), there are highly and moderately elevated regions with significant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chromosome 15 and one on chromosome 22 (lg 15 and lg22). In comparison 2, wild vs. low/medium/high DI group, there are multiple significant peaks on chromosomes 4, 10, 13, 15, 16, 19, 22, 23, and 26. Interestingly, the two elevated regions on chromosomes 15 and 22 are present in the both comparisons which makes them more likely as candidate regions under the selection. </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To further explore those candidate regions, we looked at the distribution of the windows across each chromosome. We observed that outlier windows clustered in one region on each chromosome (Figure 3).</w:t>
      </w:r>
      <w:r>
        <w:rPr>
          <w:rFonts w:eastAsia="Times New Roman" w:cs="Times New Roman" w:ascii="Liberation Serif" w:hAnsi="Liberation Serif"/>
          <w:b/>
          <w:bCs/>
        </w:rPr>
        <w:t xml:space="preserve"> </w:t>
      </w:r>
      <w:r>
        <w:rPr>
          <w:rFonts w:eastAsia="Times New Roman" w:cs="Times New Roman" w:ascii="Liberation Serif" w:hAnsi="Liberation Serif"/>
        </w:rPr>
        <w:t>This strengthens the probability of the region being under selection (</w:t>
      </w:r>
      <w:r>
        <w:rPr>
          <w:rFonts w:eastAsia="Times New Roman" w:cs="Times New Roman" w:ascii="Liberation Serif" w:hAnsi="Liberation Serif"/>
          <w:color w:val="00000A"/>
          <w:sz w:val="24"/>
        </w:rPr>
        <w:t xml:space="preserve">i.e. </w:t>
      </w:r>
      <w:r>
        <w:rPr>
          <w:rFonts w:eastAsia="Times New Roman" w:cs="Times New Roman" w:ascii="Liberation Serif" w:hAnsi="Liberation Serif"/>
        </w:rPr>
        <w:t xml:space="preserve">the existence of peak of windows around </w:t>
      </w:r>
      <w:r>
        <w:rPr>
          <w:rFonts w:eastAsia="Times New Roman" w:cs="Times New Roman" w:ascii="Liberation Serif" w:hAnsi="Liberation Serif"/>
        </w:rPr>
        <w:t>significant</w:t>
      </w:r>
      <w:r>
        <w:rPr>
          <w:rFonts w:eastAsia="Times New Roman" w:cs="Times New Roman" w:ascii="Liberation Serif" w:hAnsi="Liberation Serif"/>
        </w:rPr>
        <w:t xml:space="preserve"> windows indicates regional selection). Moreover, looking at the high resolution of the regions in the both comparisons (Figure 3a and b) shows the same pattern of the peak distribution in each of the comparisons (comparison 1 in red and comparison 2 in blue) which is strong evidence that they are located at the exact same region on the genome and are under the same selective pressure. </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(i.e. domestication is caused by more than one region in the genome). In addition, since each of the two candidate regions are present in the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eastAsia="Times New Roman" w:cs="Times New Roman" w:ascii="Liberation Serif" w:hAnsi="Liberation Serif"/>
          <w:vertAlign w:val="subscript"/>
        </w:rPr>
        <w:t>ST</w:t>
      </w:r>
      <w:r>
        <w:rPr>
          <w:rFonts w:eastAsia="Times New Roman" w:cs="Times New Roman" w:ascii="Liberation Serif" w:hAnsi="Liberation Serif"/>
        </w:rPr>
        <w:t xml:space="preserve"> windows. Although these regions can be potentially under domestication selection, more investigation is required.</w:t>
      </w:r>
    </w:p>
    <w:p>
      <w:pPr>
        <w:pStyle w:val="Normal"/>
        <w:spacing w:lineRule="auto" w:line="276" w:before="0" w:after="156"/>
        <w:rPr>
          <w:rFonts w:ascii="Liberation Serif" w:hAnsi="Liberation Serif"/>
        </w:rPr>
      </w:pPr>
      <w:r>
        <w:rPr>
          <w:rFonts w:eastAsia="Times New Roman" w:cs="Times New Roman" w:ascii="Liberation Serif" w:hAnsi="Liberation Serif"/>
          <w:i/>
          <w:iCs/>
        </w:rPr>
        <w:t>Next steps</w:t>
      </w:r>
    </w:p>
    <w:p>
      <w:pPr>
        <w:pStyle w:val="Normal"/>
        <w:spacing w:lineRule="auto" w:line="276" w:before="0" w:after="156"/>
        <w:ind w:firstLine="315"/>
        <w:rPr>
          <w:rFonts w:ascii="Liberation Serif" w:hAnsi="Liberation Serif"/>
        </w:rPr>
      </w:pPr>
      <w:r>
        <w:rPr>
          <w:rFonts w:eastAsia="Times New Roman" w:cs="Times New Roman"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cs="Times New Roman"/>
        </w:rPr>
      </w:pPr>
      <w:r>
        <w:rPr>
          <w:rFonts w:cs="Times New Roman" w:ascii="Liberation Serif" w:hAnsi="Liberation Serif"/>
        </w:rPr>
      </w:r>
    </w:p>
    <w:p>
      <w:pPr>
        <w:pStyle w:val="Normal"/>
        <w:widowControl w:val="false"/>
        <w:ind w:left="640" w:hanging="640"/>
        <w:rPr>
          <w:rFonts w:ascii="Liberation Serif" w:hAnsi="Liberation Serif" w:cs="Times New Roman"/>
        </w:rPr>
      </w:pPr>
      <w:r>
        <w:rPr>
          <w:rFonts w:cs="Times New Roman" w:ascii="Liberation Serif" w:hAnsi="Liberation Serif"/>
        </w:rPr>
      </w:r>
      <w:r>
        <w:br w:type="page"/>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drawing>
          <wp:anchor behindDoc="0" distT="0" distB="0" distL="0" distR="0" simplePos="0" locked="0" layoutInCell="1" allowOverlap="1" relativeHeight="2">
            <wp:simplePos x="0" y="0"/>
            <wp:positionH relativeFrom="column">
              <wp:posOffset>1012190</wp:posOffset>
            </wp:positionH>
            <wp:positionV relativeFrom="paragraph">
              <wp:posOffset>93345</wp:posOffset>
            </wp:positionV>
            <wp:extent cx="3844290" cy="266954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844290" cy="2669540"/>
                    </a:xfrm>
                    <a:prstGeom prst="rect">
                      <a:avLst/>
                    </a:prstGeom>
                  </pic:spPr>
                </pic:pic>
              </a:graphicData>
            </a:graphic>
          </wp:anchor>
        </w:drawing>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sz w:val="22"/>
          <w:szCs w:val="22"/>
        </w:rPr>
      </w:pPr>
      <w:r>
        <w:rPr>
          <w:rFonts w:eastAsia="Times New Roman" w:cs="Times New Roman" w:ascii="Liberation Serif" w:hAnsi="Liberation Serif"/>
          <w:sz w:val="22"/>
          <w:szCs w:val="22"/>
        </w:rPr>
        <w:t xml:space="preserve">Figure 1. Experimental design. DI = Domestication Index. Green boxes show the four groups based on their DI value: low DI </w:t>
      </w:r>
      <w:r>
        <w:rPr>
          <w:rFonts w:eastAsia="Times New Roman" w:cs="Times New Roman" w:ascii="Liberation Serif" w:hAnsi="Liberation Serif"/>
          <w:color w:val="000000"/>
          <w:sz w:val="22"/>
          <w:szCs w:val="22"/>
          <w:lang w:val="en"/>
        </w:rPr>
        <w:t xml:space="preserve">(0 &lt; DI ≤ 2, </w:t>
      </w:r>
      <w:r>
        <w:rPr>
          <w:rFonts w:eastAsia="Times New Roman" w:cs="Times New Roman" w:ascii="Liberation Serif" w:hAnsi="Liberation Serif"/>
          <w:sz w:val="22"/>
          <w:szCs w:val="22"/>
        </w:rPr>
        <w:t>48 individuals), medium DI (</w:t>
      </w:r>
      <w:r>
        <w:rPr>
          <w:rFonts w:eastAsia="Times New Roman" w:cs="Times New Roman" w:ascii="Liberation Serif" w:hAnsi="Liberation Serif"/>
          <w:color w:val="000000"/>
          <w:sz w:val="22"/>
          <w:szCs w:val="22"/>
          <w:lang w:val="en"/>
        </w:rPr>
        <w:t xml:space="preserve">3 ≤ DI ≤ 4, </w:t>
      </w:r>
      <w:r>
        <w:rPr>
          <w:rFonts w:eastAsia="Times New Roman" w:cs="Times New Roman" w:ascii="Liberation Serif" w:hAnsi="Liberation Serif"/>
          <w:sz w:val="22"/>
          <w:szCs w:val="22"/>
        </w:rPr>
        <w:t>96 individuals), high DI (DI</w:t>
      </w:r>
      <w:r>
        <w:rPr>
          <w:rFonts w:eastAsia="Times New Roman" w:cs="Times New Roman" w:ascii="Liberation Serif" w:hAnsi="Liberation Serif"/>
          <w:color w:val="000000"/>
          <w:sz w:val="22"/>
          <w:szCs w:val="22"/>
          <w:lang w:val="en"/>
        </w:rPr>
        <w:t xml:space="preserve">≥7, </w:t>
      </w:r>
      <w:r>
        <w:rPr>
          <w:rFonts w:eastAsia="Times New Roman" w:cs="Times New Roman" w:ascii="Liberation Serif" w:hAnsi="Liberation Serif"/>
          <w:sz w:val="22"/>
          <w:szCs w:val="22"/>
        </w:rPr>
        <w:t>48 individuals), wild (</w:t>
      </w:r>
      <w:r>
        <w:rPr>
          <w:rFonts w:eastAsia="Times New Roman" w:cs="Times New Roman" w:ascii="Liberation Serif" w:hAnsi="Liberation Serif"/>
          <w:color w:val="000000"/>
          <w:sz w:val="22"/>
          <w:szCs w:val="22"/>
          <w:lang w:val="en"/>
        </w:rPr>
        <w:t xml:space="preserve">DI = 0, </w:t>
      </w:r>
      <w:r>
        <w:rPr>
          <w:rFonts w:eastAsia="Times New Roman" w:cs="Times New Roman" w:ascii="Liberation Serif" w:hAnsi="Liberation Serif"/>
          <w:sz w:val="22"/>
          <w:szCs w:val="22"/>
        </w:rPr>
        <w:t xml:space="preserve">48 individuals). Pink boxes show two groups based on their recovery rate within the medium DI group: high offspring recovery rate </w:t>
      </w:r>
      <w:r>
        <w:rPr>
          <w:rFonts w:eastAsia="Times New Roman" w:cs="Times New Roman" w:ascii="Liberation Serif" w:hAnsi="Liberation Serif"/>
          <w:color w:val="000000"/>
          <w:sz w:val="22"/>
          <w:szCs w:val="22"/>
          <w:lang w:val="en"/>
        </w:rPr>
        <w:t xml:space="preserve">(≥ 0.7, </w:t>
      </w:r>
      <w:r>
        <w:rPr>
          <w:rFonts w:eastAsia="Times New Roman" w:cs="Times New Roman" w:ascii="Liberation Serif" w:hAnsi="Liberation Serif"/>
          <w:sz w:val="22"/>
          <w:szCs w:val="22"/>
        </w:rPr>
        <w:t xml:space="preserve">48 individuals) and low offspring recovery rate </w:t>
      </w:r>
      <w:r>
        <w:rPr>
          <w:rFonts w:eastAsia="Times New Roman" w:cs="Times New Roman" w:ascii="Liberation Serif" w:hAnsi="Liberation Serif"/>
          <w:color w:val="000000"/>
          <w:sz w:val="22"/>
          <w:szCs w:val="22"/>
          <w:lang w:val="en"/>
        </w:rPr>
        <w:t xml:space="preserve">(≤ 0.3, </w:t>
      </w:r>
      <w:r>
        <w:rPr>
          <w:rFonts w:eastAsia="Times New Roman" w:cs="Times New Roman" w:ascii="Liberation Serif" w:hAnsi="Liberation Serif"/>
          <w:sz w:val="22"/>
          <w:szCs w:val="22"/>
        </w:rPr>
        <w:t xml:space="preserve">48 individuals). </w:t>
      </w:r>
    </w:p>
    <w:p>
      <w:pPr>
        <w:pStyle w:val="Normal"/>
        <w:spacing w:lineRule="auto" w:line="276"/>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76"/>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drawing>
          <wp:anchor behindDoc="0" distT="0" distB="0" distL="0" distR="0" simplePos="0" locked="0" layoutInCell="1" allowOverlap="1" relativeHeight="4">
            <wp:simplePos x="0" y="0"/>
            <wp:positionH relativeFrom="column">
              <wp:posOffset>960755</wp:posOffset>
            </wp:positionH>
            <wp:positionV relativeFrom="paragraph">
              <wp:posOffset>-2540</wp:posOffset>
            </wp:positionV>
            <wp:extent cx="4700905" cy="30327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00905" cy="3032760"/>
                    </a:xfrm>
                    <a:prstGeom prst="rect">
                      <a:avLst/>
                    </a:prstGeom>
                  </pic:spPr>
                </pic:pic>
              </a:graphicData>
            </a:graphic>
          </wp:anchor>
        </w:drawing>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sz w:val="22"/>
          <w:szCs w:val="22"/>
        </w:rPr>
      </w:pPr>
      <w:r>
        <w:rPr>
          <w:rFonts w:ascii="Liberation Serif" w:hAnsi="Liberation Serif"/>
          <w:sz w:val="22"/>
          <w:szCs w:val="22"/>
        </w:rPr>
      </w:r>
    </w:p>
    <w:p>
      <w:pPr>
        <w:pStyle w:val="Normal"/>
        <w:spacing w:lineRule="auto" w:line="276"/>
        <w:rPr>
          <w:rFonts w:ascii="Liberation Serif" w:hAnsi="Liberation Serif"/>
        </w:rPr>
      </w:pPr>
      <w:r>
        <w:rPr>
          <w:rFonts w:ascii="Liberation Serif" w:hAnsi="Liberation Serif"/>
          <w:sz w:val="22"/>
          <w:szCs w:val="22"/>
        </w:rPr>
        <w:t>Figure 1. Distribution of individuals in the four groups based on their aligned-read and genotype call count (individuals with lower number of aligned-read count have lower number of genotype count). Each dot represents an individual and color represents a group. X-axis is number of aligned-read and y-axis is the number of genotype calls for each individuals. Based on the</w:t>
      </w:r>
      <w:r>
        <w:rPr>
          <w:rFonts w:eastAsia="Times New Roman" w:cs="Times New Roman" w:ascii="Liberation Serif" w:hAnsi="Liberation Serif"/>
          <w:sz w:val="22"/>
          <w:szCs w:val="22"/>
        </w:rPr>
        <w:t xml:space="preserve"> distribution, an aligned-read per individual ranging between 3,000,000bp to 6,000,000bp were choose. </w:t>
      </w:r>
      <w:r>
        <w:br w:type="page"/>
      </w:r>
    </w:p>
    <w:p>
      <w:pPr>
        <w:pStyle w:val="Normal"/>
        <w:spacing w:lineRule="auto" w:line="276"/>
        <w:rPr>
          <w:rFonts w:ascii="Liberation Serif" w:hAnsi="Liberation Serif"/>
          <w:sz w:val="22"/>
          <w:szCs w:val="22"/>
        </w:rPr>
      </w:pPr>
      <w:r>
        <w:rPr>
          <w:rFonts w:ascii="Liberation Serif" w:hAnsi="Liberation Serif"/>
          <w:sz w:val="22"/>
          <w:szCs w:val="22"/>
        </w:rPr>
      </w:r>
    </w:p>
    <w:p>
      <w:pPr>
        <w:pStyle w:val="Normal"/>
        <w:spacing w:lineRule="auto" w:line="276"/>
        <w:rPr>
          <w:rFonts w:ascii="Liberation Serif" w:hAnsi="Liberation Serif"/>
          <w:sz w:val="22"/>
          <w:szCs w:val="22"/>
        </w:rPr>
      </w:pPr>
      <w:r>
        <w:rPr>
          <w:rFonts w:ascii="Liberation Serif" w:hAnsi="Liberation Serif"/>
          <w:sz w:val="22"/>
          <w:szCs w:val="22"/>
        </w:rPr>
      </w:r>
    </w:p>
    <w:p>
      <w:pPr>
        <w:pStyle w:val="Normal"/>
        <w:spacing w:lineRule="auto" w:line="276"/>
        <w:rPr>
          <w:sz w:val="22"/>
          <w:szCs w:val="22"/>
        </w:rPr>
      </w:pPr>
      <w:r>
        <w:rPr>
          <w:rFonts w:ascii="Liberation Serif" w:hAnsi="Liberation Serif"/>
          <w:sz w:val="22"/>
          <w:szCs w:val="22"/>
        </w:rPr>
        <w:t xml:space="preserve">Table 1. Number of individuals before and after filtration based on their aligned-read quality. The low and medium groups had many individuals removed after filtration, requiring us to standardize the number of aligned reads across groups. </w:t>
      </w:r>
    </w:p>
    <w:p>
      <w:pPr>
        <w:pStyle w:val="Normal"/>
        <w:spacing w:lineRule="auto" w:line="276"/>
        <w:jc w:val="center"/>
        <w:rPr>
          <w:rFonts w:ascii="Liberation Serif" w:hAnsi="Liberation Serif"/>
        </w:rPr>
      </w:pPr>
      <w:r>
        <w:rPr>
          <w:rFonts w:ascii="Liberation Serif" w:hAnsi="Liberation Serif"/>
        </w:rPr>
      </w:r>
    </w:p>
    <w:tbl>
      <w:tblPr>
        <w:tblW w:w="8456" w:type="dxa"/>
        <w:jc w:val="left"/>
        <w:tblInd w:w="92"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Look w:noVBand="0" w:val="0000" w:noHBand="0" w:lastColumn="0" w:firstColumn="0" w:lastRow="0" w:firstRow="0"/>
      </w:tblPr>
      <w:tblGrid>
        <w:gridCol w:w="2522"/>
        <w:gridCol w:w="2698"/>
        <w:gridCol w:w="3236"/>
      </w:tblGrid>
      <w:tr>
        <w:trPr/>
        <w:tc>
          <w:tcPr>
            <w:tcW w:w="2522"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Group</w:t>
            </w:r>
          </w:p>
        </w:tc>
        <w:tc>
          <w:tcPr>
            <w:tcW w:w="269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Number of samples before filtering</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Number of samples after filtering</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Wild</w:t>
            </w:r>
          </w:p>
        </w:tc>
        <w:tc>
          <w:tcPr>
            <w:tcW w:w="269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48</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48</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Low DI</w:t>
            </w:r>
          </w:p>
        </w:tc>
        <w:tc>
          <w:tcPr>
            <w:tcW w:w="269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48</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19</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Medium DI</w:t>
            </w:r>
          </w:p>
        </w:tc>
        <w:tc>
          <w:tcPr>
            <w:tcW w:w="269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96</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34</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High DI</w:t>
            </w:r>
          </w:p>
        </w:tc>
        <w:tc>
          <w:tcPr>
            <w:tcW w:w="269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48</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jc w:val="center"/>
              <w:rPr>
                <w:rFonts w:ascii="Liberation Serif" w:hAnsi="Liberation Serif"/>
              </w:rPr>
            </w:pPr>
            <w:r>
              <w:rPr>
                <w:rFonts w:ascii="Liberation Serif" w:hAnsi="Liberation Serif"/>
              </w:rPr>
              <w:t>22</w:t>
            </w:r>
          </w:p>
        </w:tc>
      </w:tr>
    </w:tbl>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before="4985" w:after="0"/>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posOffset>-284480</wp:posOffset>
            </wp:positionH>
            <wp:positionV relativeFrom="paragraph">
              <wp:posOffset>182880</wp:posOffset>
            </wp:positionV>
            <wp:extent cx="6991350" cy="3165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991350" cy="3165475"/>
                    </a:xfrm>
                    <a:prstGeom prst="rect">
                      <a:avLst/>
                    </a:prstGeom>
                  </pic:spPr>
                </pic:pic>
              </a:graphicData>
            </a:graphic>
          </wp:anchor>
        </w:drawing>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sz w:val="22"/>
          <w:szCs w:val="22"/>
        </w:rPr>
        <w:t>Figure 2. Pairwise F</w:t>
      </w:r>
      <w:r>
        <w:rPr>
          <w:rFonts w:ascii="Liberation Serif" w:hAnsi="Liberation Serif"/>
          <w:sz w:val="22"/>
          <w:szCs w:val="22"/>
          <w:vertAlign w:val="subscript"/>
        </w:rPr>
        <w:t>ST</w:t>
      </w:r>
      <w:r>
        <w:rPr>
          <w:rFonts w:ascii="Liberation Serif" w:hAnsi="Liberation Serif"/>
          <w:sz w:val="22"/>
          <w:szCs w:val="22"/>
        </w:rPr>
        <w:t xml:space="preserve"> sliding window analysis. X-axis: position on a chromosome, Y-axis: F</w:t>
      </w:r>
      <w:r>
        <w:rPr>
          <w:rFonts w:ascii="Liberation Serif" w:hAnsi="Liberation Serif"/>
          <w:sz w:val="22"/>
          <w:szCs w:val="22"/>
          <w:vertAlign w:val="subscript"/>
        </w:rPr>
        <w:t>ST</w:t>
      </w:r>
      <w:r>
        <w:rPr>
          <w:rFonts w:ascii="Liberation Serif" w:hAnsi="Liberation Serif"/>
          <w:sz w:val="22"/>
          <w:szCs w:val="22"/>
        </w:rPr>
        <w:t xml:space="preserve"> value of each window. Each dot represents a window and red dot represents significant windows (p≤0.001). a) comparison 1 between wild/low DI group vs. medium/high DI group. Elevated regions on chromosomes 15 and 22 are significant (lg 15 and lg22). b) comparison 2 between wild groups and hatchery (low/medium/high DI) group. Elevated regions on chromosomes 4, 10, 13, 15, 16, 19, 22, 23, and 26 are significant. Elevated regions on chromosomes 15 and 22 presenting in the both comparison are more likely to be under domestication selection. </w:t>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r>
    </w:p>
    <w:p>
      <w:pPr>
        <w:pStyle w:val="Normal"/>
        <w:spacing w:lineRule="auto" w:line="276" w:before="5318" w:after="0"/>
        <w:rPr>
          <w:rFonts w:ascii="Liberation Serif" w:hAnsi="Liberation Serif" w:eastAsia="Times New Roman" w:cs="Times New Roman"/>
          <w:sz w:val="22"/>
          <w:szCs w:val="22"/>
        </w:rPr>
      </w:pPr>
      <w:r>
        <w:rPr>
          <w:rFonts w:eastAsia="Times New Roman" w:cs="Times New Roman" w:ascii="Liberation Serif" w:hAnsi="Liberation Serif"/>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3769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3376930"/>
                    </a:xfrm>
                    <a:prstGeom prst="rect">
                      <a:avLst/>
                    </a:prstGeom>
                  </pic:spPr>
                </pic:pic>
              </a:graphicData>
            </a:graphic>
          </wp:anchor>
        </w:drawing>
      </w:r>
    </w:p>
    <w:p>
      <w:pPr>
        <w:pStyle w:val="Normal"/>
        <w:spacing w:lineRule="auto" w:line="276"/>
        <w:rPr>
          <w:rFonts w:ascii="Liberation Serif" w:hAnsi="Liberation Serif"/>
        </w:rPr>
      </w:pPr>
      <w:r>
        <w:rPr>
          <w:rFonts w:eastAsia="Times New Roman" w:cs="Times New Roman" w:ascii="Liberation Serif" w:hAnsi="Liberation Serif"/>
          <w:sz w:val="22"/>
          <w:szCs w:val="22"/>
        </w:rPr>
        <w:t>Figure 3. Higher resolution of pairwise F</w:t>
      </w:r>
      <w:r>
        <w:rPr>
          <w:rFonts w:eastAsia="Times New Roman" w:cs="Times New Roman" w:ascii="Liberation Serif" w:hAnsi="Liberation Serif"/>
          <w:sz w:val="22"/>
          <w:szCs w:val="22"/>
          <w:vertAlign w:val="subscript"/>
        </w:rPr>
        <w:t xml:space="preserve">ST </w:t>
      </w:r>
      <w:r>
        <w:rPr>
          <w:rFonts w:eastAsia="Times New Roman" w:cs="Times New Roman" w:ascii="Liberation Serif" w:hAnsi="Liberation Serif"/>
          <w:sz w:val="22"/>
          <w:szCs w:val="22"/>
        </w:rPr>
        <w:t>sliding window analysis of the candidate regions in the two comparisons. X-axis: position on a chromosome, Y-axis: F</w:t>
      </w:r>
      <w:r>
        <w:rPr>
          <w:rFonts w:eastAsia="Times New Roman" w:cs="Times New Roman" w:ascii="Liberation Serif" w:hAnsi="Liberation Serif"/>
          <w:sz w:val="22"/>
          <w:szCs w:val="22"/>
          <w:vertAlign w:val="subscript"/>
        </w:rPr>
        <w:t>ST</w:t>
      </w:r>
      <w:r>
        <w:rPr>
          <w:rFonts w:eastAsia="Times New Roman" w:cs="Times New Roman" w:ascii="Liberation Serif" w:hAnsi="Liberation Serif"/>
          <w:sz w:val="22"/>
          <w:szCs w:val="22"/>
        </w:rPr>
        <w:t xml:space="preserve"> value of each window. Red represent comparison 1 and blue represents comparison 2. a) distribution of </w:t>
      </w:r>
      <w:r>
        <w:rPr>
          <w:rFonts w:eastAsia="Times New Roman" w:cs="Times New Roman" w:ascii="Liberation Serif" w:hAnsi="Liberation Serif"/>
          <w:sz w:val="22"/>
          <w:szCs w:val="22"/>
          <w:vertAlign w:val="subscript"/>
        </w:rPr>
        <w:t xml:space="preserve"> </w:t>
      </w:r>
      <w:r>
        <w:rPr>
          <w:rFonts w:eastAsia="Times New Roman" w:cs="Times New Roman" w:ascii="Liberation Serif" w:hAnsi="Liberation Serif"/>
          <w:sz w:val="22"/>
          <w:szCs w:val="22"/>
        </w:rPr>
        <w:t>windows on chromosome 15 (lg15). b) distribution of windows on chromosome 22 (lg22). The peaks are located near to the edge of the chromosomes and window distribution follows the same pattern in the both comparisons. This strengthens the probability of the region being under selection.</w:t>
        <w:b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r>
        <w:br w:type="page"/>
      </w:r>
    </w:p>
    <w:p>
      <w:pPr>
        <w:pStyle w:val="Normal"/>
        <w:spacing w:lineRule="auto" w:line="276"/>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Normal"/>
        <w:spacing w:lineRule="auto" w:line="276"/>
        <w:rPr>
          <w:rFonts w:ascii="Times New Roman" w:hAnsi="Times New Roman" w:eastAsia="Times New Roman" w:cs="Times New Roman"/>
          <w:i/>
          <w:i/>
        </w:rPr>
      </w:pPr>
      <w:r>
        <w:rPr>
          <w:rFonts w:eastAsia="Times New Roman" w:cs="Times New Roman" w:ascii="Liberation Serif" w:hAnsi="Liberation Serif"/>
          <w:i/>
        </w:rPr>
        <w:t>References</w:t>
      </w:r>
    </w:p>
    <w:p>
      <w:pPr>
        <w:pStyle w:val="Normal"/>
        <w:widowControl w:val="false"/>
        <w:numPr>
          <w:ilvl w:val="0"/>
          <w:numId w:val="1"/>
        </w:numPr>
        <w:rPr>
          <w:rFonts w:ascii="Times New Roman" w:hAnsi="Times New Roman" w:eastAsia="Times New Roman" w:cs="Times New Roman"/>
          <w:i/>
          <w:i/>
        </w:rPr>
      </w:pPr>
      <w:r>
        <w:rPr>
          <w:rFonts w:eastAsia="Times New Roman" w:cs="Times New Roman" w:ascii="Liberation Serif" w:hAnsi="Liberation Serif"/>
          <w:i/>
        </w:rPr>
        <w:t xml:space="preserve">Ali OA, O’Rourke SM, Amish SJ, et al. Rad capture (Rapture): Flexible and efficient sequence-based genotyping. </w:t>
      </w:r>
      <w:r>
        <w:rPr>
          <w:rFonts w:eastAsia="Times New Roman" w:cs="Times New Roman" w:ascii="Liberation Serif" w:hAnsi="Liberation Serif"/>
          <w:i/>
          <w:iCs/>
        </w:rPr>
        <w:t>Genetics</w:t>
      </w:r>
      <w:r>
        <w:rPr>
          <w:rFonts w:eastAsia="Times New Roman" w:cs="Times New Roman" w:ascii="Liberation Serif" w:hAnsi="Liberation Serif"/>
          <w:i/>
        </w:rPr>
        <w:t>. 2016;202(2):389-400. doi:10.1534/genetics.115.183665.</w:t>
      </w:r>
    </w:p>
    <w:p>
      <w:pPr>
        <w:pStyle w:val="Normal"/>
        <w:widowControl w:val="false"/>
        <w:numPr>
          <w:ilvl w:val="0"/>
          <w:numId w:val="1"/>
        </w:numPr>
        <w:rPr>
          <w:rFonts w:ascii="Times New Roman" w:hAnsi="Times New Roman" w:eastAsia="Times New Roman" w:cs="Times New Roman"/>
          <w:i/>
          <w:i/>
        </w:rPr>
      </w:pPr>
      <w:r>
        <w:rPr>
          <w:rFonts w:eastAsia="Times New Roman" w:cs="Times New Roman" w:ascii="Liberation Serif" w:hAnsi="Liberation Serif"/>
          <w:i/>
        </w:rPr>
        <w:t xml:space="preserve">Finger AJ, Mahardja B, Fisch KM, et al. A conservation hatchery population of delta smelt shows evidence of genetic adaptation to captivity after 9 generations. </w:t>
      </w:r>
      <w:r>
        <w:rPr>
          <w:rFonts w:eastAsia="Times New Roman" w:cs="Times New Roman" w:ascii="Liberation Serif" w:hAnsi="Liberation Serif"/>
          <w:i/>
          <w:iCs/>
        </w:rPr>
        <w:t>J Hered</w:t>
      </w:r>
      <w:r>
        <w:rPr>
          <w:rFonts w:eastAsia="Times New Roman" w:cs="Times New Roman" w:ascii="Liberation Serif" w:hAnsi="Liberation Serif"/>
          <w:i/>
        </w:rPr>
        <w:t>. 2018;109(6):689-699. doi:10.1093/jhered/esy035.</w:t>
      </w:r>
    </w:p>
    <w:p>
      <w:pPr>
        <w:pStyle w:val="Normal"/>
        <w:widowControl w:val="false"/>
        <w:numPr>
          <w:ilvl w:val="0"/>
          <w:numId w:val="1"/>
        </w:numPr>
        <w:rPr>
          <w:rFonts w:ascii="Times New Roman" w:hAnsi="Times New Roman" w:eastAsia="Times New Roman" w:cs="Times New Roman"/>
          <w:i/>
          <w:i/>
        </w:rPr>
      </w:pPr>
      <w:r>
        <w:rPr>
          <w:rFonts w:eastAsia="Times New Roman" w:cs="Times New Roman" w:ascii="Liberation Serif" w:hAnsi="Liberation Serif"/>
          <w:i/>
        </w:rPr>
        <w:t xml:space="preserve">Korneliussen TS, Albrechtsen A, Nielsen R. ANGSD: Analysis of Next Generation Sequencing Data. </w:t>
      </w:r>
      <w:r>
        <w:rPr>
          <w:rFonts w:eastAsia="Times New Roman" w:cs="Times New Roman" w:ascii="Liberation Serif" w:hAnsi="Liberation Serif"/>
          <w:i/>
          <w:iCs/>
        </w:rPr>
        <w:t>BMC Bioinformatics</w:t>
      </w:r>
      <w:r>
        <w:rPr>
          <w:rFonts w:eastAsia="Times New Roman" w:cs="Times New Roman" w:ascii="Liberation Serif" w:hAnsi="Liberation Serif"/>
          <w:i/>
        </w:rPr>
        <w:t>. 2014;15(1):1-13. doi:10.1186/s12859-014-0356-4.</w:t>
      </w:r>
    </w:p>
    <w:p>
      <w:pPr>
        <w:pStyle w:val="Normal"/>
        <w:widowControl w:val="false"/>
        <w:numPr>
          <w:ilvl w:val="0"/>
          <w:numId w:val="1"/>
        </w:numPr>
        <w:rPr>
          <w:rFonts w:ascii="Liberation Serif" w:hAnsi="Liberation Serif"/>
        </w:rPr>
      </w:pPr>
      <w:r>
        <w:rPr>
          <w:rFonts w:cs="Times New Roman" w:ascii="Liberation Serif" w:hAnsi="Liberation Serif"/>
        </w:rPr>
        <w:t xml:space="preserve">Li H, Handsaker B, Wysoker A, et al. The Sequence Alignment/Map format and SAMtools. </w:t>
      </w:r>
      <w:r>
        <w:rPr>
          <w:rFonts w:cs="Times New Roman" w:ascii="Liberation Serif" w:hAnsi="Liberation Serif"/>
          <w:i/>
          <w:iCs/>
        </w:rPr>
        <w:t>Bioinformatics</w:t>
      </w:r>
      <w:r>
        <w:rPr>
          <w:rFonts w:cs="Times New Roman" w:ascii="Liberation Serif" w:hAnsi="Liberation Serif"/>
        </w:rPr>
        <w:t>. 2009;25(16):2078-2079. doi:10.1093/bioinformatics/btp352.</w:t>
      </w:r>
    </w:p>
    <w:p>
      <w:pPr>
        <w:pStyle w:val="Normal"/>
        <w:widowControl w:val="false"/>
        <w:numPr>
          <w:ilvl w:val="0"/>
          <w:numId w:val="1"/>
        </w:numPr>
        <w:rPr>
          <w:rFonts w:ascii="Liberation Serif" w:hAnsi="Liberation Serif"/>
        </w:rPr>
      </w:pPr>
      <w:r>
        <w:rPr>
          <w:rFonts w:eastAsia="Times New Roman" w:cs="Times New Roman" w:ascii="Liberation Serif" w:hAnsi="Liberation Serif"/>
          <w:i/>
        </w:rPr>
        <w:t xml:space="preserve">Zhu, Z., Wang, Y., Zhou, X. et al. SWAV: a web-based visualization browser for sliding window analysis. 2020, Sci Rep 10, 149. </w:t>
      </w:r>
    </w:p>
    <w:p>
      <w:pPr>
        <w:pStyle w:val="Normal"/>
        <w:widowControl w:val="false"/>
        <w:numPr>
          <w:ilvl w:val="0"/>
          <w:numId w:val="1"/>
        </w:numPr>
        <w:rPr>
          <w:rFonts w:ascii="Liberation Serif" w:hAnsi="Liberation Serif"/>
        </w:rPr>
      </w:pPr>
      <w:r>
        <w:rPr>
          <w:rFonts w:eastAsia="Times New Roman" w:cs="Times New Roman" w:ascii="Liberation Serif" w:hAnsi="Liberation Serif"/>
          <w:i/>
        </w:rPr>
        <w:t>William Hemstrom, Melissa Jones. snpR: user friendly population genomics for SNP datasets with categorical metadata. 2021,</w:t>
      </w:r>
      <w:ins w:id="0" w:author="Unknown Author" w:date="2021-06-28T12:55:19Z">
        <w:r>
          <w:rPr>
            <w:rFonts w:eastAsia="Times New Roman" w:cs="Times New Roman" w:ascii="Liberation Serif" w:hAnsi="Liberation Serif"/>
            <w:i/>
          </w:rPr>
          <w:t xml:space="preserve"> </w:t>
        </w:r>
      </w:ins>
      <w:r>
        <w:rPr>
          <w:rFonts w:eastAsia="Times New Roman" w:cs="Times New Roman" w:ascii="Liberation Serif" w:hAnsi="Liberation Serif"/>
          <w:i/>
        </w:rPr>
        <w:t>Authorea. February 06.</w:t>
      </w:r>
    </w:p>
    <w:p>
      <w:pPr>
        <w:pStyle w:val="Normal"/>
        <w:spacing w:lineRule="auto" w:line="276"/>
        <w:rPr>
          <w:rFonts w:ascii="Liberation Serif" w:hAnsi="Liberation Serif" w:eastAsia="Times New Roman" w:cs="Times New Roman"/>
          <w:i/>
          <w:i/>
        </w:rPr>
      </w:pPr>
      <w:r>
        <w:rPr>
          <w:rFonts w:eastAsia="Times New Roman" w:cs="Times New Roman" w:ascii="Liberation Serif" w:hAnsi="Liberation Serif"/>
          <w:i/>
        </w:rPr>
      </w:r>
    </w:p>
    <w:p>
      <w:pPr>
        <w:pStyle w:val="Normal"/>
        <w:widowControl w:val="false"/>
        <w:ind w:left="640" w:hanging="640"/>
        <w:rPr>
          <w:rFonts w:ascii="Liberation Serif" w:hAnsi="Liberation Serif"/>
        </w:rPr>
      </w:pPr>
      <w:r>
        <w:rPr>
          <w:rFonts w:ascii="Liberation Serif" w:hAnsi="Liberation Serif"/>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63d23"/>
    <w:rPr>
      <w:sz w:val="16"/>
      <w:szCs w:val="16"/>
    </w:rPr>
  </w:style>
  <w:style w:type="character" w:styleId="CommentTextChar" w:customStyle="1">
    <w:name w:val="Comment Text Char"/>
    <w:basedOn w:val="DefaultParagraphFont"/>
    <w:link w:val="CommentText"/>
    <w:uiPriority w:val="99"/>
    <w:semiHidden/>
    <w:qFormat/>
    <w:rsid w:val="00263d23"/>
    <w:rPr>
      <w:rFonts w:cs="Mangal"/>
      <w:color w:val="00000A"/>
      <w:szCs w:val="18"/>
    </w:rPr>
  </w:style>
  <w:style w:type="character" w:styleId="CommentSubjectChar" w:customStyle="1">
    <w:name w:val="Comment Subject Char"/>
    <w:basedOn w:val="CommentTextChar"/>
    <w:link w:val="CommentSubject"/>
    <w:uiPriority w:val="99"/>
    <w:semiHidden/>
    <w:qFormat/>
    <w:rsid w:val="00263d23"/>
    <w:rPr>
      <w:rFonts w:cs="Mangal"/>
      <w:b/>
      <w:bCs/>
      <w:color w:val="00000A"/>
      <w:szCs w:val="18"/>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rsid w:val="00263d23"/>
    <w:pPr/>
    <w:rPr>
      <w:rFonts w:cs="Mangal"/>
      <w:sz w:val="20"/>
      <w:szCs w:val="18"/>
    </w:rPr>
  </w:style>
  <w:style w:type="paragraph" w:styleId="Annotationsubject">
    <w:name w:val="annotation subject"/>
    <w:basedOn w:val="Annotationtext"/>
    <w:link w:val="CommentSubjectChar"/>
    <w:uiPriority w:val="99"/>
    <w:semiHidden/>
    <w:unhideWhenUsed/>
    <w:qFormat/>
    <w:rsid w:val="00263d2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LibreOffice/6.0.3.2$Linux_X86_64 LibreOffice_project/00m0$Build-2</Application>
  <Pages>11</Pages>
  <Words>3082</Words>
  <Characters>17570</Characters>
  <CharactersWithSpaces>20611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2021-06-18T18:13:00Z</dcterms:created>
  <dc:creator>Microsoft Office User</dc:creator>
  <dc:description/>
  <dc:language>en-US</dc:language>
  <cp:lastModifiedBy/>
  <dcterms:modified xsi:type="dcterms:W3CDTF">2021-06-28T13:11:45Z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